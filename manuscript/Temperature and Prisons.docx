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ins w:author="Cascade Tuholske" w:id="0" w:date="2022-10-01T23:17:18Z">
        <w:commentRangeStart w:id="0"/>
        <w:r w:rsidDel="00000000" w:rsidR="00000000" w:rsidRPr="00000000">
          <w:rPr>
            <w:rtl w:val="0"/>
          </w:rPr>
          <w:t xml:space="preserve">Evolution</w:t>
        </w:r>
        <w:r w:rsidDel="00000000" w:rsidR="00000000" w:rsidRPr="00000000">
          <w:rPr>
            <w:rtl w:val="0"/>
          </w:rPr>
          <w:t xml:space="preserve"> of </w:t>
        </w:r>
      </w:ins>
      <w:r w:rsidDel="00000000" w:rsidR="00000000" w:rsidRPr="00000000">
        <w:rPr>
          <w:rFonts w:ascii="Times New Roman" w:cs="Times New Roman" w:eastAsia="Times New Roman" w:hAnsi="Times New Roman"/>
          <w:b w:val="1"/>
          <w:sz w:val="28"/>
          <w:szCs w:val="28"/>
          <w:rtl w:val="0"/>
        </w:rPr>
        <w:t xml:space="preserve">Dangerous Humid Heat and Incarcerated People in the United States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Robbie M Parks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Cascade Tuholske</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3">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Department of Environmental Health Sciences, Mailman School of Public Health, Columbia University, New York, New York, USA.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Department of Earth Sciences, Montana State university, Bozeman, Montana, 59717, USA. </w:t>
      </w:r>
    </w:p>
    <w:p w:rsidR="00000000" w:rsidDel="00000000" w:rsidP="00000000" w:rsidRDefault="00000000" w:rsidRPr="00000000" w14:paraId="00000006">
      <w:pPr>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Correspondence to: robbie.parks@columbia.edu</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[For references just add the DOI/and or reference as a comment and I can compile them  into </w:t>
      </w:r>
      <w:r w:rsidDel="00000000" w:rsidR="00000000" w:rsidRPr="00000000">
        <w:rPr>
          <w:rFonts w:ascii="Times New Roman" w:cs="Times New Roman" w:eastAsia="Times New Roman" w:hAnsi="Times New Roman"/>
          <w:b w:val="1"/>
          <w:i w:val="1"/>
          <w:sz w:val="24"/>
          <w:szCs w:val="24"/>
          <w:highlight w:val="green"/>
          <w:rtl w:val="0"/>
        </w:rPr>
        <w:t xml:space="preserve">Science </w:t>
      </w:r>
      <w:r w:rsidDel="00000000" w:rsidR="00000000" w:rsidRPr="00000000">
        <w:rPr>
          <w:rFonts w:ascii="Times New Roman" w:cs="Times New Roman" w:eastAsia="Times New Roman" w:hAnsi="Times New Roman"/>
          <w:b w:val="1"/>
          <w:sz w:val="24"/>
          <w:szCs w:val="24"/>
          <w:highlight w:val="green"/>
          <w:rtl w:val="0"/>
        </w:rPr>
        <w:t xml:space="preserve">format with Paperpile as we go</w:t>
      </w:r>
      <w:r w:rsidDel="00000000" w:rsidR="00000000" w:rsidRPr="00000000">
        <w:rPr>
          <w:rFonts w:ascii="Times New Roman" w:cs="Times New Roman" w:eastAsia="Times New Roman" w:hAnsi="Times New Roman"/>
          <w:b w:val="1"/>
          <w:sz w:val="24"/>
          <w:szCs w:val="24"/>
          <w:highlight w:val="green"/>
          <w:rtl w:val="0"/>
        </w:rPr>
        <w:t xml:space="preserv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of Figures (Oct 1 - CPT)</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Prison Datasets</w:t>
      </w:r>
    </w:p>
    <w:p w:rsidR="00000000" w:rsidDel="00000000" w:rsidP="00000000" w:rsidRDefault="00000000" w:rsidRPr="00000000" w14:paraId="0000000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 Project: </w:t>
      </w:r>
      <w:hyperlink r:id="rId7">
        <w:r w:rsidDel="00000000" w:rsidR="00000000" w:rsidRPr="00000000">
          <w:rPr>
            <w:rFonts w:ascii="Times New Roman" w:cs="Times New Roman" w:eastAsia="Times New Roman" w:hAnsi="Times New Roman"/>
            <w:color w:val="1155cc"/>
            <w:sz w:val="24"/>
            <w:szCs w:val="24"/>
            <w:u w:val="single"/>
            <w:rtl w:val="0"/>
          </w:rPr>
          <w:t xml:space="preserve">https://www.themarshallproject.org</w:t>
        </w:r>
      </w:hyperlink>
      <w:r w:rsidDel="00000000" w:rsidR="00000000" w:rsidRPr="00000000">
        <w:rPr>
          <w:rFonts w:ascii="Times New Roman" w:cs="Times New Roman" w:eastAsia="Times New Roman" w:hAnsi="Times New Roman"/>
          <w:sz w:val="24"/>
          <w:szCs w:val="24"/>
          <w:rtl w:val="0"/>
        </w:rPr>
        <w:t xml:space="preserve"> (media mainly)</w:t>
      </w:r>
    </w:p>
    <w:p w:rsidR="00000000" w:rsidDel="00000000" w:rsidP="00000000" w:rsidRDefault="00000000" w:rsidRPr="00000000" w14:paraId="0000001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Prison Policy Initiative: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https://www.prisonpolicy.org/data/</w:t>
        </w:r>
      </w:hyperlink>
      <w:r w:rsidDel="00000000" w:rsidR="00000000" w:rsidRPr="00000000">
        <w:rPr>
          <w:rtl w:val="0"/>
        </w:rPr>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Sentencing Project: </w:t>
      </w:r>
      <w:hyperlink r:id="rId9">
        <w:r w:rsidDel="00000000" w:rsidR="00000000" w:rsidRPr="00000000">
          <w:rPr>
            <w:rFonts w:ascii="Times New Roman" w:cs="Times New Roman" w:eastAsia="Times New Roman" w:hAnsi="Times New Roman"/>
            <w:color w:val="1155cc"/>
            <w:sz w:val="24"/>
            <w:szCs w:val="24"/>
            <w:u w:val="single"/>
            <w:rtl w:val="0"/>
          </w:rPr>
          <w:t xml:space="preserve">https://www.sentencingproject.org/research/us-criminal-justice-data/</w:t>
        </w:r>
      </w:hyperlink>
      <w:r w:rsidDel="00000000" w:rsidR="00000000" w:rsidRPr="00000000">
        <w:rPr>
          <w:rtl w:val="0"/>
        </w:rPr>
      </w:r>
    </w:p>
    <w:p w:rsidR="00000000" w:rsidDel="00000000" w:rsidP="00000000" w:rsidRDefault="00000000" w:rsidRPr="00000000" w14:paraId="00000012">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Bureau of Justice Statistics: </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https://bjs.ojp.gov/library/publications/correctional-populations-united-states-2020-statistical-tables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commentRangeStart w:id="1"/>
      <w:commentRangeStart w:id="2"/>
      <w:commentRangeStart w:id="3"/>
      <w:r w:rsidDel="00000000" w:rsidR="00000000" w:rsidRPr="00000000">
        <w:rPr>
          <w:rFonts w:ascii="Times New Roman" w:cs="Times New Roman" w:eastAsia="Times New Roman" w:hAnsi="Times New Roman"/>
          <w:b w:val="1"/>
          <w:sz w:val="24"/>
          <w:szCs w:val="24"/>
          <w:rtl w:val="0"/>
        </w:rPr>
        <w:t xml:space="preserve">Figure 1 (old Figure 2)</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setting background map color to white, light blue or very dark gray … really hard to see the top plots and blue may not work well with the bottom plots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(old Figure 3)</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clear it’s the fitted value on x-axis and fitted slope on y-axis</w:t>
      </w:r>
    </w:p>
    <w:p w:rsidR="00000000" w:rsidDel="00000000" w:rsidP="00000000" w:rsidRDefault="00000000" w:rsidRPr="00000000" w14:paraId="0000001A">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dropping the alpha (transparency) value of the points </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sense of the many prisons with decreases in hot-humid days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Highlight 28°C and focus on most interesting regions (south, southeast, southwest)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(old Figure 4)</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sure what this is without a title (forget old figure and update to below)</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mean and percentile (10th and 90th) over time for all data and by region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prison trends to rest of state</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do:</w:t>
      </w:r>
    </w:p>
    <w:p w:rsidR="00000000" w:rsidDel="00000000" w:rsidP="00000000" w:rsidRDefault="00000000" w:rsidRPr="00000000" w14:paraId="00000025">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weighted values for state</w:t>
      </w:r>
    </w:p>
    <w:p w:rsidR="00000000" w:rsidDel="00000000" w:rsidP="00000000" w:rsidRDefault="00000000" w:rsidRPr="00000000" w14:paraId="00000026">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X-axis is the average delta between population-weighted number of hot days in prisons and population-weighted number of hot days in the state</w:t>
      </w:r>
    </w:p>
    <w:p w:rsidR="00000000" w:rsidDel="00000000" w:rsidP="00000000" w:rsidRDefault="00000000" w:rsidRPr="00000000" w14:paraId="00000027">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Y-axis is ranked by x-axis values (negative to positive delta)</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w:t>
      </w:r>
      <w:commentRangeStart w:id="4"/>
      <w:commentRangeStart w:id="5"/>
      <w:r w:rsidDel="00000000" w:rsidR="00000000" w:rsidRPr="00000000">
        <w:rPr>
          <w:rFonts w:ascii="Times New Roman" w:cs="Times New Roman" w:eastAsia="Times New Roman" w:hAnsi="Times New Roman"/>
          <w:b w:val="1"/>
          <w:sz w:val="24"/>
          <w:szCs w:val="24"/>
          <w:rtl w:val="0"/>
        </w:rPr>
        <w:t xml:space="preserve">Figure 1</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(old Figure 1)</w:t>
      </w:r>
    </w:p>
    <w:p w:rsidR="00000000" w:rsidDel="00000000" w:rsidP="00000000" w:rsidRDefault="00000000" w:rsidRPr="00000000" w14:paraId="0000002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showing how many people are incarcerated is sufficient for our first figure but it could be a good one for the supplement</w:t>
      </w:r>
    </w:p>
    <w:p w:rsidR="00000000" w:rsidDel="00000000" w:rsidP="00000000" w:rsidRDefault="00000000" w:rsidRPr="00000000" w14:paraId="0000002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be good to also plot rates of incarceration … so two panel</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year is this data from </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 sentence summary: </w:t>
      </w: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Main: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prison population</w:t>
      </w:r>
    </w:p>
    <w:p w:rsidR="00000000" w:rsidDel="00000000" w:rsidP="00000000" w:rsidRDefault="00000000" w:rsidRPr="00000000" w14:paraId="00000036">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 of USA (more than rest of the world combined or something like that?)</w:t>
      </w:r>
    </w:p>
    <w:p w:rsidR="00000000" w:rsidDel="00000000" w:rsidP="00000000" w:rsidRDefault="00000000" w:rsidRPr="00000000" w14:paraId="00000037">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in Rates of Incarceration </w:t>
      </w:r>
    </w:p>
    <w:p w:rsidR="00000000" w:rsidDel="00000000" w:rsidP="00000000" w:rsidRDefault="00000000" w:rsidRPr="00000000" w14:paraId="00000038">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waves + climate change + built environment</w:t>
      </w:r>
    </w:p>
    <w:p w:rsidR="00000000" w:rsidDel="00000000" w:rsidP="00000000" w:rsidRDefault="00000000" w:rsidRPr="00000000" w14:paraId="00000039">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prisons and heat potential for harm</w:t>
      </w:r>
    </w:p>
    <w:p w:rsidR="00000000" w:rsidDel="00000000" w:rsidP="00000000" w:rsidRDefault="00000000" w:rsidRPr="00000000" w14:paraId="0000003A">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Yet, despite the potential increasing harm from extreme humid-heat to incarcerated populations in the United States, we lack a fine-grained assessment of how extreme humid-heat [exposure?] is changing for American </w:t>
      </w:r>
      <w:commentRangeStart w:id="7"/>
      <w:r w:rsidDel="00000000" w:rsidR="00000000" w:rsidRPr="00000000">
        <w:rPr>
          <w:rFonts w:ascii="Times New Roman" w:cs="Times New Roman" w:eastAsia="Times New Roman" w:hAnsi="Times New Roman"/>
          <w:sz w:val="24"/>
          <w:szCs w:val="24"/>
          <w:rtl w:val="0"/>
        </w:rPr>
        <w:t xml:space="preserve">prisons and jails.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how hot-humid heat impacts health and well-being</w:t>
      </w:r>
    </w:p>
    <w:p w:rsidR="00000000" w:rsidDel="00000000" w:rsidP="00000000" w:rsidRDefault="00000000" w:rsidRPr="00000000" w14:paraId="0000003D">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one definition of heat wave</w:t>
      </w:r>
    </w:p>
    <w:p w:rsidR="00000000" w:rsidDel="00000000" w:rsidP="00000000" w:rsidRDefault="00000000" w:rsidRPr="00000000" w14:paraId="0000003E">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impacts at the individual level</w:t>
      </w:r>
    </w:p>
    <w:p w:rsidR="00000000" w:rsidDel="00000000" w:rsidP="00000000" w:rsidRDefault="00000000" w:rsidRPr="00000000" w14:paraId="0000003F">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 acclimate</w:t>
      </w:r>
    </w:p>
    <w:p w:rsidR="00000000" w:rsidDel="00000000" w:rsidP="00000000" w:rsidRDefault="00000000" w:rsidRPr="00000000" w14:paraId="00000040">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of humidity</w:t>
      </w:r>
    </w:p>
    <w:p w:rsidR="00000000" w:rsidDel="00000000" w:rsidP="00000000" w:rsidRDefault="00000000" w:rsidRPr="00000000" w14:paraId="00000041">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to harm health of prisoners specifically</w:t>
        <w:tab/>
      </w:r>
    </w:p>
    <w:p w:rsidR="00000000" w:rsidDel="00000000" w:rsidP="00000000" w:rsidRDefault="00000000" w:rsidRPr="00000000" w14:paraId="00000042">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find studies on the number of elderly or prisoners with co-morbidities?</w:t>
      </w:r>
    </w:p>
    <w:p w:rsidR="00000000" w:rsidDel="00000000" w:rsidP="00000000" w:rsidRDefault="00000000" w:rsidRPr="00000000" w14:paraId="00000043">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HVAC + lack of $</w:t>
      </w:r>
    </w:p>
    <w:p w:rsidR="00000000" w:rsidDel="00000000" w:rsidP="00000000" w:rsidRDefault="00000000" w:rsidRPr="00000000" w14:paraId="00000044">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prisoner dying from paper I found</w:t>
      </w:r>
    </w:p>
    <w:p w:rsidR="00000000" w:rsidDel="00000000" w:rsidP="00000000" w:rsidRDefault="00000000" w:rsidRPr="00000000" w14:paraId="00000045">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we map how the frequency of extreme humid-heat changed from 1981 - 2021 for the XXXX prisons and jails in the United State that house XXXX people </w:t>
      </w:r>
      <w:commentRangeStart w:id="8"/>
      <w:r w:rsidDel="00000000" w:rsidR="00000000" w:rsidRPr="00000000">
        <w:rPr>
          <w:rFonts w:ascii="Times New Roman" w:cs="Times New Roman" w:eastAsia="Times New Roman" w:hAnsi="Times New Roman"/>
          <w:sz w:val="24"/>
          <w:szCs w:val="24"/>
          <w:rtl w:val="0"/>
        </w:rPr>
        <w:t xml:space="preserve">today</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We define extreme humid-heat frequency as the number of days per year where the maximum wet bulb globe temperature (WBGT</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exceeded three thresholds – 25 °C, 28 °C, and 30°C – set by the International Standards Organization as hazardous to occupational health [</w:t>
      </w:r>
      <w:r w:rsidDel="00000000" w:rsidR="00000000" w:rsidRPr="00000000">
        <w:rPr>
          <w:rFonts w:ascii="Times New Roman" w:cs="Times New Roman" w:eastAsia="Times New Roman" w:hAnsi="Times New Roman"/>
          <w:sz w:val="24"/>
          <w:szCs w:val="24"/>
          <w:highlight w:val="green"/>
          <w:rtl w:val="0"/>
        </w:rPr>
        <w:t xml:space="preserve">refs</w:t>
      </w:r>
      <w:r w:rsidDel="00000000" w:rsidR="00000000" w:rsidRPr="00000000">
        <w:rPr>
          <w:rFonts w:ascii="Times New Roman" w:cs="Times New Roman" w:eastAsia="Times New Roman" w:hAnsi="Times New Roman"/>
          <w:sz w:val="24"/>
          <w:szCs w:val="24"/>
          <w:rtl w:val="0"/>
        </w:rPr>
        <w:t xml:space="preserve">]. To accomplish this, we combine the PRISM high-resolution (5 km) daily maximum temperature and maximum vapor pressure gridded meteorological data [</w:t>
      </w:r>
      <w:r w:rsidDel="00000000" w:rsidR="00000000" w:rsidRPr="00000000">
        <w:rPr>
          <w:rFonts w:ascii="Times New Roman" w:cs="Times New Roman" w:eastAsia="Times New Roman" w:hAnsi="Times New Roman"/>
          <w:sz w:val="24"/>
          <w:szCs w:val="24"/>
          <w:highlight w:val="green"/>
          <w:rtl w:val="0"/>
        </w:rPr>
        <w:t xml:space="preserve">refs</w:t>
      </w:r>
      <w:r w:rsidDel="00000000" w:rsidR="00000000" w:rsidRPr="00000000">
        <w:rPr>
          <w:rFonts w:ascii="Times New Roman" w:cs="Times New Roman" w:eastAsia="Times New Roman" w:hAnsi="Times New Roman"/>
          <w:sz w:val="24"/>
          <w:szCs w:val="24"/>
          <w:rtl w:val="0"/>
        </w:rPr>
        <w:t xml:space="preserve">] to approximate WBGT</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for each prison and jail in the United States from 1981 - 2021.  PRISM data has been shown to be robust in heat-epidemiological research  </w:t>
      </w:r>
      <w:hyperlink r:id="rId10">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11">
        <w:r w:rsidDel="00000000" w:rsidR="00000000" w:rsidRPr="00000000">
          <w:rPr>
            <w:rFonts w:ascii="Times New Roman" w:cs="Times New Roman" w:eastAsia="Times New Roman" w:hAnsi="Times New Roman"/>
            <w:b w:val="0"/>
            <w:i w:val="1"/>
            <w:color w:val="000000"/>
            <w:sz w:val="24"/>
            <w:szCs w:val="24"/>
            <w:u w:val="none"/>
            <w:rtl w:val="0"/>
          </w:rPr>
          <w:t xml:space="preserve">1</w:t>
        </w:r>
      </w:hyperlink>
      <w:hyperlink r:id="rId12">
        <w:r w:rsidDel="00000000" w:rsidR="00000000" w:rsidRPr="00000000">
          <w:rPr>
            <w:rFonts w:ascii="Times New Roman" w:cs="Times New Roman" w:eastAsia="Times New Roman" w:hAnsi="Times New Roman"/>
            <w:b w:val="0"/>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green"/>
          <w:rtl w:val="0"/>
        </w:rPr>
        <w:t xml:space="preserve">Robbie rate of 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1/2</w:t>
      </w:r>
    </w:p>
    <w:p w:rsidR="00000000" w:rsidDel="00000000" w:rsidP="00000000" w:rsidRDefault="00000000" w:rsidRPr="00000000" w14:paraId="00000049">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green"/>
          <w:rtl w:val="0"/>
        </w:rPr>
        <w:t xml:space="preserve">We need a one sentence main finding … something like]: </w:t>
      </w:r>
      <w:r w:rsidDel="00000000" w:rsidR="00000000" w:rsidRPr="00000000">
        <w:rPr>
          <w:rFonts w:ascii="Times New Roman" w:cs="Times New Roman" w:eastAsia="Times New Roman" w:hAnsi="Times New Roman"/>
          <w:sz w:val="24"/>
          <w:szCs w:val="24"/>
          <w:highlight w:val="white"/>
          <w:rtl w:val="0"/>
        </w:rPr>
        <w:t xml:space="preserve">On average, for all American prisons, the number of days per year that WBGT</w:t>
      </w:r>
      <w:r w:rsidDel="00000000" w:rsidR="00000000" w:rsidRPr="00000000">
        <w:rPr>
          <w:rFonts w:ascii="Times New Roman" w:cs="Times New Roman" w:eastAsia="Times New Roman" w:hAnsi="Times New Roman"/>
          <w:sz w:val="24"/>
          <w:szCs w:val="24"/>
          <w:highlight w:val="white"/>
          <w:vertAlign w:val="subscript"/>
          <w:rtl w:val="0"/>
        </w:rPr>
        <w:t xml:space="preserve">max </w:t>
      </w:r>
      <w:r w:rsidDel="00000000" w:rsidR="00000000" w:rsidRPr="00000000">
        <w:rPr>
          <w:rFonts w:ascii="Times New Roman" w:cs="Times New Roman" w:eastAsia="Times New Roman" w:hAnsi="Times New Roman"/>
          <w:sz w:val="24"/>
          <w:szCs w:val="24"/>
          <w:highlight w:val="white"/>
          <w:rtl w:val="0"/>
        </w:rPr>
        <w:t xml:space="preserve">&gt; 25 °C and 28°C increased by XYZ, respectively]. </w:t>
      </w:r>
    </w:p>
    <w:p w:rsidR="00000000" w:rsidDel="00000000" w:rsidP="00000000" w:rsidRDefault="00000000" w:rsidRPr="00000000" w14:paraId="0000004A">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few prisons have had </w:t>
      </w:r>
      <w:r w:rsidDel="00000000" w:rsidR="00000000" w:rsidRPr="00000000">
        <w:rPr>
          <w:rFonts w:ascii="Times New Roman" w:cs="Times New Roman" w:eastAsia="Times New Roman" w:hAnsi="Times New Roman"/>
          <w:sz w:val="24"/>
          <w:szCs w:val="24"/>
          <w:rtl w:val="0"/>
        </w:rPr>
        <w:t xml:space="preserve">WBGT</w:t>
      </w:r>
      <w:r w:rsidDel="00000000" w:rsidR="00000000" w:rsidRPr="00000000">
        <w:rPr>
          <w:rFonts w:ascii="Times New Roman" w:cs="Times New Roman" w:eastAsia="Times New Roman" w:hAnsi="Times New Roman"/>
          <w:sz w:val="24"/>
          <w:szCs w:val="24"/>
          <w:vertAlign w:val="subscript"/>
          <w:rtl w:val="0"/>
        </w:rPr>
        <w:t xml:space="preserve">max </w:t>
      </w:r>
      <w:r w:rsidDel="00000000" w:rsidR="00000000" w:rsidRPr="00000000">
        <w:rPr>
          <w:rFonts w:ascii="Times New Roman" w:cs="Times New Roman" w:eastAsia="Times New Roman" w:hAnsi="Times New Roman"/>
          <w:sz w:val="24"/>
          <w:szCs w:val="24"/>
          <w:rtl w:val="0"/>
        </w:rPr>
        <w:t xml:space="preserve">&gt; 30 °C, we map hot spots of concern in XYZ, where WBGT</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above 30 °C is increasing precipitously. </w:t>
      </w:r>
    </w:p>
    <w:p w:rsidR="00000000" w:rsidDel="00000000" w:rsidP="00000000" w:rsidRDefault="00000000" w:rsidRPr="00000000" w14:paraId="0000004B">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 into </w:t>
      </w: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4C">
      <w:pPr>
        <w:numPr>
          <w:ilvl w:val="2"/>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to national average</w:t>
      </w:r>
    </w:p>
    <w:p w:rsidR="00000000" w:rsidDel="00000000" w:rsidP="00000000" w:rsidRDefault="00000000" w:rsidRPr="00000000" w14:paraId="0000004D">
      <w:pPr>
        <w:numPr>
          <w:ilvl w:val="3"/>
          <w:numId w:val="2"/>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Incarcerated </w:t>
      </w:r>
      <w:commentRangeStart w:id="9"/>
      <w:r w:rsidDel="00000000" w:rsidR="00000000" w:rsidRPr="00000000">
        <w:rPr>
          <w:rFonts w:ascii="Times New Roman" w:cs="Times New Roman" w:eastAsia="Times New Roman" w:hAnsi="Times New Roman"/>
          <w:sz w:val="24"/>
          <w:szCs w:val="24"/>
          <w:rtl w:val="0"/>
        </w:rPr>
        <w:t xml:space="preserve">populations</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live in locations that contend with xyz more heat days today than in 1981 than the American average … </w:t>
      </w:r>
    </w:p>
    <w:p w:rsidR="00000000" w:rsidDel="00000000" w:rsidP="00000000" w:rsidRDefault="00000000" w:rsidRPr="00000000" w14:paraId="0000004E">
      <w:pPr>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50">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 into which prisons are increasing and why</w:t>
      </w:r>
    </w:p>
    <w:p w:rsidR="00000000" w:rsidDel="00000000" w:rsidP="00000000" w:rsidRDefault="00000000" w:rsidRPr="00000000" w14:paraId="00000051">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examples of prisons of greatest concern [we should make figure 3 for the supplement but drop prisons with decrease for our examples ]</w:t>
      </w:r>
    </w:p>
    <w:p w:rsidR="00000000" w:rsidDel="00000000" w:rsidP="00000000" w:rsidRDefault="00000000" w:rsidRPr="00000000" w14:paraId="00000052">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 into Florida, California, Texas</w:t>
      </w:r>
    </w:p>
    <w:p w:rsidR="00000000" w:rsidDel="00000000" w:rsidP="00000000" w:rsidRDefault="00000000" w:rsidRPr="00000000" w14:paraId="00000053">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Mississippi + Louisiana + other states with highest incarceration rates</w:t>
      </w:r>
    </w:p>
    <w:p w:rsidR="00000000" w:rsidDel="00000000" w:rsidP="00000000" w:rsidRDefault="00000000" w:rsidRPr="00000000" w14:paraId="00000054">
      <w:pPr>
        <w:numPr>
          <w:ilvl w:val="2"/>
          <w:numId w:val="2"/>
        </w:numPr>
        <w:ind w:left="2160" w:hanging="360"/>
        <w:jc w:val="both"/>
        <w:rPr>
          <w:rFonts w:ascii="Times New Roman" w:cs="Times New Roman" w:eastAsia="Times New Roman" w:hAnsi="Times New Roman"/>
          <w:sz w:val="24"/>
          <w:szCs w:val="24"/>
          <w:u w:val="none"/>
        </w:rPr>
      </w:pPr>
      <w:commentRangeStart w:id="10"/>
      <w:r w:rsidDel="00000000" w:rsidR="00000000" w:rsidRPr="00000000">
        <w:rPr>
          <w:rFonts w:ascii="Times New Roman" w:cs="Times New Roman" w:eastAsia="Times New Roman" w:hAnsi="Times New Roman"/>
          <w:sz w:val="24"/>
          <w:szCs w:val="24"/>
          <w:rtl w:val="0"/>
        </w:rPr>
        <w:t xml:space="preserve">Rates of incarceration by race</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(age if we can get it)</w:t>
      </w:r>
      <w:r w:rsidDel="00000000" w:rsidR="00000000" w:rsidRPr="00000000">
        <w:rPr>
          <w:rtl w:val="0"/>
        </w:rPr>
      </w:r>
    </w:p>
    <w:p w:rsidR="00000000" w:rsidDel="00000000" w:rsidP="00000000" w:rsidRDefault="00000000" w:rsidRPr="00000000" w14:paraId="00000055">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59">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Demographics of prisons </w:t>
      </w:r>
    </w:p>
    <w:p w:rsidR="00000000" w:rsidDel="00000000" w:rsidP="00000000" w:rsidRDefault="00000000" w:rsidRPr="00000000" w14:paraId="0000005A">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 of prisons</w:t>
      </w:r>
    </w:p>
    <w:p w:rsidR="00000000" w:rsidDel="00000000" w:rsidP="00000000" w:rsidRDefault="00000000" w:rsidRPr="00000000" w14:paraId="0000005B">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Concern for prison staff too?</w:t>
      </w:r>
    </w:p>
    <w:p w:rsidR="00000000" w:rsidDel="00000000" w:rsidP="00000000" w:rsidRDefault="00000000" w:rsidRPr="00000000" w14:paraId="0000005C">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Prisons being black boxes for health information + private prisons</w:t>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Prisons with decreasing hot-humid days explored </w:t>
      </w:r>
    </w:p>
    <w:p w:rsidR="00000000" w:rsidDel="00000000" w:rsidP="00000000" w:rsidRDefault="00000000" w:rsidRPr="00000000" w14:paraId="0000005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61">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WBGT lacks radiated heat parameter leading to hotter conditions on sunny days, especially outside </w:t>
      </w:r>
      <w:r w:rsidDel="00000000" w:rsidR="00000000" w:rsidRPr="00000000">
        <w:br w:type="page"/>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Fonts w:ascii="Times New Roman" w:cs="Times New Roman" w:eastAsia="Times New Roman" w:hAnsi="Times New Roman"/>
          <w:sz w:val="24"/>
          <w:szCs w:val="24"/>
          <w:rtl w:val="0"/>
        </w:rPr>
        <w:t xml:space="preserve"> XX</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 </w:t>
      </w: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Contributions: </w:t>
      </w: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Competing interests:</w:t>
      </w:r>
      <w:r w:rsidDel="00000000" w:rsidR="00000000" w:rsidRPr="00000000">
        <w:rPr>
          <w:rFonts w:ascii="Times New Roman" w:cs="Times New Roman" w:eastAsia="Times New Roman" w:hAnsi="Times New Roman"/>
          <w:sz w:val="24"/>
          <w:szCs w:val="24"/>
          <w:rtl w:val="0"/>
        </w:rPr>
        <w:t xml:space="preserve"> Both authors declare no competing interests.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materials availability:</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Prison Data</w:t>
      </w:r>
    </w:p>
    <w:p w:rsidR="00000000" w:rsidDel="00000000" w:rsidP="00000000" w:rsidRDefault="00000000" w:rsidRPr="00000000" w14:paraId="0000006D">
      <w:pPr>
        <w:numPr>
          <w:ilvl w:val="1"/>
          <w:numId w:val="3"/>
        </w:numPr>
        <w:ind w:left="1440" w:hanging="360"/>
        <w:jc w:val="both"/>
        <w:rPr>
          <w:rFonts w:ascii="Times New Roman" w:cs="Times New Roman" w:eastAsia="Times New Roman" w:hAnsi="Times New Roman"/>
          <w:sz w:val="24"/>
          <w:szCs w:val="24"/>
          <w:u w:val="none"/>
        </w:rPr>
      </w:pPr>
      <w:commentRangeStart w:id="11"/>
      <w:r w:rsidDel="00000000" w:rsidR="00000000" w:rsidRPr="00000000">
        <w:rPr>
          <w:rFonts w:ascii="Times New Roman" w:cs="Times New Roman" w:eastAsia="Times New Roman" w:hAnsi="Times New Roman"/>
          <w:sz w:val="24"/>
          <w:szCs w:val="24"/>
          <w:rtl w:val="0"/>
        </w:rPr>
        <w:t xml:space="preserve">Source</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year is population estimate from </w:t>
      </w:r>
    </w:p>
    <w:p w:rsidR="00000000" w:rsidDel="00000000" w:rsidP="00000000" w:rsidRDefault="00000000" w:rsidRPr="00000000" w14:paraId="0000006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Data</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Parameter-elevation Relationships on Independent Slopes Model (PRISM) dataset from Oregon State University provides high-resolution (4 km) daily  T</w:t>
      </w:r>
      <w:r w:rsidDel="00000000" w:rsidR="00000000" w:rsidRPr="00000000">
        <w:rPr>
          <w:rFonts w:ascii="Times New Roman" w:cs="Times New Roman" w:eastAsia="Times New Roman" w:hAnsi="Times New Roman"/>
          <w:sz w:val="24"/>
          <w:szCs w:val="24"/>
          <w:vertAlign w:val="subscript"/>
          <w:rtl w:val="0"/>
        </w:rPr>
        <w:t xml:space="preserve">max </w:t>
      </w:r>
      <w:r w:rsidDel="00000000" w:rsidR="00000000" w:rsidRPr="00000000">
        <w:rPr>
          <w:rFonts w:ascii="Times New Roman" w:cs="Times New Roman" w:eastAsia="Times New Roman" w:hAnsi="Times New Roman"/>
          <w:sz w:val="24"/>
          <w:szCs w:val="24"/>
          <w:rtl w:val="0"/>
        </w:rPr>
        <w:t xml:space="preserve">and maximum vapor pressure deficit (VPD</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from 1981 - to near present [</w:t>
      </w:r>
      <w:commentRangeStart w:id="12"/>
      <w:r w:rsidDel="00000000" w:rsidR="00000000" w:rsidRPr="00000000">
        <w:rPr>
          <w:rFonts w:ascii="Times New Roman" w:cs="Times New Roman" w:eastAsia="Times New Roman" w:hAnsi="Times New Roman"/>
          <w:sz w:val="24"/>
          <w:szCs w:val="24"/>
          <w:highlight w:val="green"/>
          <w:rtl w:val="0"/>
        </w:rPr>
        <w:t xml:space="preserve">ref</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As described in </w:t>
      </w:r>
      <w:hyperlink r:id="rId13">
        <w:r w:rsidDel="00000000" w:rsidR="00000000" w:rsidRPr="00000000">
          <w:rPr>
            <w:rFonts w:ascii="Times New Roman" w:cs="Times New Roman" w:eastAsia="Times New Roman" w:hAnsi="Times New Roman"/>
            <w:color w:val="1155cc"/>
            <w:sz w:val="24"/>
            <w:szCs w:val="24"/>
            <w:u w:val="single"/>
            <w:rtl w:val="0"/>
          </w:rPr>
          <w:t xml:space="preserve">(Daly et al. 2015; Daly et al. 2008; </w:t>
        </w:r>
      </w:hyperlink>
      <w:commentRangeStart w:id="13"/>
      <w:hyperlink r:id="rId14">
        <w:r w:rsidDel="00000000" w:rsidR="00000000" w:rsidRPr="00000000">
          <w:rPr>
            <w:rFonts w:ascii="Times New Roman" w:cs="Times New Roman" w:eastAsia="Times New Roman" w:hAnsi="Times New Roman"/>
            <w:color w:val="1155cc"/>
            <w:sz w:val="24"/>
            <w:szCs w:val="24"/>
            <w:u w:val="single"/>
            <w:rtl w:val="0"/>
          </w:rPr>
          <w:t xml:space="preserve">Daly et al. 1997</w:t>
        </w:r>
      </w:hyperlink>
      <w:commentRangeEnd w:id="13"/>
      <w:r w:rsidDel="00000000" w:rsidR="00000000" w:rsidRPr="00000000">
        <w:commentReference w:id="13"/>
      </w:r>
      <w:hyperlink r:id="rId15">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mean fields are produced by interpolating data from a dense network of weather stations with a spatial-weight regression model that uses landscape features like elevation and aspect to predict daily meteorological conditions across the CONUS. PRISM data has been well-validated and shown to be useful in lieu of station data in heat-related epidemiological research </w:t>
      </w:r>
      <w:hyperlink r:id="rId16">
        <w:r w:rsidDel="00000000" w:rsidR="00000000" w:rsidRPr="00000000">
          <w:rPr>
            <w:rFonts w:ascii="Times New Roman" w:cs="Times New Roman" w:eastAsia="Times New Roman" w:hAnsi="Times New Roman"/>
            <w:color w:val="1155cc"/>
            <w:sz w:val="24"/>
            <w:szCs w:val="24"/>
            <w:u w:val="single"/>
            <w:rtl w:val="0"/>
          </w:rPr>
          <w:t xml:space="preserve">(Spangler et al. 2019)</w:t>
        </w:r>
      </w:hyperlink>
      <w:r w:rsidDel="00000000" w:rsidR="00000000" w:rsidRPr="00000000">
        <w:rPr>
          <w:rFonts w:ascii="Times New Roman" w:cs="Times New Roman" w:eastAsia="Times New Roman" w:hAnsi="Times New Roman"/>
          <w:sz w:val="24"/>
          <w:szCs w:val="24"/>
          <w:rtl w:val="0"/>
        </w:rPr>
        <w:t xml:space="preserve">. The 4-km dataset is freely available.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Daily T</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and VPD</w:t>
      </w:r>
      <w:r w:rsidDel="00000000" w:rsidR="00000000" w:rsidRPr="00000000">
        <w:rPr>
          <w:rFonts w:ascii="Times New Roman" w:cs="Times New Roman" w:eastAsia="Times New Roman" w:hAnsi="Times New Roman"/>
          <w:sz w:val="24"/>
          <w:szCs w:val="24"/>
          <w:vertAlign w:val="subscript"/>
          <w:rtl w:val="0"/>
        </w:rPr>
        <w:t xml:space="preserve">max </w:t>
      </w:r>
      <w:r w:rsidDel="00000000" w:rsidR="00000000" w:rsidRPr="00000000">
        <w:rPr>
          <w:rFonts w:ascii="Times New Roman" w:cs="Times New Roman" w:eastAsia="Times New Roman" w:hAnsi="Times New Roman"/>
          <w:sz w:val="24"/>
          <w:szCs w:val="24"/>
          <w:rtl w:val="0"/>
        </w:rPr>
        <w:t xml:space="preserve">mean fields were converted to approximated WBGT</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following the procedure described in </w:t>
      </w:r>
      <w:hyperlink r:id="rId17">
        <w:r w:rsidDel="00000000" w:rsidR="00000000" w:rsidRPr="00000000">
          <w:rPr>
            <w:rFonts w:ascii="Times New Roman" w:cs="Times New Roman" w:eastAsia="Times New Roman" w:hAnsi="Times New Roman"/>
            <w:color w:val="1155cc"/>
            <w:sz w:val="24"/>
            <w:szCs w:val="24"/>
            <w:u w:val="single"/>
            <w:rtl w:val="0"/>
          </w:rPr>
          <w:t xml:space="preserve">(Tuholske et al. 2021)</w:t>
        </w:r>
      </w:hyperlink>
      <w:r w:rsidDel="00000000" w:rsidR="00000000" w:rsidRPr="00000000">
        <w:rPr>
          <w:rFonts w:ascii="Times New Roman" w:cs="Times New Roman" w:eastAsia="Times New Roman" w:hAnsi="Times New Roman"/>
          <w:sz w:val="24"/>
          <w:szCs w:val="24"/>
          <w:rtl w:val="0"/>
        </w:rPr>
        <w:t xml:space="preserve">. First, VPD</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are converted to daily minimum relative humidity fields shown in eq. </w:t>
      </w:r>
      <w:commentRangeStart w:id="14"/>
      <w:r w:rsidDel="00000000" w:rsidR="00000000" w:rsidRPr="00000000">
        <w:rPr>
          <w:rFonts w:ascii="Times New Roman" w:cs="Times New Roman" w:eastAsia="Times New Roman" w:hAnsi="Times New Roman"/>
          <w:sz w:val="24"/>
          <w:szCs w:val="24"/>
          <w:highlight w:val="green"/>
          <w:rtl w:val="0"/>
        </w:rPr>
        <w:t xml:space="preserve">X </w:t>
      </w:r>
      <w:commentRangeEnd w:id="14"/>
      <w:r w:rsidDel="00000000" w:rsidR="00000000" w:rsidRPr="00000000">
        <w:commentReference w:id="14"/>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(Spangler et al. 2019)</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(eq. x)</w:t>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we combine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RH</w:t>
      </w:r>
      <w:r w:rsidDel="00000000" w:rsidR="00000000" w:rsidRPr="00000000">
        <w:rPr>
          <w:rFonts w:ascii="Times New Roman" w:cs="Times New Roman" w:eastAsia="Times New Roman" w:hAnsi="Times New Roman"/>
          <w:sz w:val="24"/>
          <w:szCs w:val="24"/>
          <w:highlight w:val="white"/>
          <w:vertAlign w:val="subscript"/>
          <w:rtl w:val="0"/>
        </w:rPr>
        <w:t xml:space="preserve">min </w:t>
      </w:r>
      <w:r w:rsidDel="00000000" w:rsidR="00000000" w:rsidRPr="00000000">
        <w:rPr>
          <w:rFonts w:ascii="Times New Roman" w:cs="Times New Roman" w:eastAsia="Times New Roman" w:hAnsi="Times New Roman"/>
          <w:sz w:val="24"/>
          <w:szCs w:val="24"/>
          <w:highlight w:val="white"/>
          <w:rtl w:val="0"/>
        </w:rPr>
        <w:t xml:space="preserve">to create daily maximum heat index (HI</w:t>
      </w:r>
      <w:r w:rsidDel="00000000" w:rsidR="00000000" w:rsidRPr="00000000">
        <w:rPr>
          <w:rFonts w:ascii="Times New Roman" w:cs="Times New Roman" w:eastAsia="Times New Roman" w:hAnsi="Times New Roman"/>
          <w:sz w:val="24"/>
          <w:szCs w:val="24"/>
          <w:highlight w:val="white"/>
          <w:vertAlign w:val="subscript"/>
          <w:rtl w:val="0"/>
        </w:rPr>
        <w:t xml:space="preserve">max</w:t>
      </w:r>
      <w:r w:rsidDel="00000000" w:rsidR="00000000" w:rsidRPr="00000000">
        <w:rPr>
          <w:rFonts w:ascii="Times New Roman" w:cs="Times New Roman" w:eastAsia="Times New Roman" w:hAnsi="Times New Roman"/>
          <w:sz w:val="24"/>
          <w:szCs w:val="24"/>
          <w:highlight w:val="white"/>
          <w:rtl w:val="0"/>
        </w:rPr>
        <w:t xml:space="preserve">) mean fields following the U.S. National Weather Service’s procedure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(NOAA 2014)</w:t>
        </w:r>
      </w:hyperlink>
      <w:r w:rsidDel="00000000" w:rsidR="00000000" w:rsidRPr="00000000">
        <w:rPr>
          <w:rFonts w:ascii="Times New Roman" w:cs="Times New Roman" w:eastAsia="Times New Roman" w:hAnsi="Times New Roman"/>
          <w:sz w:val="24"/>
          <w:szCs w:val="24"/>
          <w:highlight w:val="white"/>
          <w:rtl w:val="0"/>
        </w:rPr>
        <w:t xml:space="preserve">. Outdoor wet bulb globe temperature (WBGT</w:t>
      </w:r>
      <w:r w:rsidDel="00000000" w:rsidR="00000000" w:rsidRPr="00000000">
        <w:rPr>
          <w:rFonts w:ascii="Times New Roman" w:cs="Times New Roman" w:eastAsia="Times New Roman" w:hAnsi="Times New Roman"/>
          <w:sz w:val="24"/>
          <w:szCs w:val="24"/>
          <w:highlight w:val="white"/>
          <w:vertAlign w:val="subscript"/>
          <w:rtl w:val="0"/>
        </w:rPr>
        <w:t xml:space="preserve">out</w:t>
      </w:r>
      <w:r w:rsidDel="00000000" w:rsidR="00000000" w:rsidRPr="00000000">
        <w:rPr>
          <w:rFonts w:ascii="Times New Roman" w:cs="Times New Roman" w:eastAsia="Times New Roman" w:hAnsi="Times New Roman"/>
          <w:sz w:val="24"/>
          <w:szCs w:val="24"/>
          <w:highlight w:val="white"/>
          <w:rtl w:val="0"/>
        </w:rPr>
        <w:t xml:space="preserve">) is a linear combination of wet bulb temperature (T</w:t>
      </w:r>
      <w:r w:rsidDel="00000000" w:rsidR="00000000" w:rsidRPr="00000000">
        <w:rPr>
          <w:rFonts w:ascii="Times New Roman" w:cs="Times New Roman" w:eastAsia="Times New Roman" w:hAnsi="Times New Roman"/>
          <w:sz w:val="24"/>
          <w:szCs w:val="24"/>
          <w:highlight w:val="white"/>
          <w:vertAlign w:val="subscript"/>
          <w:rtl w:val="0"/>
        </w:rPr>
        <w:t xml:space="preserve">w</w:t>
      </w:r>
      <w:r w:rsidDel="00000000" w:rsidR="00000000" w:rsidRPr="00000000">
        <w:rPr>
          <w:rFonts w:ascii="Times New Roman" w:cs="Times New Roman" w:eastAsia="Times New Roman" w:hAnsi="Times New Roman"/>
          <w:sz w:val="24"/>
          <w:szCs w:val="24"/>
          <w:highlight w:val="white"/>
          <w:rtl w:val="0"/>
        </w:rPr>
        <w:t xml:space="preserve">), black globe temperature (T</w:t>
      </w:r>
      <w:r w:rsidDel="00000000" w:rsidR="00000000" w:rsidRPr="00000000">
        <w:rPr>
          <w:rFonts w:ascii="Times New Roman" w:cs="Times New Roman" w:eastAsia="Times New Roman" w:hAnsi="Times New Roman"/>
          <w:sz w:val="24"/>
          <w:szCs w:val="24"/>
          <w:highlight w:val="white"/>
          <w:vertAlign w:val="sub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and dry bulb temperature (T</w:t>
      </w:r>
      <w:r w:rsidDel="00000000" w:rsidR="00000000" w:rsidRPr="00000000">
        <w:rPr>
          <w:rFonts w:ascii="Times New Roman" w:cs="Times New Roman" w:eastAsia="Times New Roman" w:hAnsi="Times New Roman"/>
          <w:sz w:val="24"/>
          <w:szCs w:val="24"/>
          <w:highlight w:val="white"/>
          <w:vertAlign w:val="subscript"/>
          <w:rtl w:val="0"/>
        </w:rPr>
        <w:t xml:space="preserve">d</w:t>
      </w:r>
      <w:r w:rsidDel="00000000" w:rsidR="00000000" w:rsidRPr="00000000">
        <w:rPr>
          <w:rFonts w:ascii="Times New Roman" w:cs="Times New Roman" w:eastAsia="Times New Roman" w:hAnsi="Times New Roman"/>
          <w:sz w:val="24"/>
          <w:szCs w:val="24"/>
          <w:highlight w:val="white"/>
          <w:rtl w:val="0"/>
        </w:rPr>
        <w:t xml:space="preserve">) (eq x), whereas indoor wet bulb globe temperature (WBGT</w:t>
      </w:r>
      <w:r w:rsidDel="00000000" w:rsidR="00000000" w:rsidRPr="00000000">
        <w:rPr>
          <w:rFonts w:ascii="Times New Roman" w:cs="Times New Roman" w:eastAsia="Times New Roman" w:hAnsi="Times New Roman"/>
          <w:sz w:val="24"/>
          <w:szCs w:val="24"/>
          <w:highlight w:val="white"/>
          <w:vertAlign w:val="subscript"/>
          <w:rtl w:val="0"/>
        </w:rPr>
        <w:t xml:space="preserve">in</w:t>
      </w:r>
      <w:r w:rsidDel="00000000" w:rsidR="00000000" w:rsidRPr="00000000">
        <w:rPr>
          <w:rFonts w:ascii="Times New Roman" w:cs="Times New Roman" w:eastAsia="Times New Roman" w:hAnsi="Times New Roman"/>
          <w:sz w:val="24"/>
          <w:szCs w:val="24"/>
          <w:highlight w:val="white"/>
          <w:rtl w:val="0"/>
        </w:rPr>
        <w:t xml:space="preserve">) combines only T</w:t>
      </w:r>
      <w:r w:rsidDel="00000000" w:rsidR="00000000" w:rsidRPr="00000000">
        <w:rPr>
          <w:rFonts w:ascii="Times New Roman" w:cs="Times New Roman" w:eastAsia="Times New Roman" w:hAnsi="Times New Roman"/>
          <w:sz w:val="24"/>
          <w:szCs w:val="24"/>
          <w:highlight w:val="white"/>
          <w:vertAlign w:val="subscript"/>
          <w:rtl w:val="0"/>
        </w:rPr>
        <w:t xml:space="preserve">w</w:t>
      </w:r>
      <w:r w:rsidDel="00000000" w:rsidR="00000000" w:rsidRPr="00000000">
        <w:rPr>
          <w:rFonts w:ascii="Times New Roman" w:cs="Times New Roman" w:eastAsia="Times New Roman" w:hAnsi="Times New Roman"/>
          <w:sz w:val="24"/>
          <w:szCs w:val="24"/>
          <w:highlight w:val="white"/>
          <w:rtl w:val="0"/>
        </w:rPr>
        <w:t xml:space="preserve"> and T</w:t>
      </w:r>
      <w:r w:rsidDel="00000000" w:rsidR="00000000" w:rsidRPr="00000000">
        <w:rPr>
          <w:rFonts w:ascii="Times New Roman" w:cs="Times New Roman" w:eastAsia="Times New Roman" w:hAnsi="Times New Roman"/>
          <w:sz w:val="24"/>
          <w:szCs w:val="24"/>
          <w:highlight w:val="white"/>
          <w:vertAlign w:val="sub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(eq x)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(Bernard and Iheanacho 2015)</w:t>
        </w:r>
      </w:hyperlink>
      <w:r w:rsidDel="00000000" w:rsidR="00000000" w:rsidRPr="00000000">
        <w:rPr>
          <w:rFonts w:ascii="Times New Roman" w:cs="Times New Roman" w:eastAsia="Times New Roman" w:hAnsi="Times New Roman"/>
          <w:sz w:val="24"/>
          <w:szCs w:val="24"/>
          <w:highlight w:val="white"/>
          <w:rtl w:val="0"/>
        </w:rPr>
        <w:t xml:space="preserve">. Both require</w:t>
      </w: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 in-situ field instruments to correctly measure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(Kong and Huber 2022; Bernard and Iheanacho 2015; Yaglou and Minard 1957)</w:t>
        </w:r>
      </w:hyperlink>
      <w:r w:rsidDel="00000000" w:rsidR="00000000" w:rsidRPr="00000000">
        <w:rPr>
          <w:rFonts w:ascii="Times New Roman" w:cs="Times New Roman" w:eastAsia="Times New Roman" w:hAnsi="Times New Roman"/>
          <w:sz w:val="24"/>
          <w:szCs w:val="24"/>
          <w:highlight w:val="white"/>
          <w:rtl w:val="0"/>
        </w:rPr>
        <w:t xml:space="preserve">, though several methods exist to approximate WBGT</w:t>
      </w:r>
      <w:r w:rsidDel="00000000" w:rsidR="00000000" w:rsidRPr="00000000">
        <w:rPr>
          <w:rFonts w:ascii="Times New Roman" w:cs="Times New Roman" w:eastAsia="Times New Roman" w:hAnsi="Times New Roman"/>
          <w:sz w:val="24"/>
          <w:szCs w:val="24"/>
          <w:highlight w:val="white"/>
          <w:vertAlign w:val="subscript"/>
          <w:rtl w:val="0"/>
        </w:rPr>
        <w:t xml:space="preserve">out</w:t>
      </w:r>
      <w:r w:rsidDel="00000000" w:rsidR="00000000" w:rsidRPr="00000000">
        <w:rPr>
          <w:rFonts w:ascii="Times New Roman" w:cs="Times New Roman" w:eastAsia="Times New Roman" w:hAnsi="Times New Roman"/>
          <w:sz w:val="24"/>
          <w:szCs w:val="24"/>
          <w:highlight w:val="white"/>
          <w:rtl w:val="0"/>
        </w:rPr>
        <w:t xml:space="preserve"> from meteorological data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(Kong and Huber 2022)</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WBGT</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0.7Tw + 0.2Tg + 0.1Ta (eq. x)</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WBGT</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 0.7Tw + 0.3Tg  (eq. x)</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we use the relationship identified by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(Bernard and Iheanacho 2015)</w:t>
        </w:r>
      </w:hyperlink>
      <w:r w:rsidDel="00000000" w:rsidR="00000000" w:rsidRPr="00000000">
        <w:rPr>
          <w:rFonts w:ascii="Times New Roman" w:cs="Times New Roman" w:eastAsia="Times New Roman" w:hAnsi="Times New Roman"/>
          <w:sz w:val="24"/>
          <w:szCs w:val="24"/>
          <w:highlight w:val="white"/>
          <w:rtl w:val="0"/>
        </w:rPr>
        <w:t xml:space="preserve"> between HI</w:t>
      </w:r>
      <w:r w:rsidDel="00000000" w:rsidR="00000000" w:rsidRPr="00000000">
        <w:rPr>
          <w:rFonts w:ascii="Times New Roman" w:cs="Times New Roman" w:eastAsia="Times New Roman" w:hAnsi="Times New Roman"/>
          <w:sz w:val="24"/>
          <w:szCs w:val="24"/>
          <w:highlight w:val="white"/>
          <w:vertAlign w:val="subscript"/>
          <w:rtl w:val="0"/>
        </w:rPr>
        <w:t xml:space="preserve">max</w:t>
      </w:r>
      <w:r w:rsidDel="00000000" w:rsidR="00000000" w:rsidRPr="00000000">
        <w:rPr>
          <w:rFonts w:ascii="Times New Roman" w:cs="Times New Roman" w:eastAsia="Times New Roman" w:hAnsi="Times New Roman"/>
          <w:sz w:val="24"/>
          <w:szCs w:val="24"/>
          <w:highlight w:val="white"/>
          <w:rtl w:val="0"/>
        </w:rPr>
        <w:t xml:space="preserve"> and WBGT</w:t>
      </w:r>
      <w:r w:rsidDel="00000000" w:rsidR="00000000" w:rsidRPr="00000000">
        <w:rPr>
          <w:rFonts w:ascii="Times New Roman" w:cs="Times New Roman" w:eastAsia="Times New Roman" w:hAnsi="Times New Roman"/>
          <w:sz w:val="24"/>
          <w:szCs w:val="24"/>
          <w:highlight w:val="white"/>
          <w:vertAlign w:val="subscript"/>
          <w:rtl w:val="0"/>
        </w:rPr>
        <w:t xml:space="preserve">in</w:t>
      </w:r>
      <w:r w:rsidDel="00000000" w:rsidR="00000000" w:rsidRPr="00000000">
        <w:rPr>
          <w:rFonts w:ascii="Times New Roman" w:cs="Times New Roman" w:eastAsia="Times New Roman" w:hAnsi="Times New Roman"/>
          <w:sz w:val="24"/>
          <w:szCs w:val="24"/>
          <w:highlight w:val="white"/>
          <w:rtl w:val="0"/>
        </w:rPr>
        <w:t xml:space="preserve"> (eq x) to convert HI</w:t>
      </w:r>
      <w:r w:rsidDel="00000000" w:rsidR="00000000" w:rsidRPr="00000000">
        <w:rPr>
          <w:rFonts w:ascii="Times New Roman" w:cs="Times New Roman" w:eastAsia="Times New Roman" w:hAnsi="Times New Roman"/>
          <w:sz w:val="24"/>
          <w:szCs w:val="24"/>
          <w:highlight w:val="white"/>
          <w:vertAlign w:val="subscript"/>
          <w:rtl w:val="0"/>
        </w:rPr>
        <w:t xml:space="preserve">max</w:t>
      </w:r>
      <w:r w:rsidDel="00000000" w:rsidR="00000000" w:rsidRPr="00000000">
        <w:rPr>
          <w:rFonts w:ascii="Times New Roman" w:cs="Times New Roman" w:eastAsia="Times New Roman" w:hAnsi="Times New Roman"/>
          <w:sz w:val="24"/>
          <w:szCs w:val="24"/>
          <w:highlight w:val="white"/>
          <w:rtl w:val="0"/>
        </w:rPr>
        <w:t xml:space="preserve"> values to an approximated WBGT</w:t>
      </w:r>
      <w:r w:rsidDel="00000000" w:rsidR="00000000" w:rsidRPr="00000000">
        <w:rPr>
          <w:rFonts w:ascii="Times New Roman" w:cs="Times New Roman" w:eastAsia="Times New Roman" w:hAnsi="Times New Roman"/>
          <w:sz w:val="24"/>
          <w:szCs w:val="24"/>
          <w:highlight w:val="white"/>
          <w:vertAlign w:val="subscript"/>
          <w:rtl w:val="0"/>
        </w:rPr>
        <w:t xml:space="preserve">max</w:t>
      </w:r>
      <w:r w:rsidDel="00000000" w:rsidR="00000000" w:rsidRPr="00000000">
        <w:rPr>
          <w:rFonts w:ascii="Times New Roman" w:cs="Times New Roman" w:eastAsia="Times New Roman" w:hAnsi="Times New Roman"/>
          <w:sz w:val="24"/>
          <w:szCs w:val="24"/>
          <w:highlight w:val="white"/>
          <w:rtl w:val="0"/>
        </w:rPr>
        <w:t xml:space="preserve">. This power function is accurate ±0.5°C-WBGT above a Heat Index of 100°F. We recognize that our WBGT</w:t>
      </w:r>
      <w:r w:rsidDel="00000000" w:rsidR="00000000" w:rsidRPr="00000000">
        <w:rPr>
          <w:rFonts w:ascii="Times New Roman" w:cs="Times New Roman" w:eastAsia="Times New Roman" w:hAnsi="Times New Roman"/>
          <w:sz w:val="24"/>
          <w:szCs w:val="24"/>
          <w:highlight w:val="white"/>
          <w:vertAlign w:val="subscript"/>
          <w:rtl w:val="0"/>
        </w:rPr>
        <w:t xml:space="preserve">max </w:t>
      </w:r>
      <w:r w:rsidDel="00000000" w:rsidR="00000000" w:rsidRPr="00000000">
        <w:rPr>
          <w:rFonts w:ascii="Times New Roman" w:cs="Times New Roman" w:eastAsia="Times New Roman" w:hAnsi="Times New Roman"/>
          <w:sz w:val="24"/>
          <w:szCs w:val="24"/>
          <w:highlight w:val="white"/>
          <w:rtl w:val="0"/>
        </w:rPr>
        <w:t xml:space="preserve">approximation assumes fixed wind speeds and neglects radiated heat of WBGT</w:t>
      </w:r>
      <w:r w:rsidDel="00000000" w:rsidR="00000000" w:rsidRPr="00000000">
        <w:rPr>
          <w:rFonts w:ascii="Times New Roman" w:cs="Times New Roman" w:eastAsia="Times New Roman" w:hAnsi="Times New Roman"/>
          <w:sz w:val="24"/>
          <w:szCs w:val="24"/>
          <w:highlight w:val="white"/>
          <w:vertAlign w:val="subscript"/>
          <w:rtl w:val="0"/>
        </w:rPr>
        <w:t xml:space="preserve">out</w:t>
      </w:r>
      <w:r w:rsidDel="00000000" w:rsidR="00000000" w:rsidRPr="00000000">
        <w:rPr>
          <w:rFonts w:ascii="Times New Roman" w:cs="Times New Roman" w:eastAsia="Times New Roman" w:hAnsi="Times New Roman"/>
          <w:sz w:val="24"/>
          <w:szCs w:val="24"/>
          <w:highlight w:val="white"/>
          <w:rtl w:val="0"/>
        </w:rPr>
        <w:t xml:space="preserve">. But given that incarcerated Americans spend the preponderance of their time indoors [</w:t>
      </w:r>
      <w:r w:rsidDel="00000000" w:rsidR="00000000" w:rsidRPr="00000000">
        <w:rPr>
          <w:rFonts w:ascii="Times New Roman" w:cs="Times New Roman" w:eastAsia="Times New Roman" w:hAnsi="Times New Roman"/>
          <w:sz w:val="24"/>
          <w:szCs w:val="24"/>
          <w:highlight w:val="green"/>
          <w:rtl w:val="0"/>
        </w:rPr>
        <w:t xml:space="preserve">ref</w:t>
      </w:r>
      <w:r w:rsidDel="00000000" w:rsidR="00000000" w:rsidRPr="00000000">
        <w:rPr>
          <w:rFonts w:ascii="Times New Roman" w:cs="Times New Roman" w:eastAsia="Times New Roman" w:hAnsi="Times New Roman"/>
          <w:sz w:val="24"/>
          <w:szCs w:val="24"/>
          <w:highlight w:val="white"/>
          <w:rtl w:val="0"/>
        </w:rPr>
        <w:t xml:space="preserve">] and that most incarceration facilities lack  HVAC systems [</w:t>
      </w:r>
      <w:r w:rsidDel="00000000" w:rsidR="00000000" w:rsidRPr="00000000">
        <w:rPr>
          <w:rFonts w:ascii="Times New Roman" w:cs="Times New Roman" w:eastAsia="Times New Roman" w:hAnsi="Times New Roman"/>
          <w:sz w:val="24"/>
          <w:szCs w:val="24"/>
          <w:highlight w:val="green"/>
          <w:rtl w:val="0"/>
        </w:rPr>
        <w:t xml:space="preserve">ref</w:t>
      </w:r>
      <w:r w:rsidDel="00000000" w:rsidR="00000000" w:rsidRPr="00000000">
        <w:rPr>
          <w:rFonts w:ascii="Times New Roman" w:cs="Times New Roman" w:eastAsia="Times New Roman" w:hAnsi="Times New Roman"/>
          <w:sz w:val="24"/>
          <w:szCs w:val="24"/>
          <w:highlight w:val="white"/>
          <w:rtl w:val="0"/>
        </w:rPr>
        <w:t xml:space="preserve">], WBGT</w:t>
      </w:r>
      <w:r w:rsidDel="00000000" w:rsidR="00000000" w:rsidRPr="00000000">
        <w:rPr>
          <w:rFonts w:ascii="Times New Roman" w:cs="Times New Roman" w:eastAsia="Times New Roman" w:hAnsi="Times New Roman"/>
          <w:sz w:val="24"/>
          <w:szCs w:val="24"/>
          <w:highlight w:val="white"/>
          <w:vertAlign w:val="subscript"/>
          <w:rtl w:val="0"/>
        </w:rPr>
        <w:t xml:space="preserve">in</w:t>
      </w:r>
      <w:r w:rsidDel="00000000" w:rsidR="00000000" w:rsidRPr="00000000">
        <w:rPr>
          <w:rFonts w:ascii="Times New Roman" w:cs="Times New Roman" w:eastAsia="Times New Roman" w:hAnsi="Times New Roman"/>
          <w:sz w:val="24"/>
          <w:szCs w:val="24"/>
          <w:highlight w:val="white"/>
          <w:rtl w:val="0"/>
        </w:rPr>
        <w:t xml:space="preserve"> is appropriate to measure how hot-humid heat has changed across all CONUS prisons and jails, yet can be applied to ISO standards and compared to international regions outside the CONUS where heat index is less commonly used. </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(eq x)</w:t>
      </w: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5">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to prisons</w:t>
      </w:r>
    </w:p>
    <w:p w:rsidR="00000000" w:rsidDel="00000000" w:rsidP="00000000" w:rsidRDefault="00000000" w:rsidRPr="00000000" w14:paraId="00000086">
      <w:pPr>
        <w:numPr>
          <w:ilvl w:val="2"/>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average?</w:t>
      </w:r>
    </w:p>
    <w:p w:rsidR="00000000" w:rsidDel="00000000" w:rsidP="00000000" w:rsidRDefault="00000000" w:rsidRPr="00000000" w14:paraId="00000087">
      <w:pPr>
        <w:numPr>
          <w:ilvl w:val="2"/>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Reproject data to align spatially </w:t>
      </w:r>
    </w:p>
    <w:p w:rsidR="00000000" w:rsidDel="00000000" w:rsidP="00000000" w:rsidRDefault="00000000" w:rsidRPr="00000000" w14:paraId="00000088">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of change</w:t>
      </w:r>
    </w:p>
    <w:p w:rsidR="00000000" w:rsidDel="00000000" w:rsidP="00000000" w:rsidRDefault="00000000" w:rsidRPr="00000000" w14:paraId="00000089">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Supplementary Materials: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Methods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S1</w:t>
      </w:r>
    </w:p>
    <w:p w:rsidR="00000000" w:rsidDel="00000000" w:rsidP="00000000" w:rsidRDefault="00000000" w:rsidRPr="00000000" w14:paraId="0000008F">
      <w:pPr>
        <w:jc w:val="both"/>
        <w:rPr>
          <w:rFonts w:ascii="Times New Roman" w:cs="Times New Roman" w:eastAsia="Times New Roman" w:hAnsi="Times New Roman"/>
          <w:sz w:val="24"/>
          <w:szCs w:val="24"/>
        </w:rPr>
      </w:pPr>
      <w:commentRangeStart w:id="15"/>
      <w:r w:rsidDel="00000000" w:rsidR="00000000" w:rsidRPr="00000000">
        <w:rPr>
          <w:rFonts w:ascii="Times New Roman" w:cs="Times New Roman" w:eastAsia="Times New Roman" w:hAnsi="Times New Roman"/>
          <w:sz w:val="24"/>
          <w:szCs w:val="24"/>
          <w:rtl w:val="0"/>
        </w:rPr>
        <w:t xml:space="preserve">Tables S1</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(1-XX)</w:t>
      </w: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vertAlign w:val="subscript"/>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r>
      <w:hyperlink r:id="rId24">
        <w:r w:rsidDel="00000000" w:rsidR="00000000" w:rsidRPr="00000000">
          <w:rPr>
            <w:rFonts w:ascii="Times New Roman" w:cs="Times New Roman" w:eastAsia="Times New Roman" w:hAnsi="Times New Roman"/>
            <w:color w:val="000000"/>
            <w:u w:val="none"/>
            <w:rtl w:val="0"/>
          </w:rPr>
          <w:t xml:space="preserve">K. R. Spangler, K. R. Weinberger, G. A. Wellenius, Suitability of gridded climate datasets for use in environmental epidemiology. </w:t>
        </w:r>
      </w:hyperlink>
      <w:hyperlink r:id="rId25">
        <w:r w:rsidDel="00000000" w:rsidR="00000000" w:rsidRPr="00000000">
          <w:rPr>
            <w:rFonts w:ascii="Times New Roman" w:cs="Times New Roman" w:eastAsia="Times New Roman" w:hAnsi="Times New Roman"/>
            <w:i w:val="1"/>
            <w:color w:val="000000"/>
            <w:u w:val="none"/>
            <w:rtl w:val="0"/>
          </w:rPr>
          <w:t xml:space="preserve">J. Expo. Sci. Environ. Epidemiol.</w:t>
        </w:r>
      </w:hyperlink>
      <w:hyperlink r:id="rId26">
        <w:r w:rsidDel="00000000" w:rsidR="00000000" w:rsidRPr="00000000">
          <w:rPr>
            <w:rFonts w:ascii="Times New Roman" w:cs="Times New Roman" w:eastAsia="Times New Roman" w:hAnsi="Times New Roman"/>
            <w:color w:val="000000"/>
            <w:u w:val="none"/>
            <w:rtl w:val="0"/>
          </w:rPr>
          <w:t xml:space="preserve"> </w:t>
        </w:r>
      </w:hyperlink>
      <w:hyperlink r:id="rId27">
        <w:r w:rsidDel="00000000" w:rsidR="00000000" w:rsidRPr="00000000">
          <w:rPr>
            <w:rFonts w:ascii="Times New Roman" w:cs="Times New Roman" w:eastAsia="Times New Roman" w:hAnsi="Times New Roman"/>
            <w:b w:val="1"/>
            <w:color w:val="000000"/>
            <w:u w:val="none"/>
            <w:rtl w:val="0"/>
          </w:rPr>
          <w:t xml:space="preserve">29</w:t>
        </w:r>
      </w:hyperlink>
      <w:hyperlink r:id="rId28">
        <w:r w:rsidDel="00000000" w:rsidR="00000000" w:rsidRPr="00000000">
          <w:rPr>
            <w:rFonts w:ascii="Times New Roman" w:cs="Times New Roman" w:eastAsia="Times New Roman" w:hAnsi="Times New Roman"/>
            <w:color w:val="000000"/>
            <w:u w:val="none"/>
            <w:rtl w:val="0"/>
          </w:rPr>
          <w:t xml:space="preserve">, 777–789 (2019).</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scade Tuholske" w:id="4" w:date="2022-10-02T01:11:54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way we can do figure 1 from here: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https://www.science.org/doi/10.1126/science.aaz9353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population weighted? Do we have annual population for each prison?</w:t>
      </w:r>
    </w:p>
  </w:comment>
  <w:comment w:author="Robbie M Parks" w:id="5" w:date="2022-10-04T16:16:38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Supplementary and make rates per 100,000 as a second panel</w:t>
      </w:r>
    </w:p>
  </w:comment>
  <w:comment w:author="Cascade Tuholske" w:id="12" w:date="2022-10-02T16:25:17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PRISM Climate Group, Oregon State University, https://prism.oregonstate.edu, data created 4 Feb 2014, accessed 16 Dec 2020.</w:t>
      </w:r>
    </w:p>
  </w:comment>
  <w:comment w:author="Robbie M Parks" w:id="11" w:date="2022-10-04T16:12:2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https://hifld-geoplatform.opendata.arcgis.com/maps/2d6109d4127d458eaf0958e4c5296b67</w:t>
      </w:r>
    </w:p>
  </w:comment>
  <w:comment w:author="Cascade Tuholske" w:id="13" w:date="2022-10-02T16:30:0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 PRISM Climate Group. (2021). Descriptions of PRISM Spatial Climate Datasets for the Conterminous United States. Oregon State University.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w:t>
      </w:r>
    </w:p>
  </w:comment>
  <w:comment w:author="Cascade Tuholske" w:id="8" w:date="2022-10-02T01:19:28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prison population counts all from the same year in the shape file you used?</w:t>
      </w:r>
    </w:p>
  </w:comment>
  <w:comment w:author="Cascade Tuholske" w:id="0" w:date="2022-10-02T00:11:4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port everything to their template: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https://www.science.org/content/page/instructions-preparing-initial-manuscript</w:t>
      </w:r>
    </w:p>
  </w:comment>
  <w:comment w:author="Cascade Tuholske" w:id="1" w:date="2022-10-02T01:29:13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change these a bit because 1981 is arbitrarily picked as the reference point for the delta. So if 1981 was a cool year for prison X, but X warmed a lot, then X is going to look way warmer, but if 1981 was a hot year for prison Y and prison Y increased the same amount as X, it will look like less of a change because it will be plotted from a higher baseline.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think we'll get very strong push back from reviewers with plotting everything against 1981 because of the amount of year-on-year variability in hot-humid days due to non-climate-change variability</w:t>
      </w:r>
    </w:p>
  </w:comment>
  <w:comment w:author="Robbie M Parks" w:id="2" w:date="2022-10-04T16:24:14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extra row with posterior probabilities</w:t>
      </w:r>
    </w:p>
  </w:comment>
  <w:comment w:author="Robbie M Parks" w:id="3" w:date="2022-10-04T16:34:45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grey as background</w:t>
      </w:r>
    </w:p>
  </w:comment>
  <w:comment w:author="Cascade Tuholske" w:id="14" w:date="2022-10-02T16:34:31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add the equations once we have a word doc because they are a pain to do in a Google Doc</w:t>
      </w:r>
    </w:p>
  </w:comment>
  <w:comment w:author="Cascade Tuholske" w:id="6" w:date="2022-10-02T00:08:53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actually have "Main"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(up to ~2500 words including references, notes and captions–corresponds to ~3 printed pages in the journal) present important new research results of broad significance. Reports should include an abstract, an introductory paragraph, up to four figures or tables, and about 30 references. Materials and Methods should be included in supplementary materials, which should also include information needed to support the paper's conclusions.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journal info:  https://www.science.org/content/page/science-information-authors</w:t>
      </w:r>
    </w:p>
  </w:comment>
  <w:comment w:author="Cascade Tuholske" w:id="9" w:date="2022-10-02T00:47:22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clear if we are compare heat increase against average or exposure increase against average</w:t>
      </w:r>
    </w:p>
  </w:comment>
  <w:comment w:author="Cascade Tuholske" w:id="10" w:date="2022-10-02T01:09:57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https://www.prisonpolicy.org/data/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https://www.sentencingproject.org/the-facts/#map</w:t>
      </w:r>
    </w:p>
  </w:comment>
  <w:comment w:author="Cascade Tuholske" w:id="15" w:date="2022-10-02T01:07:19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published a complete list of prisons and rates of change with latest population estimates + private/state/federal  if we can</w:t>
      </w:r>
    </w:p>
  </w:comment>
  <w:comment w:author="Cascade Tuholske" w:id="7" w:date="2022-10-02T00:22:42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doing prisons and jails? Also, state + federal prisons?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pile.com/c/0Y4jsM/LRhc" TargetMode="External"/><Relationship Id="rId22" Type="http://schemas.openxmlformats.org/officeDocument/2006/relationships/hyperlink" Target="https://paperpile.com/c/0Y4jsM/rMBA" TargetMode="External"/><Relationship Id="rId21" Type="http://schemas.openxmlformats.org/officeDocument/2006/relationships/hyperlink" Target="https://paperpile.com/c/0Y4jsM/rMBA+LRhc+MpeV" TargetMode="External"/><Relationship Id="rId24" Type="http://schemas.openxmlformats.org/officeDocument/2006/relationships/hyperlink" Target="http://paperpile.com/b/0Y4jsM/XYgd" TargetMode="External"/><Relationship Id="rId23" Type="http://schemas.openxmlformats.org/officeDocument/2006/relationships/hyperlink" Target="https://paperpile.com/c/0Y4jsM/LRh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entencingproject.org/research/us-criminal-justice-data/" TargetMode="External"/><Relationship Id="rId26" Type="http://schemas.openxmlformats.org/officeDocument/2006/relationships/hyperlink" Target="http://paperpile.com/b/0Y4jsM/XYgd" TargetMode="External"/><Relationship Id="rId25" Type="http://schemas.openxmlformats.org/officeDocument/2006/relationships/hyperlink" Target="http://paperpile.com/b/0Y4jsM/XYgd" TargetMode="External"/><Relationship Id="rId28" Type="http://schemas.openxmlformats.org/officeDocument/2006/relationships/hyperlink" Target="http://paperpile.com/b/0Y4jsM/XYgd" TargetMode="External"/><Relationship Id="rId27" Type="http://schemas.openxmlformats.org/officeDocument/2006/relationships/hyperlink" Target="http://paperpile.com/b/0Y4jsM/XYg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hemarshallproject.org" TargetMode="External"/><Relationship Id="rId8" Type="http://schemas.openxmlformats.org/officeDocument/2006/relationships/hyperlink" Target="https://www.prisonpolicy.org/data/" TargetMode="External"/><Relationship Id="rId11" Type="http://schemas.openxmlformats.org/officeDocument/2006/relationships/hyperlink" Target="https://paperpile.com/c/0Y4jsM/XYgd" TargetMode="External"/><Relationship Id="rId10" Type="http://schemas.openxmlformats.org/officeDocument/2006/relationships/hyperlink" Target="https://paperpile.com/c/0Y4jsM/XYgd" TargetMode="External"/><Relationship Id="rId13" Type="http://schemas.openxmlformats.org/officeDocument/2006/relationships/hyperlink" Target="https://paperpile.com/c/0Y4jsM/N0Yt+Hsft+qHSe" TargetMode="External"/><Relationship Id="rId12" Type="http://schemas.openxmlformats.org/officeDocument/2006/relationships/hyperlink" Target="https://paperpile.com/c/0Y4jsM/XYgd" TargetMode="External"/><Relationship Id="rId15" Type="http://schemas.openxmlformats.org/officeDocument/2006/relationships/hyperlink" Target="https://paperpile.com/c/0Y4jsM/N0Yt+Hsft+qHSe" TargetMode="External"/><Relationship Id="rId14" Type="http://schemas.openxmlformats.org/officeDocument/2006/relationships/hyperlink" Target="https://paperpile.com/c/0Y4jsM/N0Yt+Hsft+qHSe" TargetMode="External"/><Relationship Id="rId17" Type="http://schemas.openxmlformats.org/officeDocument/2006/relationships/hyperlink" Target="https://paperpile.com/c/0Y4jsM/73On" TargetMode="External"/><Relationship Id="rId16" Type="http://schemas.openxmlformats.org/officeDocument/2006/relationships/hyperlink" Target="https://paperpile.com/c/0Y4jsM/XYgd" TargetMode="External"/><Relationship Id="rId19" Type="http://schemas.openxmlformats.org/officeDocument/2006/relationships/hyperlink" Target="https://paperpile.com/c/0Y4jsM/2Gxq" TargetMode="External"/><Relationship Id="rId18" Type="http://schemas.openxmlformats.org/officeDocument/2006/relationships/hyperlink" Target="https://paperpile.com/c/0Y4jsM/XY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