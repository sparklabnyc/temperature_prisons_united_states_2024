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917891" w:rsidR="00070CCE" w:rsidRDefault="00000000">
      <w:pPr>
        <w:spacing w:line="480" w:lineRule="auto"/>
        <w:jc w:val="both"/>
        <w:rPr>
          <w:b/>
          <w:color w:val="000000"/>
        </w:rPr>
      </w:pPr>
      <w:r>
        <w:rPr>
          <w:b/>
          <w:color w:val="000000"/>
        </w:rPr>
        <w:t xml:space="preserve">Trends and disparities of </w:t>
      </w:r>
      <w:r w:rsidR="0021326A">
        <w:rPr>
          <w:b/>
          <w:color w:val="000000"/>
        </w:rPr>
        <w:t>hazardous</w:t>
      </w:r>
      <w:r>
        <w:rPr>
          <w:b/>
          <w:color w:val="000000"/>
        </w:rPr>
        <w:t xml:space="preserve"> heat exposure among incarcerated people in the United States</w:t>
      </w: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3852C454" w14:textId="77777777" w:rsidR="00C8774E" w:rsidRPr="00C8774E" w:rsidRDefault="00C8774E" w:rsidP="00C8774E">
      <w:pPr>
        <w:spacing w:line="480" w:lineRule="auto"/>
        <w:jc w:val="both"/>
        <w:rPr>
          <w:color w:val="000000"/>
        </w:rPr>
      </w:pPr>
      <w:r w:rsidRPr="00C8774E">
        <w:rPr>
          <w:color w:val="000000"/>
        </w:rPr>
        <w:t xml:space="preserve">* Correspondence to: </w:t>
      </w:r>
      <w:hyperlink r:id="rId8">
        <w:r w:rsidRPr="00C8774E">
          <w:rPr>
            <w:rStyle w:val="Hyperlink"/>
          </w:rPr>
          <w:t>robbie.parks@columbia.edu</w:t>
        </w:r>
      </w:hyperlink>
      <w:r w:rsidRPr="00C8774E">
        <w:rPr>
          <w:color w:val="000000"/>
        </w:rPr>
        <w:t xml:space="preserve"> and </w:t>
      </w:r>
      <w:hyperlink r:id="rId9">
        <w:r w:rsidRPr="00C8774E">
          <w:rPr>
            <w:rStyle w:val="Hyperlink"/>
          </w:rPr>
          <w:t>cascade.tuholske1@montana.edu</w:t>
        </w:r>
      </w:hyperlink>
    </w:p>
    <w:p w14:paraId="0000000C" w14:textId="77777777" w:rsidR="00070CCE" w:rsidRDefault="00070CCE">
      <w:pPr>
        <w:spacing w:line="480" w:lineRule="auto"/>
        <w:jc w:val="both"/>
        <w:rPr>
          <w:color w:val="000000"/>
        </w:rPr>
      </w:pPr>
    </w:p>
    <w:p w14:paraId="0000000D" w14:textId="2D54180F" w:rsidR="00070CCE" w:rsidRDefault="00000000">
      <w:pPr>
        <w:spacing w:line="480" w:lineRule="auto"/>
        <w:jc w:val="both"/>
        <w:rPr>
          <w:color w:val="000000"/>
        </w:rPr>
      </w:pPr>
      <w:r>
        <w:rPr>
          <w:b/>
          <w:color w:val="000000"/>
        </w:rPr>
        <w:t>Date received:</w:t>
      </w:r>
      <w:r>
        <w:rPr>
          <w:color w:val="000000"/>
        </w:rPr>
        <w:t xml:space="preserve"> </w:t>
      </w:r>
      <w:del w:id="0" w:author="Parks, Robbie M" w:date="2023-12-19T08:22:00Z">
        <w:r>
          <w:delText>October 2</w:delText>
        </w:r>
        <w:r w:rsidRPr="0013552E">
          <w:rPr>
            <w:vertAlign w:val="superscript"/>
          </w:rPr>
          <w:delText>nd</w:delText>
        </w:r>
      </w:del>
      <w:ins w:id="1" w:author="Parks, Robbie M" w:date="2023-12-19T08:22:00Z">
        <w:r w:rsidR="00364452">
          <w:t xml:space="preserve">December </w:t>
        </w:r>
        <w:r w:rsidR="00F90505">
          <w:t>19</w:t>
        </w:r>
        <w:r w:rsidR="00F90505">
          <w:rPr>
            <w:vertAlign w:val="superscript"/>
          </w:rPr>
          <w:t>th</w:t>
        </w:r>
      </w:ins>
      <w:r w:rsidR="0013552E">
        <w:t>,</w:t>
      </w:r>
      <w:r>
        <w:rPr>
          <w:color w:val="000000"/>
        </w:rPr>
        <w:t xml:space="preserve"> 2023</w:t>
      </w:r>
      <w:r>
        <w:br w:type="page"/>
      </w:r>
    </w:p>
    <w:p w14:paraId="0000000E" w14:textId="253E775C" w:rsidR="00070CCE" w:rsidRPr="00D03DE6" w:rsidRDefault="00000000">
      <w:pPr>
        <w:spacing w:line="480" w:lineRule="auto"/>
        <w:jc w:val="both"/>
        <w:rPr>
          <w:b/>
        </w:rPr>
      </w:pPr>
      <w:del w:id="2" w:author="Parks, Robbie M" w:date="2023-12-19T08:22:00Z">
        <w:r>
          <w:rPr>
            <w:b/>
          </w:rPr>
          <w:lastRenderedPageBreak/>
          <w:delText>Incarcerated</w:delText>
        </w:r>
      </w:del>
      <w:ins w:id="3" w:author="Parks, Robbie M" w:date="2023-12-19T08:22:00Z">
        <w:r w:rsidR="00EF4F98" w:rsidRPr="00D03DE6">
          <w:rPr>
            <w:b/>
          </w:rPr>
          <w:t>The ~2 million incarcerated</w:t>
        </w:r>
      </w:ins>
      <w:r w:rsidR="00EF4F98" w:rsidRPr="00D03DE6">
        <w:rPr>
          <w:b/>
        </w:rPr>
        <w:t xml:space="preserve"> people </w:t>
      </w:r>
      <w:r w:rsidR="005F0751" w:rsidRPr="00D03DE6">
        <w:rPr>
          <w:b/>
        </w:rPr>
        <w:t xml:space="preserve">in the </w:t>
      </w:r>
      <w:del w:id="4" w:author="Parks, Robbie M" w:date="2023-12-19T08:22:00Z">
        <w:r>
          <w:rPr>
            <w:b/>
          </w:rPr>
          <w:delText>US are at high risk for</w:delText>
        </w:r>
      </w:del>
      <w:ins w:id="5" w:author="Parks, Robbie M" w:date="2023-12-19T08:22:00Z">
        <w:r w:rsidR="005F0751" w:rsidRPr="00D03DE6">
          <w:rPr>
            <w:b/>
          </w:rPr>
          <w:t xml:space="preserve">United States </w:t>
        </w:r>
        <w:r w:rsidR="00992F0D" w:rsidRPr="00D03DE6">
          <w:rPr>
            <w:b/>
          </w:rPr>
          <w:t>face</w:t>
        </w:r>
        <w:r w:rsidR="00EF4F98" w:rsidRPr="00D03DE6">
          <w:rPr>
            <w:b/>
          </w:rPr>
          <w:t xml:space="preserve"> </w:t>
        </w:r>
        <w:r w:rsidR="0020597E" w:rsidRPr="00D03DE6">
          <w:rPr>
            <w:b/>
          </w:rPr>
          <w:t>growing</w:t>
        </w:r>
      </w:ins>
      <w:r w:rsidR="0020597E" w:rsidRPr="00D03DE6">
        <w:rPr>
          <w:b/>
        </w:rPr>
        <w:t xml:space="preserve"> </w:t>
      </w:r>
      <w:r w:rsidR="00D8532C" w:rsidRPr="00D03DE6">
        <w:rPr>
          <w:b/>
        </w:rPr>
        <w:t>heat-related</w:t>
      </w:r>
      <w:r w:rsidR="008A7710" w:rsidRPr="00D03DE6">
        <w:rPr>
          <w:b/>
        </w:rPr>
        <w:t xml:space="preserve"> </w:t>
      </w:r>
      <w:del w:id="6" w:author="Parks, Robbie M" w:date="2023-12-19T08:22:00Z">
        <w:r>
          <w:rPr>
            <w:b/>
          </w:rPr>
          <w:delText xml:space="preserve">illness and death. However, a comprehensive assessment of heat conditions at US carceral facilities is </w:delText>
        </w:r>
        <w:r w:rsidR="00FF5EC6">
          <w:rPr>
            <w:b/>
          </w:rPr>
          <w:delText>required</w:delText>
        </w:r>
        <w:r>
          <w:rPr>
            <w:b/>
          </w:rPr>
          <w:delText>. Here, we</w:delText>
        </w:r>
      </w:del>
      <w:ins w:id="7" w:author="Parks, Robbie M" w:date="2023-12-19T08:22:00Z">
        <w:r w:rsidR="008A7710" w:rsidRPr="00D03DE6">
          <w:rPr>
            <w:b/>
          </w:rPr>
          <w:t xml:space="preserve">health </w:t>
        </w:r>
        <w:r w:rsidR="00EF4F98" w:rsidRPr="00D03DE6">
          <w:rPr>
            <w:b/>
          </w:rPr>
          <w:t>risk</w:t>
        </w:r>
        <w:r w:rsidR="00A263A6" w:rsidRPr="00D03DE6">
          <w:rPr>
            <w:b/>
          </w:rPr>
          <w:t>s</w:t>
        </w:r>
        <w:r w:rsidR="00EF4F98" w:rsidRPr="00D03DE6">
          <w:rPr>
            <w:b/>
          </w:rPr>
          <w:t xml:space="preserve">. </w:t>
        </w:r>
        <w:r w:rsidR="00217E25" w:rsidRPr="00D03DE6">
          <w:rPr>
            <w:b/>
          </w:rPr>
          <w:t>W</w:t>
        </w:r>
        <w:r w:rsidR="00EF4F98" w:rsidRPr="00D03DE6">
          <w:rPr>
            <w:b/>
          </w:rPr>
          <w:t>e</w:t>
        </w:r>
      </w:ins>
      <w:r w:rsidR="00EF4F98" w:rsidRPr="00D03DE6">
        <w:rPr>
          <w:b/>
        </w:rPr>
        <w:t xml:space="preserve"> evaluated </w:t>
      </w:r>
      <w:del w:id="8" w:author="Parks, Robbie M" w:date="2023-12-19T08:22:00Z">
        <w:r>
          <w:rPr>
            <w:b/>
          </w:rPr>
          <w:delText xml:space="preserve">recent </w:delText>
        </w:r>
      </w:del>
      <w:r w:rsidR="00EF4F98" w:rsidRPr="00D03DE6">
        <w:rPr>
          <w:b/>
        </w:rPr>
        <w:t xml:space="preserve">exposure </w:t>
      </w:r>
      <w:del w:id="9" w:author="Parks, Robbie M" w:date="2023-12-19T08:22:00Z">
        <w:r>
          <w:rPr>
            <w:b/>
          </w:rPr>
          <w:delText xml:space="preserve">trends </w:delText>
        </w:r>
      </w:del>
      <w:r w:rsidR="00EF4F98" w:rsidRPr="00D03DE6">
        <w:rPr>
          <w:b/>
        </w:rPr>
        <w:t xml:space="preserve">to </w:t>
      </w:r>
      <w:r w:rsidR="00D94E8C" w:rsidRPr="00D03DE6">
        <w:rPr>
          <w:b/>
        </w:rPr>
        <w:t>potentially hazardous</w:t>
      </w:r>
      <w:r w:rsidR="00CE4727" w:rsidRPr="00D03DE6">
        <w:rPr>
          <w:b/>
        </w:rPr>
        <w:t xml:space="preserve"> heat</w:t>
      </w:r>
      <w:r w:rsidR="00217E25" w:rsidRPr="00D03DE6">
        <w:rPr>
          <w:b/>
        </w:rPr>
        <w:t xml:space="preserve"> </w:t>
      </w:r>
      <w:del w:id="10" w:author="Parks, Robbie M" w:date="2023-12-19T08:22:00Z">
        <w:r>
          <w:rPr>
            <w:b/>
          </w:rPr>
          <w:delText>– defined as number of days annually the maximum wet bulb globe temperature</w:delText>
        </w:r>
        <w:r w:rsidR="002D2863">
          <w:rPr>
            <w:b/>
          </w:rPr>
          <w:delText xml:space="preserve"> (WBGT</w:delText>
        </w:r>
        <w:r w:rsidR="002D2863">
          <w:rPr>
            <w:b/>
            <w:vertAlign w:val="subscript"/>
          </w:rPr>
          <w:delText>max</w:delText>
        </w:r>
        <w:r w:rsidR="002D2863">
          <w:rPr>
            <w:b/>
          </w:rPr>
          <w:delText>)</w:delText>
        </w:r>
        <w:r>
          <w:rPr>
            <w:b/>
          </w:rPr>
          <w:delText xml:space="preserve"> exceeded 28°C – during 1982-2020 at</w:delText>
        </w:r>
      </w:del>
      <w:ins w:id="11" w:author="Parks, Robbie M" w:date="2023-12-19T08:22:00Z">
        <w:r w:rsidR="00217E25" w:rsidRPr="00D03DE6">
          <w:rPr>
            <w:b/>
          </w:rPr>
          <w:t>for</w:t>
        </w:r>
      </w:ins>
      <w:r w:rsidR="00217E25" w:rsidRPr="00D03DE6">
        <w:rPr>
          <w:b/>
        </w:rPr>
        <w:t xml:space="preserve"> 4,078 continental US carceral facilities </w:t>
      </w:r>
      <w:del w:id="12" w:author="Parks, Robbie M" w:date="2023-12-19T08:22:00Z">
        <w:r>
          <w:rPr>
            <w:b/>
          </w:rPr>
          <w:delText xml:space="preserve">holding ~2 million incarcerated people. On average, </w:delText>
        </w:r>
      </w:del>
      <w:ins w:id="13" w:author="Parks, Robbie M" w:date="2023-12-19T08:22:00Z">
        <w:r w:rsidR="00217E25" w:rsidRPr="00D03DE6">
          <w:rPr>
            <w:b/>
          </w:rPr>
          <w:t xml:space="preserve">during 2016-2020. We found that </w:t>
        </w:r>
        <w:r w:rsidR="00217E25" w:rsidRPr="00D03DE6">
          <w:rPr>
            <w:b/>
            <w:color w:val="000000"/>
          </w:rPr>
          <w:t>s</w:t>
        </w:r>
        <w:r w:rsidR="00E665E0" w:rsidRPr="00D03DE6">
          <w:rPr>
            <w:b/>
            <w:color w:val="000000"/>
          </w:rPr>
          <w:t>tate-run carceral facilities in Texas and Florida</w:t>
        </w:r>
        <w:r w:rsidR="00217E25" w:rsidRPr="00D03DE6">
          <w:rPr>
            <w:b/>
            <w:color w:val="000000"/>
          </w:rPr>
          <w:t xml:space="preserve"> </w:t>
        </w:r>
        <w:r w:rsidR="00E665E0" w:rsidRPr="00D03DE6">
          <w:rPr>
            <w:b/>
            <w:color w:val="000000"/>
          </w:rPr>
          <w:t>accounted for 52% of total exposure</w:t>
        </w:r>
        <w:r w:rsidR="00217E25" w:rsidRPr="00D03DE6">
          <w:rPr>
            <w:b/>
            <w:color w:val="000000"/>
          </w:rPr>
          <w:t xml:space="preserve">, despite holding 12% of all incarcerated people. </w:t>
        </w:r>
        <w:r w:rsidR="00217E25" w:rsidRPr="00D03DE6">
          <w:rPr>
            <w:b/>
          </w:rPr>
          <w:t>Further, the</w:t>
        </w:r>
        <w:r w:rsidR="00D90C7C" w:rsidRPr="00D03DE6">
          <w:rPr>
            <w:b/>
          </w:rPr>
          <w:t xml:space="preserve"> number of </w:t>
        </w:r>
        <w:r w:rsidR="00217E25" w:rsidRPr="00D03DE6">
          <w:rPr>
            <w:b/>
          </w:rPr>
          <w:t>hot</w:t>
        </w:r>
        <w:r w:rsidR="00D90C7C" w:rsidRPr="00D03DE6">
          <w:rPr>
            <w:b/>
          </w:rPr>
          <w:t xml:space="preserve"> days per year increased during 1982-2020 for 1,</w:t>
        </w:r>
        <w:r w:rsidR="00CE4727" w:rsidRPr="00D03DE6">
          <w:rPr>
            <w:b/>
          </w:rPr>
          <w:t xml:space="preserve">739 </w:t>
        </w:r>
      </w:ins>
      <w:r w:rsidR="00CE4727" w:rsidRPr="00D03DE6">
        <w:rPr>
          <w:b/>
        </w:rPr>
        <w:t>carceral facilities</w:t>
      </w:r>
      <w:del w:id="14" w:author="Parks, Robbie M" w:date="2023-12-19T08:22:00Z">
        <w:r>
          <w:rPr>
            <w:b/>
          </w:rPr>
          <w:delText xml:space="preserve"> experienced 41.25 million person-days of exposure annually, with state prisons contributing 61%, and encountered 5.5 more </w:delText>
        </w:r>
        <w:r w:rsidR="002D2863">
          <w:rPr>
            <w:b/>
          </w:rPr>
          <w:delText xml:space="preserve">potentially hazardous </w:delText>
        </w:r>
        <w:r>
          <w:rPr>
            <w:b/>
          </w:rPr>
          <w:delText xml:space="preserve">heat days annually compared to the remainder of the US population. An estimated 915,627 people (45% of total) were incarcerated in 1,739 facilities with </w:delText>
        </w:r>
        <w:r w:rsidR="002D2863">
          <w:rPr>
            <w:b/>
          </w:rPr>
          <w:delText xml:space="preserve">an </w:delText>
        </w:r>
        <w:r>
          <w:rPr>
            <w:b/>
          </w:rPr>
          <w:delText>increasing number of</w:delText>
        </w:r>
        <w:r w:rsidR="002D2863">
          <w:rPr>
            <w:b/>
          </w:rPr>
          <w:delText xml:space="preserve"> days per year WBGT</w:delText>
        </w:r>
        <w:r w:rsidR="002D2863">
          <w:rPr>
            <w:b/>
            <w:vertAlign w:val="subscript"/>
          </w:rPr>
          <w:delText>max</w:delText>
        </w:r>
        <w:r w:rsidR="002D2863">
          <w:rPr>
            <w:b/>
          </w:rPr>
          <w:delText xml:space="preserve"> exceeded 28°C</w:delText>
        </w:r>
        <w:r>
          <w:rPr>
            <w:b/>
          </w:rPr>
          <w:delText>; southern facilities experienced the most rapid changes. Our findings</w:delText>
        </w:r>
      </w:del>
      <w:ins w:id="15" w:author="Parks, Robbie M" w:date="2023-12-19T08:22:00Z">
        <w:r w:rsidR="00D90C7C" w:rsidRPr="00D03DE6">
          <w:rPr>
            <w:b/>
          </w:rPr>
          <w:t xml:space="preserve">, </w:t>
        </w:r>
        <w:r w:rsidR="005F0751" w:rsidRPr="00D03DE6">
          <w:rPr>
            <w:b/>
          </w:rPr>
          <w:t>primally located in the Southern US</w:t>
        </w:r>
        <w:r w:rsidR="00D90C7C" w:rsidRPr="00D03DE6">
          <w:rPr>
            <w:b/>
          </w:rPr>
          <w:t xml:space="preserve">. </w:t>
        </w:r>
        <w:r w:rsidR="00217E25" w:rsidRPr="00D03DE6">
          <w:rPr>
            <w:b/>
          </w:rPr>
          <w:t>We</w:t>
        </w:r>
      </w:ins>
      <w:r w:rsidR="00EF4F98" w:rsidRPr="00D03DE6">
        <w:rPr>
          <w:b/>
        </w:rPr>
        <w:t xml:space="preserve"> highlight the </w:t>
      </w:r>
      <w:del w:id="16" w:author="Parks, Robbie M" w:date="2023-12-19T08:22:00Z">
        <w:r>
          <w:rPr>
            <w:b/>
          </w:rPr>
          <w:delText>urgent need</w:delText>
        </w:r>
      </w:del>
      <w:ins w:id="17" w:author="Parks, Robbie M" w:date="2023-12-19T08:22:00Z">
        <w:r w:rsidR="00992F0D" w:rsidRPr="00D03DE6">
          <w:rPr>
            <w:b/>
          </w:rPr>
          <w:t>urgency</w:t>
        </w:r>
      </w:ins>
      <w:r w:rsidR="00EF4F98" w:rsidRPr="00D03DE6">
        <w:rPr>
          <w:b/>
        </w:rPr>
        <w:t xml:space="preserve"> for enhanced infrastructure, health system interventions, and </w:t>
      </w:r>
      <w:del w:id="18" w:author="Parks, Robbie M" w:date="2023-12-19T08:22:00Z">
        <w:r>
          <w:rPr>
            <w:b/>
          </w:rPr>
          <w:delText xml:space="preserve">reform in the </w:delText>
        </w:r>
      </w:del>
      <w:r w:rsidR="00EF4F98" w:rsidRPr="00D03DE6">
        <w:rPr>
          <w:b/>
        </w:rPr>
        <w:t xml:space="preserve">treatment of incarcerated people, especially </w:t>
      </w:r>
      <w:del w:id="19" w:author="Parks, Robbie M" w:date="2023-12-19T08:22:00Z">
        <w:r>
          <w:rPr>
            <w:b/>
          </w:rPr>
          <w:delText>as</w:delText>
        </w:r>
      </w:del>
      <w:ins w:id="20" w:author="Parks, Robbie M" w:date="2023-12-19T08:22:00Z">
        <w:r w:rsidR="009B4581" w:rsidRPr="00D03DE6">
          <w:rPr>
            <w:b/>
          </w:rPr>
          <w:t>under</w:t>
        </w:r>
      </w:ins>
      <w:r w:rsidR="00EF4F98" w:rsidRPr="00D03DE6">
        <w:rPr>
          <w:b/>
        </w:rPr>
        <w:t xml:space="preserve"> climate change</w:t>
      </w:r>
      <w:del w:id="21" w:author="Parks, Robbie M" w:date="2023-12-19T08:22:00Z">
        <w:r>
          <w:rPr>
            <w:b/>
          </w:rPr>
          <w:delText xml:space="preserve"> intensifies </w:delText>
        </w:r>
        <w:r w:rsidR="00456252">
          <w:rPr>
            <w:b/>
          </w:rPr>
          <w:delText xml:space="preserve">hazardous </w:delText>
        </w:r>
        <w:r>
          <w:rPr>
            <w:b/>
          </w:rPr>
          <w:delText>heat exposure</w:delText>
        </w:r>
      </w:del>
      <w:r w:rsidR="00EF4F98" w:rsidRPr="00D03DE6">
        <w:rPr>
          <w:b/>
        </w:rPr>
        <w:t xml:space="preserve">. </w:t>
      </w:r>
    </w:p>
    <w:p w14:paraId="0000000F" w14:textId="77777777" w:rsidR="00070CCE" w:rsidRDefault="00070CCE">
      <w:pPr>
        <w:spacing w:line="480" w:lineRule="auto"/>
        <w:jc w:val="both"/>
        <w:rPr>
          <w:color w:val="000000"/>
        </w:rPr>
      </w:pPr>
    </w:p>
    <w:p w14:paraId="00000010" w14:textId="2C08C742" w:rsidR="00070CCE" w:rsidRDefault="00000000">
      <w:pPr>
        <w:spacing w:line="480" w:lineRule="auto"/>
        <w:jc w:val="both"/>
        <w:rPr>
          <w:color w:val="000000"/>
        </w:rPr>
      </w:pPr>
      <w:r>
        <w:rPr>
          <w:color w:val="000000"/>
        </w:rPr>
        <w:t xml:space="preserve">Incarcerated people in the United States </w:t>
      </w:r>
      <w:ins w:id="22" w:author="Parks, Robbie M" w:date="2023-12-19T08:22:00Z">
        <w:r w:rsidR="00992F0D">
          <w:rPr>
            <w:color w:val="000000"/>
          </w:rPr>
          <w:t xml:space="preserve">(US) </w:t>
        </w:r>
      </w:ins>
      <w:r>
        <w:rPr>
          <w:color w:val="000000"/>
        </w:rPr>
        <w:t xml:space="preserve">are at high risk for heat-related morbidity and </w:t>
      </w:r>
      <w:del w:id="23" w:author="Parks, Robbie M" w:date="2023-12-19T08:22:00Z">
        <w:r w:rsidRPr="00D63B86">
          <w:rPr>
            <w:color w:val="000000"/>
          </w:rPr>
          <w:delText>mortality</w:delText>
        </w:r>
        <w:r w:rsidRPr="00D63B86">
          <w:rPr>
            <w:color w:val="000000"/>
            <w:vertAlign w:val="superscript"/>
          </w:rPr>
          <w:delText>1–3</w:delText>
        </w:r>
      </w:del>
      <w:ins w:id="24" w:author="Parks, Robbie M" w:date="2023-12-19T08:22:00Z">
        <w:r w:rsidRPr="00D63B86">
          <w:rPr>
            <w:color w:val="000000"/>
          </w:rPr>
          <w:t>mortality</w:t>
        </w:r>
      </w:ins>
      <w:r w:rsidR="00A52F9C">
        <w:rPr>
          <w:color w:val="000000"/>
        </w:rPr>
        <w:t xml:space="preserve"> </w:t>
      </w:r>
      <w:r w:rsidRPr="00D63B86">
        <w:rPr>
          <w:color w:val="000000"/>
        </w:rPr>
        <w:t>due to their physical confinement, social isolation, and high rates of chronic mental and physical illnesses.</w:t>
      </w:r>
      <w:del w:id="25" w:author="Parks, Robbie M" w:date="2023-12-19T08:22:00Z">
        <w:r w:rsidRPr="00D63B86">
          <w:rPr>
            <w:color w:val="000000"/>
            <w:vertAlign w:val="superscript"/>
          </w:rPr>
          <w:delText>4</w:delText>
        </w:r>
      </w:del>
      <w:ins w:id="26" w:author="Parks, Robbie M" w:date="2023-12-19T08:22:00Z">
        <w:r w:rsidR="00A52F9C" w:rsidRPr="00D63B86">
          <w:rPr>
            <w:color w:val="000000"/>
            <w:vertAlign w:val="superscript"/>
          </w:rPr>
          <w:t>1–3</w:t>
        </w:r>
        <w:r w:rsidR="00A52F9C" w:rsidRPr="00D63B86">
          <w:rPr>
            <w:color w:val="000000"/>
          </w:rPr>
          <w:t xml:space="preserve"> </w:t>
        </w:r>
      </w:ins>
      <w:r w:rsidRPr="00D63B86">
        <w:rPr>
          <w:color w:val="000000"/>
        </w:rPr>
        <w:t xml:space="preserve"> Unlike the </w:t>
      </w:r>
      <w:del w:id="27" w:author="Parks, Robbie M" w:date="2023-12-19T08:22:00Z">
        <w:r w:rsidRPr="00D63B86">
          <w:rPr>
            <w:color w:val="000000"/>
          </w:rPr>
          <w:delText>vast</w:delText>
        </w:r>
      </w:del>
      <w:ins w:id="28" w:author="Parks, Robbie M" w:date="2023-12-19T08:22:00Z">
        <w:r w:rsidR="00B75D97">
          <w:rPr>
            <w:color w:val="000000"/>
          </w:rPr>
          <w:t>large</w:t>
        </w:r>
      </w:ins>
      <w:r w:rsidRPr="00D63B86">
        <w:rPr>
          <w:color w:val="000000"/>
        </w:rPr>
        <w:t xml:space="preserve"> majority of the </w:t>
      </w:r>
      <w:del w:id="29" w:author="Parks, Robbie M" w:date="2023-12-19T08:22:00Z">
        <w:r w:rsidRPr="00D63B86">
          <w:rPr>
            <w:color w:val="000000"/>
          </w:rPr>
          <w:delText>United States</w:delText>
        </w:r>
      </w:del>
      <w:ins w:id="30" w:author="Parks, Robbie M" w:date="2023-12-19T08:22:00Z">
        <w:r w:rsidR="00270717">
          <w:rPr>
            <w:color w:val="000000"/>
          </w:rPr>
          <w:t>US</w:t>
        </w:r>
      </w:ins>
      <w:r w:rsidRPr="00D63B86">
        <w:rPr>
          <w:color w:val="000000"/>
        </w:rPr>
        <w:t xml:space="preserve"> population, who have access to air conditioning (</w:t>
      </w:r>
      <w:r w:rsidRPr="00D63B86">
        <w:t>c</w:t>
      </w:r>
      <w:r w:rsidRPr="00D63B86">
        <w:rPr>
          <w:color w:val="000000"/>
        </w:rPr>
        <w:t>entral</w:t>
      </w:r>
      <w:r w:rsidRPr="00D63B86">
        <w:t xml:space="preserve"> and any air conditioning equipment)</w:t>
      </w:r>
      <w:del w:id="31" w:author="Parks, Robbie M" w:date="2023-12-19T08:22:00Z">
        <w:r w:rsidRPr="00D63B86">
          <w:rPr>
            <w:color w:val="000000"/>
            <w:vertAlign w:val="superscript"/>
          </w:rPr>
          <w:delText>5</w:delText>
        </w:r>
      </w:del>
      <w:ins w:id="32" w:author="Parks, Robbie M" w:date="2023-12-19T08:22:00Z">
        <w:r w:rsidR="00A52F9C">
          <w:rPr>
            <w:color w:val="000000"/>
            <w:vertAlign w:val="superscript"/>
          </w:rPr>
          <w:t>4</w:t>
        </w:r>
      </w:ins>
      <w:r w:rsidRPr="00D63B86">
        <w:rPr>
          <w:color w:val="000000"/>
        </w:rPr>
        <w:t xml:space="preserve"> – the most effective individual-level intervention to mitigate heat exposure</w:t>
      </w:r>
      <w:r w:rsidRPr="00D63B86">
        <w:rPr>
          <w:color w:val="000000"/>
          <w:vertAlign w:val="superscript"/>
        </w:rPr>
        <w:t>1</w:t>
      </w:r>
      <w:r w:rsidRPr="00D63B86">
        <w:rPr>
          <w:color w:val="000000"/>
        </w:rPr>
        <w:t xml:space="preserve"> – many of the 2 million incarcerated </w:t>
      </w:r>
      <w:del w:id="33" w:author="Parks, Robbie M" w:date="2023-12-19T08:22:00Z">
        <w:r w:rsidRPr="00D63B86">
          <w:rPr>
            <w:color w:val="000000"/>
          </w:rPr>
          <w:delText>people</w:delText>
        </w:r>
        <w:r w:rsidRPr="00D63B86">
          <w:rPr>
            <w:color w:val="000000"/>
            <w:vertAlign w:val="superscript"/>
          </w:rPr>
          <w:delText>6</w:delText>
        </w:r>
      </w:del>
      <w:ins w:id="34" w:author="Parks, Robbie M" w:date="2023-12-19T08:22:00Z">
        <w:r w:rsidRPr="00D63B86">
          <w:rPr>
            <w:color w:val="000000"/>
          </w:rPr>
          <w:t>people</w:t>
        </w:r>
        <w:r w:rsidR="00A52F9C">
          <w:rPr>
            <w:color w:val="000000"/>
            <w:vertAlign w:val="superscript"/>
          </w:rPr>
          <w:t>5</w:t>
        </w:r>
      </w:ins>
      <w:r w:rsidRPr="00D63B86">
        <w:rPr>
          <w:color w:val="000000"/>
        </w:rPr>
        <w:t xml:space="preserve"> are in the 44 states that do not </w:t>
      </w:r>
      <w:r w:rsidR="00890201" w:rsidRPr="00D63B86">
        <w:rPr>
          <w:color w:val="000000"/>
        </w:rPr>
        <w:t xml:space="preserve">universally </w:t>
      </w:r>
      <w:r w:rsidRPr="00D63B86">
        <w:rPr>
          <w:color w:val="000000"/>
        </w:rPr>
        <w:t>provide air conditioning in carceral facilities.</w:t>
      </w:r>
      <w:ins w:id="35" w:author="Parks, Robbie M" w:date="2023-12-19T08:22:00Z">
        <w:r w:rsidR="001E3C1D">
          <w:rPr>
            <w:color w:val="000000"/>
            <w:vertAlign w:val="superscript"/>
          </w:rPr>
          <w:t>6</w:t>
        </w:r>
        <w:r w:rsidRPr="00D63B86">
          <w:rPr>
            <w:color w:val="000000"/>
            <w:vertAlign w:val="superscript"/>
          </w:rPr>
          <w:t>,</w:t>
        </w:r>
      </w:ins>
      <w:r w:rsidR="001E3C1D">
        <w:rPr>
          <w:color w:val="000000"/>
          <w:vertAlign w:val="superscript"/>
        </w:rPr>
        <w:t>7</w:t>
      </w:r>
      <w:del w:id="36" w:author="Parks, Robbie M" w:date="2023-12-19T08:22:00Z">
        <w:r w:rsidRPr="00D63B86">
          <w:rPr>
            <w:color w:val="000000"/>
            <w:vertAlign w:val="superscript"/>
          </w:rPr>
          <w:delText>, 8</w:delText>
        </w:r>
      </w:del>
      <w:r>
        <w:rPr>
          <w:color w:val="000000"/>
        </w:rPr>
        <w:t xml:space="preserve"> </w:t>
      </w:r>
    </w:p>
    <w:p w14:paraId="00000011" w14:textId="77777777" w:rsidR="00070CCE" w:rsidRDefault="00070CCE">
      <w:pPr>
        <w:spacing w:line="480" w:lineRule="auto"/>
        <w:jc w:val="both"/>
        <w:rPr>
          <w:color w:val="000000"/>
        </w:rPr>
      </w:pPr>
    </w:p>
    <w:p w14:paraId="00000012" w14:textId="1063CBF1"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 xml:space="preserve">heat conditions is fundamental to advancing environmental justice for one of the most marginalized and disempowered </w:t>
      </w:r>
      <w:r w:rsidRPr="00BD4F1F">
        <w:rPr>
          <w:color w:val="000000"/>
        </w:rPr>
        <w:t xml:space="preserve">communities in the </w:t>
      </w:r>
      <w:del w:id="37" w:author="Parks, Robbie M" w:date="2023-12-19T08:22:00Z">
        <w:r w:rsidRPr="00BD4F1F">
          <w:rPr>
            <w:color w:val="000000"/>
          </w:rPr>
          <w:delText>United States</w:delText>
        </w:r>
      </w:del>
      <w:ins w:id="38" w:author="Parks, Robbie M" w:date="2023-12-19T08:22:00Z">
        <w:r w:rsidR="00992F0D">
          <w:rPr>
            <w:color w:val="000000"/>
          </w:rPr>
          <w:t>US</w:t>
        </w:r>
      </w:ins>
      <w:r w:rsidRPr="00BD4F1F">
        <w:rPr>
          <w:color w:val="000000"/>
        </w:rPr>
        <w:t>.</w:t>
      </w:r>
      <w:r w:rsidRPr="00BD4F1F">
        <w:rPr>
          <w:color w:val="000000"/>
          <w:vertAlign w:val="superscript"/>
        </w:rPr>
        <w:t>3</w:t>
      </w:r>
      <w:r w:rsidRPr="00BD4F1F">
        <w:rPr>
          <w:color w:val="000000"/>
        </w:rPr>
        <w:t xml:space="preserve"> Yet researchers and policymakers have largely </w:t>
      </w:r>
      <w:r w:rsidRPr="00BD4F1F">
        <w:t>overlooked</w:t>
      </w:r>
      <w:r w:rsidRPr="00BD4F1F">
        <w:rPr>
          <w:color w:val="000000"/>
        </w:rPr>
        <w:t xml:space="preserve"> how heat impacts incarcerated people,</w:t>
      </w:r>
      <w:r w:rsidRPr="00BD4F1F">
        <w:rPr>
          <w:color w:val="000000"/>
          <w:vertAlign w:val="superscript"/>
        </w:rPr>
        <w:t>3,</w:t>
      </w:r>
      <w:del w:id="39" w:author="Parks, Robbie M" w:date="2023-12-19T08:22:00Z">
        <w:r w:rsidRPr="00BD4F1F">
          <w:rPr>
            <w:color w:val="000000"/>
            <w:vertAlign w:val="superscript"/>
          </w:rPr>
          <w:delText xml:space="preserve"> </w:delText>
        </w:r>
      </w:del>
      <w:ins w:id="40" w:author="Parks, Robbie M" w:date="2023-12-19T08:22:00Z">
        <w:r w:rsidR="001E3C1D">
          <w:rPr>
            <w:color w:val="000000"/>
            <w:vertAlign w:val="superscript"/>
          </w:rPr>
          <w:t>8</w:t>
        </w:r>
        <w:r w:rsidRPr="00BD4F1F">
          <w:rPr>
            <w:color w:val="000000"/>
            <w:vertAlign w:val="superscript"/>
          </w:rPr>
          <w:t>,</w:t>
        </w:r>
      </w:ins>
      <w:r w:rsidR="001E3C1D">
        <w:rPr>
          <w:color w:val="000000"/>
          <w:vertAlign w:val="superscript"/>
        </w:rPr>
        <w:t>9</w:t>
      </w:r>
      <w:del w:id="41" w:author="Parks, Robbie M" w:date="2023-12-19T08:22:00Z">
        <w:r w:rsidRPr="00BD4F1F">
          <w:rPr>
            <w:color w:val="000000"/>
            <w:vertAlign w:val="superscript"/>
          </w:rPr>
          <w:delText>, 10</w:delText>
        </w:r>
      </w:del>
      <w:r w:rsidRPr="00BD4F1F">
        <w:rPr>
          <w:color w:val="000000"/>
        </w:rPr>
        <w:t xml:space="preserve"> in part due to perceptions that their physical suffering is justified.</w:t>
      </w:r>
      <w:r w:rsidRPr="00BD4F1F">
        <w:rPr>
          <w:color w:val="000000"/>
          <w:vertAlign w:val="superscript"/>
        </w:rPr>
        <w:t>3</w:t>
      </w:r>
      <w:r w:rsidRPr="00BD4F1F">
        <w:rPr>
          <w:color w:val="000000"/>
        </w:rPr>
        <w:t xml:space="preserve"> </w:t>
      </w:r>
      <w:r w:rsidR="00C06C56" w:rsidRPr="00BD4F1F">
        <w:rPr>
          <w:color w:val="000000"/>
        </w:rPr>
        <w:t>A</w:t>
      </w:r>
      <w:r w:rsidRPr="00BD4F1F">
        <w:rPr>
          <w:color w:val="000000"/>
        </w:rPr>
        <w:t xml:space="preserve">s climate change accelerates, the </w:t>
      </w:r>
      <w:del w:id="42" w:author="Parks, Robbie M" w:date="2023-12-19T08:22:00Z">
        <w:r w:rsidRPr="00BD4F1F">
          <w:rPr>
            <w:color w:val="000000"/>
          </w:rPr>
          <w:delText>United States</w:delText>
        </w:r>
      </w:del>
      <w:ins w:id="43" w:author="Parks, Robbie M" w:date="2023-12-19T08:22:00Z">
        <w:r w:rsidR="00992F0D">
          <w:rPr>
            <w:color w:val="000000"/>
          </w:rPr>
          <w:t>US</w:t>
        </w:r>
      </w:ins>
      <w:r w:rsidRPr="00BD4F1F">
        <w:rPr>
          <w:color w:val="000000"/>
        </w:rPr>
        <w:t xml:space="preserve"> will experience more frequent, intense, and longer heat </w:t>
      </w:r>
      <w:del w:id="44" w:author="Parks, Robbie M" w:date="2023-12-19T08:22:00Z">
        <w:r w:rsidRPr="00BD4F1F">
          <w:rPr>
            <w:color w:val="000000"/>
          </w:rPr>
          <w:delText>waves</w:delText>
        </w:r>
        <w:r w:rsidRPr="00BD4F1F">
          <w:rPr>
            <w:color w:val="000000"/>
            <w:vertAlign w:val="superscript"/>
          </w:rPr>
          <w:delText>11</w:delText>
        </w:r>
      </w:del>
      <w:ins w:id="45" w:author="Parks, Robbie M" w:date="2023-12-19T08:22:00Z">
        <w:r w:rsidRPr="00BD4F1F">
          <w:rPr>
            <w:color w:val="000000"/>
          </w:rPr>
          <w:t>waves</w:t>
        </w:r>
      </w:ins>
      <w:r w:rsidRPr="00BD4F1F">
        <w:rPr>
          <w:color w:val="000000"/>
        </w:rPr>
        <w:t xml:space="preserve"> that may disproportionately affect incarcerated people.</w:t>
      </w:r>
      <w:ins w:id="46" w:author="Parks, Robbie M" w:date="2023-12-19T08:22:00Z">
        <w:r w:rsidR="007373B7">
          <w:rPr>
            <w:color w:val="000000"/>
            <w:vertAlign w:val="superscript"/>
          </w:rPr>
          <w:t>8</w:t>
        </w:r>
      </w:ins>
      <w:r>
        <w:rPr>
          <w:color w:val="000000"/>
        </w:rPr>
        <w:t xml:space="preserve"> </w:t>
      </w:r>
    </w:p>
    <w:p w14:paraId="5F93957F" w14:textId="77777777" w:rsidR="00070CCE" w:rsidRDefault="00070CCE">
      <w:pPr>
        <w:spacing w:line="480" w:lineRule="auto"/>
        <w:jc w:val="both"/>
        <w:rPr>
          <w:del w:id="47" w:author="Parks, Robbie M" w:date="2023-12-19T08:22:00Z"/>
          <w:color w:val="000000"/>
        </w:rPr>
      </w:pPr>
    </w:p>
    <w:p w14:paraId="3BDB04C6" w14:textId="77777777" w:rsidR="00070CCE" w:rsidRDefault="00000000">
      <w:pPr>
        <w:spacing w:line="480" w:lineRule="auto"/>
        <w:jc w:val="both"/>
        <w:rPr>
          <w:del w:id="48" w:author="Parks, Robbie M" w:date="2023-12-19T08:22:00Z"/>
          <w:color w:val="000000"/>
        </w:rPr>
      </w:pPr>
      <w:del w:id="49" w:author="Parks, Robbie M" w:date="2023-12-19T08:22:00Z">
        <w:r w:rsidRPr="00677315">
          <w:rPr>
            <w:color w:val="000000"/>
          </w:rPr>
          <w:delText>While previous work has assessed how heat impacts incarcerated people in the United States,</w:delText>
        </w:r>
        <w:r w:rsidRPr="00677315">
          <w:rPr>
            <w:color w:val="000000"/>
            <w:vertAlign w:val="superscript"/>
          </w:rPr>
          <w:delText>2</w:delText>
        </w:r>
        <w:r w:rsidRPr="00677315">
          <w:rPr>
            <w:color w:val="000000"/>
          </w:rPr>
          <w:delText xml:space="preserve"> there is a critical need to quantify </w:delText>
        </w:r>
        <w:r w:rsidR="00D94E8C" w:rsidRPr="00677315">
          <w:rPr>
            <w:color w:val="000000"/>
          </w:rPr>
          <w:delText xml:space="preserve">potentially hazardous </w:delText>
        </w:r>
        <w:r w:rsidRPr="00677315">
          <w:rPr>
            <w:color w:val="000000"/>
          </w:rPr>
          <w:delText>heat conditions at carceral facilities.</w:delText>
        </w:r>
        <w:r w:rsidRPr="00677315">
          <w:rPr>
            <w:color w:val="000000"/>
            <w:vertAlign w:val="superscript"/>
          </w:rPr>
          <w:delText>9, 10</w:delText>
        </w:r>
        <w:r w:rsidRPr="00677315">
          <w:rPr>
            <w:color w:val="000000"/>
          </w:rPr>
          <w:delText xml:space="preserve"> Without this knowledge, the </w:delText>
        </w:r>
        <w:r w:rsidR="00D414F3" w:rsidRPr="00677315">
          <w:rPr>
            <w:color w:val="000000"/>
          </w:rPr>
          <w:delText>impact</w:delText>
        </w:r>
        <w:r w:rsidRPr="00677315">
          <w:rPr>
            <w:color w:val="000000"/>
          </w:rPr>
          <w:delText xml:space="preserve"> of more frequent </w:delText>
        </w:r>
        <w:r w:rsidR="007074BA" w:rsidRPr="00677315">
          <w:rPr>
            <w:color w:val="000000"/>
          </w:rPr>
          <w:delText xml:space="preserve">periods of elevated </w:delText>
        </w:r>
        <w:r w:rsidRPr="00677315">
          <w:rPr>
            <w:color w:val="000000"/>
          </w:rPr>
          <w:delText>heat</w:delText>
        </w:r>
        <w:r w:rsidRPr="00677315">
          <w:rPr>
            <w:color w:val="000000"/>
            <w:vertAlign w:val="superscript"/>
          </w:rPr>
          <w:delText>11</w:delText>
        </w:r>
        <w:r w:rsidRPr="00677315">
          <w:rPr>
            <w:color w:val="000000"/>
          </w:rPr>
          <w:delText xml:space="preserve"> on incarcerated people cannot be contextualized nor framed against future climate projections. Identifying where incarcerated people may face </w:delText>
        </w:r>
        <w:r w:rsidRPr="00677315">
          <w:delText>especially</w:delText>
        </w:r>
        <w:r w:rsidRPr="00677315">
          <w:rPr>
            <w:color w:val="000000"/>
          </w:rPr>
          <w:delText xml:space="preserve"> </w:delText>
        </w:r>
        <w:r w:rsidR="00626E76" w:rsidRPr="00677315">
          <w:rPr>
            <w:color w:val="000000"/>
          </w:rPr>
          <w:delText xml:space="preserve">increasingly </w:delText>
        </w:r>
        <w:r w:rsidRPr="00677315">
          <w:rPr>
            <w:color w:val="000000"/>
          </w:rPr>
          <w:delText xml:space="preserve">high </w:delText>
        </w:r>
        <w:r w:rsidR="00626E76" w:rsidRPr="00677315">
          <w:rPr>
            <w:color w:val="000000"/>
          </w:rPr>
          <w:delText xml:space="preserve">or regular </w:delText>
        </w:r>
        <w:r w:rsidRPr="00677315">
          <w:rPr>
            <w:color w:val="000000"/>
          </w:rPr>
          <w:delText xml:space="preserve">exposure is essential to guide targeted interventions to reduce harm to </w:delText>
        </w:r>
        <w:r w:rsidRPr="00677315">
          <w:delText>incarcerated</w:delText>
        </w:r>
        <w:r w:rsidRPr="00677315">
          <w:rPr>
            <w:color w:val="000000"/>
          </w:rPr>
          <w:delText xml:space="preserve"> peoples’ health.</w:delText>
        </w:r>
        <w:r w:rsidRPr="00677315">
          <w:rPr>
            <w:color w:val="000000"/>
            <w:vertAlign w:val="superscript"/>
          </w:rPr>
          <w:delText>5</w:delText>
        </w:r>
        <w:r w:rsidRPr="00677315">
          <w:rPr>
            <w:color w:val="000000"/>
          </w:rPr>
          <w:delText xml:space="preserve"> </w:delText>
        </w:r>
        <w:r w:rsidR="00E421A6" w:rsidRPr="00677315">
          <w:rPr>
            <w:color w:val="000000"/>
          </w:rPr>
          <w:delText>M</w:delText>
        </w:r>
        <w:r w:rsidRPr="00677315">
          <w:rPr>
            <w:color w:val="000000"/>
          </w:rPr>
          <w:delText xml:space="preserve">apping the spatial and temporal pattern of </w:delText>
        </w:r>
        <w:r w:rsidR="00D94E8C" w:rsidRPr="00677315">
          <w:rPr>
            <w:color w:val="000000"/>
          </w:rPr>
          <w:delText xml:space="preserve">potentially hazardous </w:delText>
        </w:r>
        <w:r w:rsidRPr="00677315">
          <w:rPr>
            <w:color w:val="000000"/>
          </w:rPr>
          <w:delText xml:space="preserve">heat trajectories among incarcerated communities – as well as disparities in </w:delText>
        </w:r>
        <w:r w:rsidR="00F51D48" w:rsidRPr="00677315">
          <w:rPr>
            <w:color w:val="000000"/>
          </w:rPr>
          <w:delText xml:space="preserve">patterns and trends in </w:delText>
        </w:r>
        <w:r w:rsidRPr="00677315">
          <w:rPr>
            <w:color w:val="000000"/>
          </w:rPr>
          <w:delText xml:space="preserve">exposure – can inform policy discussions to </w:delText>
        </w:r>
        <w:r w:rsidRPr="00677315">
          <w:delText>make necessary changes</w:delText>
        </w:r>
        <w:r w:rsidRPr="00677315">
          <w:rPr>
            <w:color w:val="000000"/>
          </w:rPr>
          <w:delText xml:space="preserve"> at the local, state, and federal levels.</w:delText>
        </w:r>
        <w:r w:rsidRPr="00677315">
          <w:rPr>
            <w:color w:val="000000"/>
            <w:vertAlign w:val="superscript"/>
          </w:rPr>
          <w:delText>3, 9, 10</w:delText>
        </w:r>
      </w:del>
    </w:p>
    <w:p w14:paraId="00000015" w14:textId="77777777" w:rsidR="00070CCE" w:rsidRDefault="00070CCE">
      <w:pPr>
        <w:spacing w:line="480" w:lineRule="auto"/>
        <w:jc w:val="both"/>
        <w:rPr>
          <w:color w:val="000000"/>
        </w:rPr>
      </w:pPr>
    </w:p>
    <w:p w14:paraId="00000016" w14:textId="16FD1F5A" w:rsidR="00070CCE" w:rsidRPr="00246444" w:rsidRDefault="00000000">
      <w:pPr>
        <w:spacing w:line="480" w:lineRule="auto"/>
        <w:jc w:val="both"/>
        <w:rPr>
          <w:color w:val="000000"/>
          <w:vertAlign w:val="superscript"/>
        </w:rPr>
      </w:pPr>
      <w:r>
        <w:rPr>
          <w:color w:val="000000"/>
        </w:rPr>
        <w:t xml:space="preserve">Here, we evaluate recent exposure to and the trends of </w:t>
      </w:r>
      <w:r w:rsidR="00D94E8C">
        <w:rPr>
          <w:color w:val="000000"/>
        </w:rPr>
        <w:t xml:space="preserve">potentially hazardous </w:t>
      </w:r>
      <w:r>
        <w:rPr>
          <w:color w:val="000000"/>
        </w:rPr>
        <w:t>heat conditions during 1982</w:t>
      </w:r>
      <w:del w:id="50" w:author="Parks, Robbie M" w:date="2023-12-19T08:22:00Z">
        <w:r>
          <w:rPr>
            <w:color w:val="000000"/>
          </w:rPr>
          <w:delText xml:space="preserve"> - </w:delText>
        </w:r>
      </w:del>
      <w:ins w:id="51" w:author="Parks, Robbie M" w:date="2023-12-19T08:22:00Z">
        <w:r>
          <w:rPr>
            <w:color w:val="000000"/>
          </w:rPr>
          <w:t>-</w:t>
        </w:r>
      </w:ins>
      <w:r>
        <w:rPr>
          <w:color w:val="000000"/>
        </w:rPr>
        <w:t xml:space="preserve">2020 for all 4,078 operational and populated carceral facilities (referring to </w:t>
      </w:r>
      <w:r>
        <w:rPr>
          <w:color w:val="000000"/>
        </w:rPr>
        <w:lastRenderedPageBreak/>
        <w:t>prisons, jails, immigration detention facilities</w:t>
      </w:r>
      <w:r w:rsidR="002D2863">
        <w:rPr>
          <w:color w:val="000000"/>
        </w:rPr>
        <w:t>,</w:t>
      </w:r>
      <w:r>
        <w:rPr>
          <w:color w:val="000000"/>
        </w:rPr>
        <w:t xml:space="preserve"> and other carceral facilities) in the continental </w:t>
      </w:r>
      <w:del w:id="52" w:author="Parks, Robbie M" w:date="2023-12-19T08:22:00Z">
        <w:r>
          <w:rPr>
            <w:color w:val="000000"/>
          </w:rPr>
          <w:delText xml:space="preserve">United States (Materials and </w:delText>
        </w:r>
      </w:del>
      <w:ins w:id="53" w:author="Parks, Robbie M" w:date="2023-12-19T08:22:00Z">
        <w:r w:rsidR="00992F0D">
          <w:rPr>
            <w:color w:val="000000"/>
          </w:rPr>
          <w:t>US</w:t>
        </w:r>
        <w:r>
          <w:rPr>
            <w:color w:val="000000"/>
          </w:rPr>
          <w:t xml:space="preserve"> (</w:t>
        </w:r>
      </w:ins>
      <w:r>
        <w:rPr>
          <w:color w:val="000000"/>
        </w:rPr>
        <w:t xml:space="preserve">Methods, </w:t>
      </w:r>
      <w:r w:rsidR="00DA3A49" w:rsidRPr="006A2FA5">
        <w:rPr>
          <w:color w:val="000000"/>
        </w:rPr>
        <w:t>Supplementary</w:t>
      </w:r>
      <w:r w:rsidR="00EA43F4" w:rsidRPr="006A2FA5">
        <w:rPr>
          <w:color w:val="000000"/>
        </w:rPr>
        <w:t xml:space="preserve"> </w:t>
      </w:r>
      <w:r w:rsidRPr="006A2FA5">
        <w:rPr>
          <w:color w:val="000000"/>
        </w:rPr>
        <w:t xml:space="preserve">Information). We define </w:t>
      </w:r>
      <w:r w:rsidR="00D94E8C" w:rsidRPr="006A2FA5">
        <w:rPr>
          <w:color w:val="000000"/>
        </w:rPr>
        <w:t xml:space="preserve">potentially hazardous </w:t>
      </w:r>
      <w:r w:rsidRPr="006A2FA5">
        <w:rPr>
          <w:color w:val="000000"/>
        </w:rPr>
        <w:t xml:space="preserve">heat as the number of days per year where the </w:t>
      </w:r>
      <w:r w:rsidR="002D2863" w:rsidRPr="006A2FA5">
        <w:rPr>
          <w:color w:val="000000"/>
        </w:rPr>
        <w:t>indoor</w:t>
      </w:r>
      <w:r w:rsidR="002E6BCE" w:rsidRPr="006A2FA5">
        <w:rPr>
          <w:color w:val="000000"/>
        </w:rPr>
        <w:t xml:space="preserve"> </w:t>
      </w:r>
      <w:r w:rsidRPr="006A2FA5">
        <w:rPr>
          <w:color w:val="000000"/>
        </w:rPr>
        <w:t>maximum wet bulb globe temperature (</w:t>
      </w:r>
      <w:proofErr w:type="spellStart"/>
      <w:r w:rsidRPr="006A2FA5">
        <w:rPr>
          <w:color w:val="000000"/>
        </w:rPr>
        <w:t>WBGT</w:t>
      </w:r>
      <w:r w:rsidRPr="006A2FA5">
        <w:rPr>
          <w:color w:val="000000"/>
          <w:vertAlign w:val="subscript"/>
        </w:rPr>
        <w:t>max</w:t>
      </w:r>
      <w:proofErr w:type="spellEnd"/>
      <w:r w:rsidRPr="006A2FA5">
        <w:rPr>
          <w:color w:val="000000"/>
        </w:rPr>
        <w:t xml:space="preserve">) </w:t>
      </w:r>
      <w:r w:rsidRPr="006A2FA5">
        <w:t>exceeds</w:t>
      </w:r>
      <w:r w:rsidRPr="006A2FA5">
        <w:rPr>
          <w:color w:val="000000"/>
        </w:rPr>
        <w:t xml:space="preserve"> 28°C, the threshold defined by the US National Institute for Occupational Safety and Health (NIOSH) for acclimated populations to limit humid heat exposure under moderate workloads (234–349 W).</w:t>
      </w:r>
      <w:del w:id="54" w:author="Parks, Robbie M" w:date="2023-12-19T08:22:00Z">
        <w:r w:rsidRPr="006A2FA5">
          <w:rPr>
            <w:color w:val="000000"/>
            <w:vertAlign w:val="superscript"/>
          </w:rPr>
          <w:delText>12</w:delText>
        </w:r>
        <w:r w:rsidR="00E053F4" w:rsidRPr="006A2FA5">
          <w:rPr>
            <w:color w:val="000000"/>
          </w:rPr>
          <w:delText xml:space="preserve"> WBGT is </w:delText>
        </w:r>
        <w:r w:rsidR="001903FE" w:rsidRPr="006A2FA5">
          <w:rPr>
            <w:color w:val="000000"/>
          </w:rPr>
          <w:delText xml:space="preserve">a heat stress metric </w:delText>
        </w:r>
        <w:r w:rsidR="00E053F4" w:rsidRPr="006A2FA5">
          <w:rPr>
            <w:color w:val="000000"/>
          </w:rPr>
          <w:delText>widely used in environmental epidemiolog</w:delText>
        </w:r>
        <w:r w:rsidR="00571CAB" w:rsidRPr="006A2FA5">
          <w:rPr>
            <w:color w:val="000000"/>
          </w:rPr>
          <w:delText xml:space="preserve">y </w:delText>
        </w:r>
        <w:r w:rsidR="007D0352" w:rsidRPr="006A2FA5">
          <w:rPr>
            <w:color w:val="000000"/>
          </w:rPr>
          <w:delText>to assess associations between</w:delText>
        </w:r>
        <w:r w:rsidR="007D0352">
          <w:rPr>
            <w:color w:val="000000"/>
          </w:rPr>
          <w:delText xml:space="preserve"> heat and human health</w:delText>
        </w:r>
        <w:r w:rsidR="00E053F4">
          <w:rPr>
            <w:color w:val="000000"/>
          </w:rPr>
          <w:delText xml:space="preserve"> across a range of context</w:delText>
        </w:r>
        <w:r w:rsidR="009F4CDC">
          <w:rPr>
            <w:color w:val="000000"/>
          </w:rPr>
          <w:delText>s</w:delText>
        </w:r>
        <w:r w:rsidR="00E053F4">
          <w:rPr>
            <w:color w:val="000000"/>
          </w:rPr>
          <w:delText>.</w:delText>
        </w:r>
        <w:r w:rsidR="009F4A86">
          <w:rPr>
            <w:color w:val="000000"/>
          </w:rPr>
          <w:delText xml:space="preserve"> </w:delText>
        </w:r>
        <w:r w:rsidR="009F4A86">
          <w:rPr>
            <w:color w:val="000000"/>
            <w:vertAlign w:val="superscript"/>
          </w:rPr>
          <w:delText>13,14</w:delText>
        </w:r>
        <w:r w:rsidR="00A83625">
          <w:rPr>
            <w:color w:val="000000"/>
          </w:rPr>
          <w:delText xml:space="preserve"> </w:delText>
        </w:r>
        <w:r w:rsidR="002D2863">
          <w:rPr>
            <w:color w:val="000000"/>
          </w:rPr>
          <w:delText xml:space="preserve">WBGT </w:delText>
        </w:r>
        <w:r w:rsidR="00626E76">
          <w:rPr>
            <w:color w:val="000000"/>
          </w:rPr>
          <w:delText>account</w:delText>
        </w:r>
        <w:r w:rsidR="002D2863">
          <w:rPr>
            <w:color w:val="000000"/>
          </w:rPr>
          <w:delText>s</w:delText>
        </w:r>
        <w:r w:rsidR="00626E76">
          <w:rPr>
            <w:color w:val="000000"/>
          </w:rPr>
          <w:delText xml:space="preserve"> for the non-</w:delText>
        </w:r>
        <w:r w:rsidR="001378A6">
          <w:rPr>
            <w:color w:val="000000"/>
          </w:rPr>
          <w:delText>linear</w:delText>
        </w:r>
        <w:r w:rsidR="00626E76">
          <w:rPr>
            <w:color w:val="000000"/>
          </w:rPr>
          <w:delText xml:space="preserve"> interactions between air temperature, humidity, air speeds</w:delText>
        </w:r>
        <w:r w:rsidR="002D2863">
          <w:rPr>
            <w:color w:val="000000"/>
          </w:rPr>
          <w:delText>, and solar radiation</w:delText>
        </w:r>
        <w:r w:rsidR="009F4A86">
          <w:rPr>
            <w:color w:val="000000"/>
          </w:rPr>
          <w:delText>.</w:delText>
        </w:r>
        <w:r w:rsidR="009F4A86">
          <w:rPr>
            <w:color w:val="000000"/>
            <w:vertAlign w:val="superscript"/>
          </w:rPr>
          <w:delText>15</w:delText>
        </w:r>
        <w:r w:rsidR="00A83625">
          <w:rPr>
            <w:color w:val="000000"/>
          </w:rPr>
          <w:delText xml:space="preserve"> </w:delText>
        </w:r>
        <w:r w:rsidR="002D2863">
          <w:rPr>
            <w:color w:val="000000"/>
          </w:rPr>
          <w:delText>B</w:delText>
        </w:r>
        <w:r w:rsidR="00A83625">
          <w:rPr>
            <w:color w:val="000000"/>
          </w:rPr>
          <w:delText xml:space="preserve">ut </w:delText>
        </w:r>
        <w:r w:rsidR="002D2863">
          <w:rPr>
            <w:color w:val="000000"/>
          </w:rPr>
          <w:delText xml:space="preserve">given </w:delText>
        </w:r>
        <w:r w:rsidR="00A83625">
          <w:rPr>
            <w:color w:val="000000"/>
          </w:rPr>
          <w:delText xml:space="preserve">that incarcerated </w:delText>
        </w:r>
        <w:r w:rsidR="00F12D03">
          <w:rPr>
            <w:color w:val="000000"/>
          </w:rPr>
          <w:delText>people</w:delText>
        </w:r>
        <w:r w:rsidR="00A83625">
          <w:rPr>
            <w:color w:val="000000"/>
          </w:rPr>
          <w:delText xml:space="preserve"> spend the vast majority of their time indoors and thus solar radiation is negligibl</w:delText>
        </w:r>
        <w:r w:rsidR="002D2863">
          <w:rPr>
            <w:color w:val="000000"/>
          </w:rPr>
          <w:delText>e, here we estimate indoor, or shaded, WBGT</w:delText>
        </w:r>
        <w:r w:rsidR="002D2863">
          <w:rPr>
            <w:color w:val="000000"/>
            <w:vertAlign w:val="subscript"/>
          </w:rPr>
          <w:delText>max</w:delText>
        </w:r>
        <w:r w:rsidR="002D2863">
          <w:rPr>
            <w:color w:val="000000"/>
          </w:rPr>
          <w:delText xml:space="preserve"> (Supplementary Information)</w:delText>
        </w:r>
        <w:r w:rsidR="00A83625">
          <w:rPr>
            <w:color w:val="000000"/>
          </w:rPr>
          <w:delText>.</w:delText>
        </w:r>
        <w:r w:rsidR="009F4A86">
          <w:rPr>
            <w:color w:val="000000"/>
            <w:vertAlign w:val="superscript"/>
          </w:rPr>
          <w:delText>15</w:delText>
        </w:r>
        <w:r w:rsidR="00626E76">
          <w:rPr>
            <w:color w:val="000000"/>
          </w:rPr>
          <w:delText xml:space="preserve"> </w:delText>
        </w:r>
        <w:r>
          <w:rPr>
            <w:color w:val="000000"/>
          </w:rPr>
          <w:delText>Exposure is defined as the number of days per year that WBGT</w:delText>
        </w:r>
        <w:r>
          <w:rPr>
            <w:color w:val="000000"/>
            <w:vertAlign w:val="subscript"/>
          </w:rPr>
          <w:delText xml:space="preserve">max </w:delText>
        </w:r>
        <w:r>
          <w:rPr>
            <w:color w:val="000000"/>
          </w:rPr>
          <w:delText>exceeded 28°C multiplied by the total estimated incarcerated population exposed (person-days per year).</w:delText>
        </w:r>
        <w:r w:rsidR="009F4A86">
          <w:rPr>
            <w:color w:val="000000"/>
            <w:vertAlign w:val="superscript"/>
          </w:rPr>
          <w:delText>16</w:delText>
        </w:r>
      </w:del>
      <w:ins w:id="55" w:author="Parks, Robbie M" w:date="2023-12-19T08:22:00Z">
        <w:r w:rsidR="007373B7">
          <w:rPr>
            <w:color w:val="000000"/>
            <w:vertAlign w:val="superscript"/>
          </w:rPr>
          <w:t>10</w:t>
        </w:r>
        <w:r w:rsidR="00E053F4" w:rsidRPr="006A2FA5">
          <w:rPr>
            <w:color w:val="000000"/>
          </w:rPr>
          <w:t xml:space="preserve"> </w:t>
        </w:r>
      </w:ins>
    </w:p>
    <w:p w14:paraId="38C05F41" w14:textId="79DB7DE7" w:rsidR="00617C45" w:rsidRDefault="00617C45">
      <w:pPr>
        <w:spacing w:line="480" w:lineRule="auto"/>
        <w:jc w:val="both"/>
        <w:rPr>
          <w:color w:val="000000"/>
        </w:rPr>
      </w:pPr>
    </w:p>
    <w:p w14:paraId="07A883A9" w14:textId="77777777" w:rsidR="00070CCE" w:rsidRDefault="00000000">
      <w:pPr>
        <w:spacing w:line="480" w:lineRule="auto"/>
        <w:jc w:val="both"/>
        <w:rPr>
          <w:del w:id="56" w:author="Parks, Robbie M" w:date="2023-12-19T08:22:00Z"/>
          <w:color w:val="000000"/>
        </w:rPr>
      </w:pPr>
      <w:del w:id="57" w:author="Parks, Robbie M" w:date="2023-12-19T08:22:00Z">
        <w:r>
          <w:rPr>
            <w:color w:val="000000"/>
          </w:rPr>
          <w:delText xml:space="preserve">Our objectives are to (1) characterize </w:delText>
        </w:r>
        <w:r w:rsidR="00626E76">
          <w:rPr>
            <w:color w:val="000000"/>
          </w:rPr>
          <w:delText>recent heat exposure</w:delText>
        </w:r>
        <w:r>
          <w:rPr>
            <w:color w:val="000000"/>
          </w:rPr>
          <w:delText xml:space="preserve"> at each carceral facility location and by facility type and state; (2) measure how </w:delText>
        </w:r>
        <w:r w:rsidR="00626E76">
          <w:rPr>
            <w:color w:val="000000"/>
          </w:rPr>
          <w:delText xml:space="preserve">heat </w:delText>
        </w:r>
        <w:r>
          <w:rPr>
            <w:color w:val="000000"/>
          </w:rPr>
          <w:delText xml:space="preserve">exposure at carceral facility locations compares with the rest of the population nationally and by state; and (3) calculate the </w:delText>
        </w:r>
        <w:r w:rsidR="00626E76">
          <w:rPr>
            <w:color w:val="000000"/>
          </w:rPr>
          <w:delText>changes in</w:delText>
        </w:r>
        <w:r>
          <w:rPr>
            <w:color w:val="000000"/>
          </w:rPr>
          <w:delText xml:space="preserve"> </w:delText>
        </w:r>
        <w:r w:rsidR="00626E76">
          <w:rPr>
            <w:color w:val="000000"/>
          </w:rPr>
          <w:delText>the number of day</w:delText>
        </w:r>
        <w:r w:rsidR="00291FB5">
          <w:rPr>
            <w:color w:val="000000"/>
          </w:rPr>
          <w:delText>s</w:delText>
        </w:r>
        <w:r w:rsidR="00626E76">
          <w:rPr>
            <w:color w:val="000000"/>
          </w:rPr>
          <w:delText xml:space="preserve"> per year WBGT</w:delText>
        </w:r>
        <w:r w:rsidR="00626E76" w:rsidRPr="004B1D61">
          <w:rPr>
            <w:color w:val="000000"/>
            <w:vertAlign w:val="subscript"/>
          </w:rPr>
          <w:delText>max</w:delText>
        </w:r>
        <w:r w:rsidR="00626E76">
          <w:rPr>
            <w:color w:val="000000"/>
          </w:rPr>
          <w:delText xml:space="preserve"> exceeded 28°C </w:delText>
        </w:r>
        <w:r>
          <w:rPr>
            <w:color w:val="000000"/>
          </w:rPr>
          <w:delText xml:space="preserve">at carceral facilities </w:delText>
        </w:r>
        <w:r w:rsidR="00626E76">
          <w:rPr>
            <w:color w:val="000000"/>
          </w:rPr>
          <w:delText>since the 1980s</w:delText>
        </w:r>
        <w:r>
          <w:rPr>
            <w:color w:val="000000"/>
          </w:rPr>
          <w:delText xml:space="preserve">. For objectives (1) and (2), we focus on recent years (2016 – 2020) because we are interested in the current heat exposure. For objective (3), we focus on the entire 1982 </w:delText>
        </w:r>
        <w:r w:rsidR="00B806DE">
          <w:rPr>
            <w:color w:val="000000"/>
          </w:rPr>
          <w:delText xml:space="preserve">– </w:delText>
        </w:r>
        <w:r>
          <w:rPr>
            <w:color w:val="000000"/>
          </w:rPr>
          <w:delText xml:space="preserve">2020 period because we are interested in </w:delText>
        </w:r>
        <w:r>
          <w:delText>long-term</w:delText>
        </w:r>
        <w:r>
          <w:rPr>
            <w:color w:val="000000"/>
          </w:rPr>
          <w:delText xml:space="preserve"> trends. The underlying, carceral facility-level daily WBGT</w:delText>
        </w:r>
        <w:r>
          <w:rPr>
            <w:color w:val="000000"/>
            <w:vertAlign w:val="subscript"/>
          </w:rPr>
          <w:delText>max</w:delText>
        </w:r>
        <w:r>
          <w:rPr>
            <w:color w:val="000000"/>
          </w:rPr>
          <w:delText xml:space="preserve"> records during 1982 - 2020 and the derived data used in our analysis are publicly available (Data and Code Availability). </w:delText>
        </w:r>
      </w:del>
    </w:p>
    <w:p w14:paraId="66CF9434" w14:textId="77777777" w:rsidR="00070CCE" w:rsidRDefault="00070CCE">
      <w:pPr>
        <w:spacing w:line="480" w:lineRule="auto"/>
        <w:jc w:val="both"/>
        <w:rPr>
          <w:del w:id="58" w:author="Parks, Robbie M" w:date="2023-12-19T08:22:00Z"/>
          <w:color w:val="000000"/>
        </w:rPr>
      </w:pPr>
    </w:p>
    <w:p w14:paraId="0000001A" w14:textId="1E387733" w:rsidR="00070CCE" w:rsidRDefault="00000000">
      <w:pPr>
        <w:spacing w:line="480" w:lineRule="auto"/>
        <w:jc w:val="both"/>
        <w:rPr>
          <w:color w:val="000000"/>
        </w:rPr>
      </w:pPr>
      <w:r>
        <w:rPr>
          <w:color w:val="000000"/>
        </w:rPr>
        <w:t>During 2016</w:t>
      </w:r>
      <w:del w:id="59" w:author="Parks, Robbie M" w:date="2023-12-19T08:22:00Z">
        <w:r>
          <w:rPr>
            <w:color w:val="000000"/>
          </w:rPr>
          <w:delText xml:space="preserve"> - </w:delText>
        </w:r>
      </w:del>
      <w:ins w:id="60" w:author="Parks, Robbie M" w:date="2023-12-19T08:22:00Z">
        <w:r>
          <w:rPr>
            <w:color w:val="000000"/>
          </w:rPr>
          <w:t>-</w:t>
        </w:r>
      </w:ins>
      <w:r>
        <w:rPr>
          <w:color w:val="000000"/>
        </w:rPr>
        <w:t xml:space="preserve">2020, there were, on average, </w:t>
      </w:r>
      <w:del w:id="61" w:author="Parks, Robbie M" w:date="2023-12-19T08:22:00Z">
        <w:r>
          <w:rPr>
            <w:color w:val="000000"/>
          </w:rPr>
          <w:delText xml:space="preserve">an estimated </w:delText>
        </w:r>
      </w:del>
      <w:r>
        <w:rPr>
          <w:color w:val="000000"/>
        </w:rPr>
        <w:t>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w:t>
      </w:r>
      <w:del w:id="62" w:author="Parks, Robbie M" w:date="2023-12-19T08:22:00Z">
        <w:r>
          <w:rPr>
            <w:color w:val="000000"/>
          </w:rPr>
          <w:delText>United States</w:delText>
        </w:r>
      </w:del>
      <w:ins w:id="63" w:author="Parks, Robbie M" w:date="2023-12-19T08:22:00Z">
        <w:r w:rsidR="00992F0D">
          <w:rPr>
            <w:color w:val="000000"/>
          </w:rPr>
          <w:t>US</w:t>
        </w:r>
      </w:ins>
      <w:r>
        <w:rPr>
          <w:color w:val="000000"/>
        </w:rPr>
        <w:t>.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w:t>
      </w:r>
      <w:del w:id="64" w:author="Parks, Robbie M" w:date="2023-12-19T08:22:00Z">
        <w:r>
          <w:rPr>
            <w:color w:val="000000"/>
          </w:rPr>
          <w:delText>,</w:delText>
        </w:r>
      </w:del>
      <w:ins w:id="65" w:author="Parks, Robbie M" w:date="2023-12-19T08:22:00Z">
        <w:r w:rsidR="00992F0D">
          <w:rPr>
            <w:color w:val="000000"/>
          </w:rPr>
          <w:t xml:space="preserve"> –</w:t>
        </w:r>
      </w:ins>
      <w:r>
        <w:rPr>
          <w:color w:val="000000"/>
        </w:rPr>
        <w:t xml:space="preserve"> 12% of all incarcerated people in the </w:t>
      </w:r>
      <w:del w:id="66" w:author="Parks, Robbie M" w:date="2023-12-19T08:22:00Z">
        <w:r>
          <w:rPr>
            <w:color w:val="000000"/>
          </w:rPr>
          <w:delText>United States,</w:delText>
        </w:r>
      </w:del>
      <w:ins w:id="67" w:author="Parks, Robbie M" w:date="2023-12-19T08:22:00Z">
        <w:r>
          <w:rPr>
            <w:color w:val="000000"/>
          </w:rPr>
          <w:t>U</w:t>
        </w:r>
        <w:r w:rsidR="00992F0D">
          <w:rPr>
            <w:color w:val="000000"/>
          </w:rPr>
          <w:t>S</w:t>
        </w:r>
        <w:r>
          <w:rPr>
            <w:color w:val="000000"/>
          </w:rPr>
          <w:t>,</w:t>
        </w:r>
        <w:r w:rsidR="00992F0D">
          <w:rPr>
            <w:color w:val="000000"/>
          </w:rPr>
          <w:t xml:space="preserve"> –</w:t>
        </w:r>
      </w:ins>
      <w:r>
        <w:rPr>
          <w:color w:val="000000"/>
        </w:rPr>
        <w:t xml:space="preserve"> accounted for 52% of total exposure (</w:t>
      </w:r>
      <w:del w:id="68" w:author="Parks, Robbie M" w:date="2023-12-19T08:22:00Z">
        <w:r>
          <w:rPr>
            <w:color w:val="000000"/>
          </w:rPr>
          <w:delText>28% in Texas, 24% in Florida) (</w:delText>
        </w:r>
      </w:del>
      <w:r>
        <w:rPr>
          <w:color w:val="000000"/>
        </w:rPr>
        <w:t xml:space="preserve">Figure 1a). </w:t>
      </w:r>
      <w:del w:id="69" w:author="Parks, Robbie M" w:date="2023-12-19T08:22:00Z">
        <w:r>
          <w:rPr>
            <w:color w:val="000000"/>
          </w:rPr>
          <w:delText>An estimated</w:delText>
        </w:r>
      </w:del>
      <w:ins w:id="70" w:author="Parks, Robbie M" w:date="2023-12-19T08:22:00Z">
        <w:r w:rsidR="00270717">
          <w:rPr>
            <w:color w:val="000000"/>
          </w:rPr>
          <w:t>At</w:t>
        </w:r>
      </w:ins>
      <w:r w:rsidR="00270717">
        <w:rPr>
          <w:color w:val="000000"/>
        </w:rPr>
        <w:t xml:space="preserve"> </w:t>
      </w:r>
      <w:r>
        <w:rPr>
          <w:color w:val="000000"/>
        </w:rPr>
        <w:t xml:space="preserve">118 carceral facilities, largely in southern California, Arizona, Texas, and inland Florida, experienced on average, 75 days or more per year </w:t>
      </w:r>
      <w:r w:rsidR="00EB532B">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(Figure 1b). Air conditioning in c</w:t>
      </w:r>
      <w:r>
        <w:t>arceral facilities in these states is spotty or</w:t>
      </w:r>
      <w:sdt>
        <w:sdtPr>
          <w:tag w:val="goog_rdk_2"/>
          <w:id w:val="-1946452488"/>
        </w:sdtPr>
        <w:sdtContent/>
      </w:sdt>
      <w:r>
        <w:t xml:space="preserve"> relies on a less effective cooling system like </w:t>
      </w:r>
      <w:r w:rsidRPr="00AB3D8B">
        <w:t xml:space="preserve">evaporative </w:t>
      </w:r>
      <w:del w:id="71" w:author="Parks, Robbie M" w:date="2023-12-19T08:22:00Z">
        <w:r>
          <w:delText>cooling</w:delText>
        </w:r>
        <w:r w:rsidR="009F4A86">
          <w:rPr>
            <w:vertAlign w:val="superscript"/>
          </w:rPr>
          <w:delText>17</w:delText>
        </w:r>
      </w:del>
      <w:ins w:id="72" w:author="Parks, Robbie M" w:date="2023-12-19T08:22:00Z">
        <w:r w:rsidRPr="00AB3D8B">
          <w:t>cooling</w:t>
        </w:r>
        <w:r w:rsidR="009F4A86" w:rsidRPr="00AB3D8B">
          <w:rPr>
            <w:vertAlign w:val="superscript"/>
          </w:rPr>
          <w:t>1</w:t>
        </w:r>
        <w:r w:rsidR="007373B7" w:rsidRPr="00AB3D8B">
          <w:rPr>
            <w:vertAlign w:val="superscript"/>
          </w:rPr>
          <w:t>1</w:t>
        </w:r>
      </w:ins>
      <w:r w:rsidRPr="00AB3D8B">
        <w:t xml:space="preserve"> </w:t>
      </w:r>
      <w:r w:rsidR="007753BA" w:rsidRPr="00AB3D8B">
        <w:t>where</w:t>
      </w:r>
      <w:r w:rsidR="007753BA">
        <w:t xml:space="preserve"> air conditioning even exists</w:t>
      </w:r>
      <w:r>
        <w:t>.</w:t>
      </w:r>
      <w:del w:id="73" w:author="Parks, Robbie M" w:date="2023-12-19T08:22:00Z">
        <w:r>
          <w:rPr>
            <w:vertAlign w:val="superscript"/>
          </w:rPr>
          <w:delText>8</w:delText>
        </w:r>
      </w:del>
      <w:ins w:id="74" w:author="Parks, Robbie M" w:date="2023-12-19T08:22:00Z">
        <w:r w:rsidR="001E3C1D">
          <w:rPr>
            <w:color w:val="000000"/>
            <w:vertAlign w:val="superscript"/>
          </w:rPr>
          <w:t>6</w:t>
        </w:r>
        <w:r w:rsidR="001E3C1D" w:rsidRPr="00D63B86">
          <w:rPr>
            <w:color w:val="000000"/>
            <w:vertAlign w:val="superscript"/>
          </w:rPr>
          <w:t>,</w:t>
        </w:r>
        <w:r w:rsidR="001E3C1D">
          <w:rPr>
            <w:color w:val="000000"/>
            <w:vertAlign w:val="superscript"/>
          </w:rPr>
          <w:t>7</w:t>
        </w:r>
      </w:ins>
      <w:r>
        <w:t xml:space="preserve"> </w:t>
      </w:r>
      <w:r>
        <w:rPr>
          <w:color w:val="000000"/>
        </w:rPr>
        <w:t xml:space="preserve">Across all </w:t>
      </w:r>
      <w:ins w:id="75" w:author="Parks, Robbie M" w:date="2023-12-19T08:22:00Z">
        <w:r w:rsidR="00270717">
          <w:rPr>
            <w:color w:val="000000"/>
          </w:rPr>
          <w:t xml:space="preserve">US </w:t>
        </w:r>
      </w:ins>
      <w:r>
        <w:rPr>
          <w:color w:val="000000"/>
        </w:rPr>
        <w:t>carceral facilities</w:t>
      </w:r>
      <w:del w:id="76" w:author="Parks, Robbie M" w:date="2023-12-19T08:22:00Z">
        <w:r>
          <w:rPr>
            <w:color w:val="000000"/>
          </w:rPr>
          <w:delText xml:space="preserve"> in the US</w:delText>
        </w:r>
      </w:del>
      <w:r>
        <w:rPr>
          <w:color w:val="000000"/>
        </w:rPr>
        <w:t xml:space="preserve">, the Starr County Jail, a county facility in Rio Grande, TX, that </w:t>
      </w:r>
      <w:del w:id="77" w:author="Parks, Robbie M" w:date="2023-12-19T08:22:00Z">
        <w:r>
          <w:rPr>
            <w:color w:val="000000"/>
          </w:rPr>
          <w:delText>incarcerated an estimated</w:delText>
        </w:r>
      </w:del>
      <w:ins w:id="78" w:author="Parks, Robbie M" w:date="2023-12-19T08:22:00Z">
        <w:r w:rsidR="00270717">
          <w:rPr>
            <w:color w:val="000000"/>
          </w:rPr>
          <w:t>held</w:t>
        </w:r>
      </w:ins>
      <w:r w:rsidR="00270717">
        <w:rPr>
          <w:color w:val="000000"/>
        </w:rPr>
        <w:t xml:space="preserve"> </w:t>
      </w:r>
      <w:r>
        <w:rPr>
          <w:color w:val="000000"/>
        </w:rPr>
        <w:t xml:space="preserve">249 people in 2018, experienced the largest number of </w:t>
      </w:r>
      <w:r w:rsidR="00626E76">
        <w:rPr>
          <w:color w:val="000000"/>
        </w:rPr>
        <w:t xml:space="preserve">day per year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on average during 2016</w:t>
      </w:r>
      <w:del w:id="79" w:author="Parks, Robbie M" w:date="2023-12-19T08:22:00Z">
        <w:r>
          <w:rPr>
            <w:color w:val="000000"/>
          </w:rPr>
          <w:delText xml:space="preserve"> – </w:delText>
        </w:r>
      </w:del>
      <w:ins w:id="80" w:author="Parks, Robbie M" w:date="2023-12-19T08:22:00Z">
        <w:r w:rsidR="00AE6416">
          <w:rPr>
            <w:color w:val="000000"/>
          </w:rPr>
          <w:t>-</w:t>
        </w:r>
      </w:ins>
      <w:r>
        <w:rPr>
          <w:color w:val="000000"/>
        </w:rPr>
        <w:t>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r w:rsidR="00CA0760">
        <w:rPr>
          <w:color w:val="000000"/>
        </w:rPr>
        <w:t>).</w:t>
      </w:r>
    </w:p>
    <w:p w14:paraId="0000001B" w14:textId="77777777" w:rsidR="00070CCE" w:rsidRDefault="00070CCE">
      <w:pPr>
        <w:spacing w:line="480" w:lineRule="auto"/>
        <w:jc w:val="both"/>
        <w:rPr>
          <w:color w:val="000000"/>
        </w:rPr>
      </w:pPr>
    </w:p>
    <w:p w14:paraId="0000001C" w14:textId="2A6676E4" w:rsidR="00070CCE" w:rsidRDefault="00000000">
      <w:pPr>
        <w:spacing w:line="480" w:lineRule="auto"/>
        <w:jc w:val="both"/>
        <w:rPr>
          <w:color w:val="000000"/>
        </w:rPr>
      </w:pPr>
      <w:r>
        <w:rPr>
          <w:color w:val="000000"/>
        </w:rPr>
        <w:t>During 1982</w:t>
      </w:r>
      <w:del w:id="81" w:author="Parks, Robbie M" w:date="2023-12-19T08:22:00Z">
        <w:r>
          <w:rPr>
            <w:color w:val="000000"/>
          </w:rPr>
          <w:delText xml:space="preserve"> - </w:delText>
        </w:r>
      </w:del>
      <w:ins w:id="82" w:author="Parks, Robbie M" w:date="2023-12-19T08:22:00Z">
        <w:r>
          <w:rPr>
            <w:color w:val="000000"/>
          </w:rPr>
          <w:t>-</w:t>
        </w:r>
      </w:ins>
      <w:r>
        <w:rPr>
          <w:color w:val="000000"/>
        </w:rPr>
        <w:t xml:space="preserve">2020, carceral facility locations were, on average, exposed to 5.5 more days </w:t>
      </w:r>
      <w:r w:rsidR="00626E76">
        <w:rPr>
          <w:color w:val="000000"/>
        </w:rPr>
        <w:t xml:space="preserve">per year </w:t>
      </w:r>
      <w:r w:rsidR="00002014">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w:t>
      </w:r>
      <w:r>
        <w:rPr>
          <w:color w:val="000000"/>
        </w:rPr>
        <w:lastRenderedPageBreak/>
        <w:t>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w:t>
      </w:r>
      <w:del w:id="83" w:author="Parks, Robbie M" w:date="2023-12-19T08:22:00Z">
        <w:r>
          <w:rPr>
            <w:color w:val="000000"/>
          </w:rPr>
          <w:delText xml:space="preserve"> - 2020 on average. </w:delText>
        </w:r>
      </w:del>
      <w:ins w:id="84" w:author="Parks, Robbie M" w:date="2023-12-19T08:22:00Z">
        <w:r>
          <w:rPr>
            <w:color w:val="000000"/>
          </w:rPr>
          <w:t xml:space="preserve">-2020 on average. </w:t>
        </w:r>
        <w:r w:rsidR="00A859A4">
          <w:rPr>
            <w:color w:val="000000"/>
          </w:rPr>
          <w:t xml:space="preserve">Statistics comparing the characteristics of </w:t>
        </w:r>
        <w:r w:rsidR="00580D31">
          <w:rPr>
            <w:color w:val="000000"/>
          </w:rPr>
          <w:t>incarcerated and non</w:t>
        </w:r>
        <w:r w:rsidR="00F66DCA">
          <w:rPr>
            <w:color w:val="000000"/>
          </w:rPr>
          <w:t xml:space="preserve">-incarcerated </w:t>
        </w:r>
        <w:r w:rsidR="00103C87">
          <w:rPr>
            <w:color w:val="000000"/>
          </w:rPr>
          <w:t xml:space="preserve">people </w:t>
        </w:r>
        <w:r w:rsidR="00F66DCA">
          <w:rPr>
            <w:color w:val="000000"/>
          </w:rPr>
          <w:t>are found</w:t>
        </w:r>
        <w:r w:rsidR="009D3178">
          <w:rPr>
            <w:color w:val="000000"/>
          </w:rPr>
          <w:t xml:space="preserve"> in Supplementary</w:t>
        </w:r>
        <w:r w:rsidR="009F7F2F">
          <w:rPr>
            <w:color w:val="000000"/>
          </w:rPr>
          <w:t xml:space="preserve"> Tables 1 and 2</w:t>
        </w:r>
        <w:r w:rsidR="009D3178">
          <w:rPr>
            <w:color w:val="000000"/>
          </w:rPr>
          <w:t>.</w:t>
        </w:r>
      </w:ins>
    </w:p>
    <w:p w14:paraId="0000001D" w14:textId="77777777" w:rsidR="00070CCE" w:rsidRDefault="00070CCE">
      <w:pPr>
        <w:spacing w:line="480" w:lineRule="auto"/>
        <w:jc w:val="both"/>
        <w:rPr>
          <w:color w:val="000000"/>
        </w:rPr>
      </w:pPr>
    </w:p>
    <w:p w14:paraId="0000001F" w14:textId="37B6C671" w:rsidR="00070CCE" w:rsidRDefault="00000000">
      <w:pPr>
        <w:spacing w:line="480" w:lineRule="auto"/>
        <w:jc w:val="both"/>
        <w:rPr>
          <w:color w:val="000000"/>
        </w:rPr>
      </w:pPr>
      <w:del w:id="85" w:author="Parks, Robbie M" w:date="2023-12-19T08:22:00Z">
        <w:r>
          <w:rPr>
            <w:color w:val="000000"/>
          </w:rPr>
          <w:delText>An estimated</w:delText>
        </w:r>
      </w:del>
      <w:ins w:id="86" w:author="Parks, Robbie M" w:date="2023-12-19T08:22:00Z">
        <w:r w:rsidR="00270717">
          <w:rPr>
            <w:color w:val="000000"/>
          </w:rPr>
          <w:t>In 2018,</w:t>
        </w:r>
      </w:ins>
      <w:r w:rsidR="00270717">
        <w:rPr>
          <w:color w:val="000000"/>
        </w:rPr>
        <w:t xml:space="preserve"> 915,627 people in the United States, 45% of the estimated total incarcerated population, were housed in 1,739 carceral facilities with an annual increase in the number of days per year </w:t>
      </w:r>
      <w:proofErr w:type="spellStart"/>
      <w:r w:rsidR="00270717">
        <w:rPr>
          <w:color w:val="000000"/>
        </w:rPr>
        <w:t>WBGT</w:t>
      </w:r>
      <w:r w:rsidR="00270717">
        <w:rPr>
          <w:color w:val="000000"/>
          <w:vertAlign w:val="subscript"/>
        </w:rPr>
        <w:t>max</w:t>
      </w:r>
      <w:proofErr w:type="spellEnd"/>
      <w:r w:rsidR="00270717">
        <w:rPr>
          <w:color w:val="000000"/>
        </w:rPr>
        <w:t xml:space="preserve"> exceeded 28°C during 1982</w:t>
      </w:r>
      <w:del w:id="87" w:author="Parks, Robbie M" w:date="2023-12-19T08:22:00Z">
        <w:r>
          <w:rPr>
            <w:color w:val="000000"/>
          </w:rPr>
          <w:delText xml:space="preserve"> – </w:delText>
        </w:r>
      </w:del>
      <w:ins w:id="88" w:author="Parks, Robbie M" w:date="2023-12-19T08:22:00Z">
        <w:r w:rsidR="00AC5208">
          <w:rPr>
            <w:color w:val="000000"/>
          </w:rPr>
          <w:t>-</w:t>
        </w:r>
      </w:ins>
      <w:r w:rsidR="00270717">
        <w:rPr>
          <w:color w:val="000000"/>
        </w:rPr>
        <w:t xml:space="preserve">2020 (Figure 2b). These facilities are primarily located in the Southern </w:t>
      </w:r>
      <w:del w:id="89" w:author="Parks, Robbie M" w:date="2023-12-19T08:22:00Z">
        <w:r>
          <w:rPr>
            <w:color w:val="000000"/>
          </w:rPr>
          <w:delText>United States</w:delText>
        </w:r>
      </w:del>
      <w:ins w:id="90" w:author="Parks, Robbie M" w:date="2023-12-19T08:22:00Z">
        <w:r w:rsidR="00270717">
          <w:rPr>
            <w:color w:val="000000"/>
          </w:rPr>
          <w:t>US</w:t>
        </w:r>
      </w:ins>
      <w:r w:rsidR="00270717">
        <w:rPr>
          <w:color w:val="000000"/>
        </w:rPr>
        <w:t xml:space="preserve">, which faced the greatest number of </w:t>
      </w:r>
      <w:r w:rsidR="0085054F">
        <w:rPr>
          <w:color w:val="000000"/>
        </w:rPr>
        <w:t xml:space="preserve">potentially hazardous </w:t>
      </w:r>
      <w:r w:rsidR="00270717">
        <w:rPr>
          <w:color w:val="000000"/>
        </w:rPr>
        <w:t xml:space="preserve">heat days per year since 1982 (Figure 2b). </w:t>
      </w:r>
      <w:del w:id="91" w:author="Parks, Robbie M" w:date="2023-12-19T08:22:00Z">
        <w:r>
          <w:rPr>
            <w:color w:val="000000"/>
          </w:rPr>
          <w:delText>At the state level, carceral</w:delText>
        </w:r>
      </w:del>
      <w:ins w:id="92" w:author="Parks, Robbie M" w:date="2023-12-19T08:22:00Z">
        <w:r w:rsidR="00890483">
          <w:rPr>
            <w:color w:val="000000"/>
          </w:rPr>
          <w:t>C</w:t>
        </w:r>
        <w:r w:rsidR="00270717">
          <w:rPr>
            <w:color w:val="000000"/>
          </w:rPr>
          <w:t>arceral</w:t>
        </w:r>
      </w:ins>
      <w:r w:rsidR="00270717">
        <w:rPr>
          <w:color w:val="000000"/>
        </w:rPr>
        <w:t xml:space="preserve"> facilities in Florida experienced on-average 22.1 more days in 2020 compared to 1982, the greatest increase in humid heat days for all continental states</w:t>
      </w:r>
      <w:r w:rsidR="00270717">
        <w:t>, consistent with previous work finding that the largest relative increases in heat stress are expected at latitudes closer to the equator.</w:t>
      </w:r>
      <w:del w:id="93" w:author="Parks, Robbie M" w:date="2023-12-19T08:22:00Z">
        <w:r w:rsidR="00513B53">
          <w:rPr>
            <w:vertAlign w:val="superscript"/>
          </w:rPr>
          <w:delText>18</w:delText>
        </w:r>
      </w:del>
      <w:ins w:id="94" w:author="Parks, Robbie M" w:date="2023-12-19T08:22:00Z">
        <w:r w:rsidR="007373B7">
          <w:rPr>
            <w:vertAlign w:val="superscript"/>
          </w:rPr>
          <w:t>12</w:t>
        </w:r>
      </w:ins>
      <w:r w:rsidR="00D81B2E">
        <w:rPr>
          <w:color w:val="000000"/>
        </w:rPr>
        <w:t xml:space="preserve"> </w:t>
      </w:r>
      <w:r w:rsidR="00375078">
        <w:rPr>
          <w:color w:val="000000"/>
        </w:rPr>
        <w:t xml:space="preserve">The greatest overall </w:t>
      </w:r>
      <w:r w:rsidR="00DC6809">
        <w:rPr>
          <w:color w:val="000000"/>
        </w:rPr>
        <w:t>increase</w:t>
      </w:r>
      <w:del w:id="95" w:author="Parks, Robbie M" w:date="2023-12-19T08:22:00Z">
        <w:r w:rsidR="00375078">
          <w:rPr>
            <w:color w:val="000000"/>
          </w:rPr>
          <w:delText xml:space="preserve"> in number of humid </w:delText>
        </w:r>
        <w:r w:rsidR="00903A3B">
          <w:rPr>
            <w:color w:val="000000"/>
          </w:rPr>
          <w:delText>heat days</w:delText>
        </w:r>
      </w:del>
      <w:r w:rsidR="00375078">
        <w:rPr>
          <w:color w:val="000000"/>
        </w:rPr>
        <w:t xml:space="preserve"> </w:t>
      </w:r>
      <w:r w:rsidR="00903A3B">
        <w:rPr>
          <w:color w:val="000000"/>
        </w:rPr>
        <w:t xml:space="preserve">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2558DC66" w:rsidR="00070CCE" w:rsidRPr="000D6568" w:rsidRDefault="00000000">
      <w:pPr>
        <w:spacing w:line="480" w:lineRule="auto"/>
        <w:jc w:val="both"/>
        <w:rPr>
          <w:color w:val="000000"/>
          <w:vertAlign w:val="superscript"/>
        </w:rPr>
      </w:pPr>
      <w:r>
        <w:rPr>
          <w:color w:val="000000"/>
        </w:rPr>
        <w:t xml:space="preserve">The majority of carceral facilities in the Southern </w:t>
      </w:r>
      <w:del w:id="96" w:author="Parks, Robbie M" w:date="2023-12-19T08:22:00Z">
        <w:r>
          <w:rPr>
            <w:color w:val="000000"/>
          </w:rPr>
          <w:delText>United States</w:delText>
        </w:r>
      </w:del>
      <w:ins w:id="97" w:author="Parks, Robbie M" w:date="2023-12-19T08:22:00Z">
        <w:r w:rsidR="00270717">
          <w:rPr>
            <w:color w:val="000000"/>
          </w:rPr>
          <w:t>US</w:t>
        </w:r>
      </w:ins>
      <w:r>
        <w:rPr>
          <w:color w:val="000000"/>
        </w:rPr>
        <w:t xml:space="preserve">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w:t>
      </w:r>
      <w:r w:rsidR="001B0F20" w:rsidRPr="00C464FA">
        <w:rPr>
          <w:color w:val="000000"/>
        </w:rPr>
        <w:t xml:space="preserve">1980s </w:t>
      </w:r>
      <w:r w:rsidRPr="00C464FA">
        <w:rPr>
          <w:color w:val="000000"/>
        </w:rPr>
        <w:t>and are located in states that do not have mandatory</w:t>
      </w:r>
      <w:r w:rsidR="00C464FA">
        <w:rPr>
          <w:color w:val="000000"/>
        </w:rPr>
        <w:t xml:space="preserve"> </w:t>
      </w:r>
      <w:del w:id="98" w:author="Parks, Robbie M" w:date="2023-12-19T08:22:00Z">
        <w:r>
          <w:rPr>
            <w:color w:val="000000"/>
          </w:rPr>
          <w:delText>indoor temperature requirements</w:delText>
        </w:r>
      </w:del>
      <w:ins w:id="99" w:author="Parks, Robbie M" w:date="2023-12-19T08:22:00Z">
        <w:r w:rsidR="00C464FA">
          <w:rPr>
            <w:color w:val="000000"/>
          </w:rPr>
          <w:t>conditioning</w:t>
        </w:r>
        <w:r w:rsidRPr="00C464FA">
          <w:rPr>
            <w:color w:val="000000"/>
          </w:rPr>
          <w:t xml:space="preserve"> </w:t>
        </w:r>
        <w:r w:rsidR="00D24834">
          <w:rPr>
            <w:color w:val="000000"/>
          </w:rPr>
          <w:t>access</w:t>
        </w:r>
      </w:ins>
      <w:r w:rsidR="00D24834">
        <w:rPr>
          <w:color w:val="000000"/>
        </w:rPr>
        <w:t xml:space="preserve"> </w:t>
      </w:r>
      <w:r w:rsidRPr="00C464FA">
        <w:rPr>
          <w:color w:val="000000"/>
        </w:rPr>
        <w:t>for state-run institutions.</w:t>
      </w:r>
      <w:ins w:id="100" w:author="Parks, Robbie M" w:date="2023-12-19T08:22:00Z">
        <w:r w:rsidR="00C464FA" w:rsidRPr="00C464FA">
          <w:rPr>
            <w:color w:val="000000"/>
            <w:vertAlign w:val="superscript"/>
          </w:rPr>
          <w:t>6</w:t>
        </w:r>
        <w:r w:rsidRPr="00C464FA">
          <w:rPr>
            <w:color w:val="000000"/>
            <w:vertAlign w:val="superscript"/>
          </w:rPr>
          <w:t>,</w:t>
        </w:r>
      </w:ins>
      <w:r w:rsidR="00C464FA" w:rsidRPr="00C464FA">
        <w:rPr>
          <w:color w:val="000000"/>
          <w:vertAlign w:val="superscript"/>
        </w:rPr>
        <w:t>7</w:t>
      </w:r>
      <w:del w:id="101" w:author="Parks, Robbie M" w:date="2023-12-19T08:22:00Z">
        <w:r>
          <w:rPr>
            <w:color w:val="000000"/>
            <w:vertAlign w:val="superscript"/>
          </w:rPr>
          <w:delText>, 8</w:delText>
        </w:r>
      </w:del>
      <w:r>
        <w:rPr>
          <w:color w:val="000000"/>
        </w:rPr>
        <w:t xml:space="preserve"> </w:t>
      </w:r>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w:t>
      </w:r>
      <w:del w:id="102" w:author="Parks, Robbie M" w:date="2023-12-19T08:22:00Z">
        <w:r w:rsidR="0085054F">
          <w:rPr>
            <w:color w:val="000000"/>
          </w:rPr>
          <w:delText xml:space="preserve">both </w:delText>
        </w:r>
      </w:del>
      <w:r w:rsidR="0085054F">
        <w:rPr>
          <w:color w:val="000000"/>
        </w:rPr>
        <w:t xml:space="preserve">anthropogenic climate </w:t>
      </w:r>
      <w:del w:id="103" w:author="Parks, Robbie M" w:date="2023-12-19T08:22:00Z">
        <w:r w:rsidR="0085054F">
          <w:rPr>
            <w:color w:val="000000"/>
          </w:rPr>
          <w:delText>chance and</w:delText>
        </w:r>
      </w:del>
      <w:ins w:id="104" w:author="Parks, Robbie M" w:date="2023-12-19T08:22:00Z">
        <w:r w:rsidR="0085054F">
          <w:rPr>
            <w:color w:val="000000"/>
          </w:rPr>
          <w:t>chan</w:t>
        </w:r>
        <w:r w:rsidR="003754B1">
          <w:rPr>
            <w:color w:val="000000"/>
          </w:rPr>
          <w:t>g</w:t>
        </w:r>
        <w:r w:rsidR="0085054F">
          <w:rPr>
            <w:color w:val="000000"/>
          </w:rPr>
          <w:t>e</w:t>
        </w:r>
        <w:r w:rsidR="00E34487">
          <w:rPr>
            <w:color w:val="000000"/>
          </w:rPr>
          <w:t>,</w:t>
        </w:r>
      </w:ins>
      <w:r w:rsidR="00E34487">
        <w:rPr>
          <w:color w:val="000000"/>
        </w:rPr>
        <w:t xml:space="preserve"> </w:t>
      </w:r>
      <w:r w:rsidR="0085054F">
        <w:rPr>
          <w:color w:val="000000"/>
        </w:rPr>
        <w:t xml:space="preserve">land-cover and land-use change, including </w:t>
      </w:r>
      <w:r w:rsidR="00513B53">
        <w:rPr>
          <w:color w:val="000000"/>
        </w:rPr>
        <w:t>an u</w:t>
      </w:r>
      <w:r w:rsidR="0085054F">
        <w:rPr>
          <w:color w:val="000000"/>
        </w:rPr>
        <w:t>rban heat island effect</w:t>
      </w:r>
      <w:r w:rsidR="00513B53">
        <w:rPr>
          <w:color w:val="000000"/>
        </w:rPr>
        <w:t xml:space="preserve"> </w:t>
      </w:r>
      <w:del w:id="105" w:author="Parks, Robbie M" w:date="2023-12-19T08:22:00Z">
        <w:r w:rsidR="00513B53">
          <w:rPr>
            <w:color w:val="000000"/>
          </w:rPr>
          <w:delText>resulting from</w:delText>
        </w:r>
      </w:del>
      <w:ins w:id="106" w:author="Parks, Robbie M" w:date="2023-12-19T08:22:00Z">
        <w:r w:rsidR="009F25A8">
          <w:rPr>
            <w:color w:val="000000"/>
          </w:rPr>
          <w:t>caused by</w:t>
        </w:r>
      </w:ins>
      <w:r w:rsidR="00513B53">
        <w:rPr>
          <w:color w:val="000000"/>
        </w:rPr>
        <w:t xml:space="preserve"> the materials used to construct carceral </w:t>
      </w:r>
      <w:r w:rsidR="00513B53">
        <w:rPr>
          <w:color w:val="000000"/>
        </w:rPr>
        <w:lastRenderedPageBreak/>
        <w:t>facilities,</w:t>
      </w:r>
      <w:r w:rsidR="00513B53">
        <w:rPr>
          <w:color w:val="000000"/>
          <w:vertAlign w:val="superscript"/>
        </w:rPr>
        <w:t>3</w:t>
      </w:r>
      <w:del w:id="107" w:author="Parks, Robbie M" w:date="2023-12-19T08:22:00Z">
        <w:r w:rsidR="00513B53">
          <w:rPr>
            <w:color w:val="000000"/>
            <w:vertAlign w:val="superscript"/>
          </w:rPr>
          <w:delText>,16</w:delText>
        </w:r>
      </w:del>
      <w:r w:rsidR="00513B53">
        <w:rPr>
          <w:color w:val="000000"/>
        </w:rPr>
        <w:t xml:space="preserve"> t</w:t>
      </w:r>
      <w:r>
        <w:rPr>
          <w:color w:val="000000"/>
        </w:rPr>
        <w:t xml:space="preserve">his geographic disparity reflects state-level criminal justice policies, as Southern states have the highest </w:t>
      </w:r>
      <w:r>
        <w:t xml:space="preserve">imprisonment </w:t>
      </w:r>
      <w:r>
        <w:rPr>
          <w:color w:val="000000"/>
        </w:rPr>
        <w:t xml:space="preserve">rates in the </w:t>
      </w:r>
      <w:del w:id="108" w:author="Parks, Robbie M" w:date="2023-12-19T08:22:00Z">
        <w:r>
          <w:rPr>
            <w:color w:val="000000"/>
          </w:rPr>
          <w:delText>United States</w:delText>
        </w:r>
      </w:del>
      <w:ins w:id="109" w:author="Parks, Robbie M" w:date="2023-12-19T08:22:00Z">
        <w:r>
          <w:rPr>
            <w:color w:val="000000"/>
          </w:rPr>
          <w:t>U</w:t>
        </w:r>
        <w:r w:rsidR="00D81B2E">
          <w:rPr>
            <w:color w:val="000000"/>
          </w:rPr>
          <w:t>S</w:t>
        </w:r>
      </w:ins>
      <w:r w:rsidR="00D81B2E">
        <w:rPr>
          <w:color w:val="000000"/>
        </w:rPr>
        <w:t xml:space="preserve"> </w:t>
      </w:r>
      <w:r>
        <w:t>(though not necessarily highest jailing</w:t>
      </w:r>
      <w:r w:rsidR="005C69FF">
        <w:t xml:space="preserve"> rates</w:t>
      </w:r>
      <w:del w:id="110" w:author="Parks, Robbie M" w:date="2023-12-19T08:22:00Z">
        <w:r>
          <w:delText>)</w:delText>
        </w:r>
        <w:r>
          <w:rPr>
            <w:color w:val="000000"/>
          </w:rPr>
          <w:delText>,</w:delText>
        </w:r>
        <w:r>
          <w:rPr>
            <w:color w:val="000000"/>
            <w:vertAlign w:val="superscript"/>
          </w:rPr>
          <w:delText>17</w:delText>
        </w:r>
        <w:r w:rsidR="00513B53">
          <w:rPr>
            <w:color w:val="000000"/>
            <w:vertAlign w:val="superscript"/>
          </w:rPr>
          <w:delText>,19</w:delText>
        </w:r>
      </w:del>
      <w:ins w:id="111" w:author="Parks, Robbie M" w:date="2023-12-19T08:22:00Z">
        <w:r w:rsidR="005C69FF">
          <w:t>)</w:t>
        </w:r>
        <w:r w:rsidR="007373B7">
          <w:rPr>
            <w:color w:val="000000"/>
            <w:vertAlign w:val="superscript"/>
          </w:rPr>
          <w:t>13</w:t>
        </w:r>
      </w:ins>
      <w:r w:rsidR="00C464FA">
        <w:rPr>
          <w:color w:val="000000"/>
        </w:rPr>
        <w:t xml:space="preserve"> </w:t>
      </w:r>
      <w:r>
        <w:rPr>
          <w:color w:val="000000"/>
        </w:rPr>
        <w:t xml:space="preserve">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w:t>
      </w:r>
      <w:r w:rsidRPr="007373B7">
        <w:rPr>
          <w:color w:val="000000"/>
        </w:rPr>
        <w:t xml:space="preserve">continuing intensification limits the effectiveness of heat-mitigation plans </w:t>
      </w:r>
      <w:r w:rsidRPr="007373B7">
        <w:t>(if they exist at all) at non-air-conditioned facilities.</w:t>
      </w:r>
      <w:del w:id="112" w:author="Parks, Robbie M" w:date="2023-12-19T08:22:00Z">
        <w:r w:rsidR="00513B53">
          <w:rPr>
            <w:vertAlign w:val="superscript"/>
          </w:rPr>
          <w:delText>17</w:delText>
        </w:r>
      </w:del>
      <w:proofErr w:type="gramStart"/>
      <w:ins w:id="113" w:author="Parks, Robbie M" w:date="2023-12-19T08:22:00Z">
        <w:r w:rsidR="007373B7" w:rsidRPr="007373B7">
          <w:rPr>
            <w:vertAlign w:val="superscript"/>
          </w:rPr>
          <w:t>11</w:t>
        </w:r>
      </w:ins>
      <w:proofErr w:type="gramEnd"/>
    </w:p>
    <w:p w14:paraId="00000021" w14:textId="77777777" w:rsidR="00070CCE" w:rsidRDefault="00070CCE">
      <w:pPr>
        <w:spacing w:line="480" w:lineRule="auto"/>
        <w:jc w:val="both"/>
      </w:pPr>
    </w:p>
    <w:p w14:paraId="00000022" w14:textId="0A7E63D7" w:rsidR="00070CCE" w:rsidRDefault="00000000">
      <w:pPr>
        <w:spacing w:line="480" w:lineRule="auto"/>
        <w:jc w:val="both"/>
      </w:pPr>
      <w:r>
        <w:t xml:space="preserve">That we found carceral facilities are systematically exposed to </w:t>
      </w:r>
      <w:r w:rsidR="001B0F20">
        <w:t>an increasing number of potentially hazardous heat days compared to</w:t>
      </w:r>
      <w:r>
        <w:t xml:space="preserve"> other areas of the </w:t>
      </w:r>
      <w:del w:id="114" w:author="Parks, Robbie M" w:date="2023-12-19T08:22:00Z">
        <w:r>
          <w:delText>United States</w:delText>
        </w:r>
      </w:del>
      <w:ins w:id="115" w:author="Parks, Robbie M" w:date="2023-12-19T08:22:00Z">
        <w:r>
          <w:t>U</w:t>
        </w:r>
        <w:r w:rsidR="00270717">
          <w:t>S</w:t>
        </w:r>
      </w:ins>
      <w:r w:rsidR="00270717">
        <w:t xml:space="preserve"> </w:t>
      </w:r>
      <w:r>
        <w:t>is plausible for several reasons. First, carceral facilities are often built where there is availability of low-cost land and limited resistance of local communities.</w:t>
      </w:r>
      <w:del w:id="116" w:author="Parks, Robbie M" w:date="2023-12-19T08:22:00Z">
        <w:r w:rsidR="00030592">
          <w:rPr>
            <w:vertAlign w:val="superscript"/>
          </w:rPr>
          <w:delText>20</w:delText>
        </w:r>
      </w:del>
      <w:ins w:id="117" w:author="Parks, Robbie M" w:date="2023-12-19T08:22:00Z">
        <w:r w:rsidR="007373B7">
          <w:rPr>
            <w:vertAlign w:val="superscript"/>
          </w:rPr>
          <w:t>14</w:t>
        </w:r>
      </w:ins>
      <w:r w:rsidR="005C69FF">
        <w:t xml:space="preserve"> </w:t>
      </w:r>
      <w:r>
        <w:t xml:space="preserve">In many states, areas that meet these criteria are in </w:t>
      </w:r>
      <w:r w:rsidR="00827713">
        <w:t>sparsely populated</w:t>
      </w:r>
      <w:r>
        <w:t xml:space="preserve"> desert or swampy environments.</w:t>
      </w:r>
      <w:del w:id="118" w:author="Parks, Robbie M" w:date="2023-12-19T08:22:00Z">
        <w:r w:rsidR="00030592">
          <w:rPr>
            <w:vertAlign w:val="superscript"/>
          </w:rPr>
          <w:delText>6</w:delText>
        </w:r>
      </w:del>
      <w:ins w:id="119" w:author="Parks, Robbie M" w:date="2023-12-19T08:22:00Z">
        <w:r w:rsidR="00C464FA">
          <w:rPr>
            <w:vertAlign w:val="superscript"/>
          </w:rPr>
          <w:t>5</w:t>
        </w:r>
      </w:ins>
      <w:r>
        <w:t xml:space="preserve"> Zoning laws in urban environments and security issues also favor construction in isolated, desert-like areas</w:t>
      </w:r>
      <w:r w:rsidR="00F70F05">
        <w:t>.</w:t>
      </w:r>
      <w:del w:id="120" w:author="Parks, Robbie M" w:date="2023-12-19T08:22:00Z">
        <w:r w:rsidR="00754D4B">
          <w:rPr>
            <w:vertAlign w:val="superscript"/>
          </w:rPr>
          <w:delText>20</w:delText>
        </w:r>
      </w:del>
      <w:ins w:id="121" w:author="Parks, Robbie M" w:date="2023-12-19T08:22:00Z">
        <w:r w:rsidR="007373B7">
          <w:rPr>
            <w:vertAlign w:val="superscript"/>
          </w:rPr>
          <w:t>14</w:t>
        </w:r>
        <w:r w:rsidR="005C69FF">
          <w:t xml:space="preserve"> </w:t>
        </w:r>
        <w:r w:rsidR="009F25A8">
          <w:t>The lack of disparity we identify in</w:t>
        </w:r>
      </w:ins>
      <w:r w:rsidR="009F25A8">
        <w:t xml:space="preserve"> </w:t>
      </w:r>
      <w:r w:rsidR="00F70F05">
        <w:t>Florida</w:t>
      </w:r>
      <w:r w:rsidR="009F2E06">
        <w:t xml:space="preserve"> is an exception likely due to the north-south climate gradient</w:t>
      </w:r>
      <w:r w:rsidR="00FC1619">
        <w:t>, with a relative dearth of carceral 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del w:id="122" w:author="Parks, Robbie M" w:date="2023-12-19T08:22:00Z">
        <w:r w:rsidR="00423DD5">
          <w:rPr>
            <w:vertAlign w:val="superscript"/>
          </w:rPr>
          <w:delText>21</w:delText>
        </w:r>
      </w:del>
      <w:ins w:id="123" w:author="Parks, Robbie M" w:date="2023-12-19T08:22:00Z">
        <w:r w:rsidR="000D299D">
          <w:rPr>
            <w:vertAlign w:val="superscript"/>
          </w:rPr>
          <w:t>7</w:t>
        </w:r>
      </w:ins>
      <w:r w:rsidR="000D299D">
        <w:t xml:space="preserve"> </w:t>
      </w:r>
      <w:r w:rsidR="00827713">
        <w:t>potentially creating a double burden of increased exposure and vulnerability.</w:t>
      </w:r>
    </w:p>
    <w:p w14:paraId="00000023" w14:textId="77777777" w:rsidR="00070CCE" w:rsidRDefault="00070CCE">
      <w:pPr>
        <w:spacing w:line="480" w:lineRule="auto"/>
        <w:jc w:val="both"/>
        <w:rPr>
          <w:color w:val="000000"/>
        </w:rPr>
      </w:pPr>
    </w:p>
    <w:p w14:paraId="00000024" w14:textId="1298CDA4"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del w:id="124" w:author="Parks, Robbie M" w:date="2023-12-19T08:22:00Z">
        <w:r>
          <w:rPr>
            <w:color w:val="000000"/>
          </w:rPr>
          <w:delText xml:space="preserve">heat </w:delText>
        </w:r>
        <w:r>
          <w:rPr>
            <w:color w:val="000000"/>
            <w:vertAlign w:val="superscript"/>
          </w:rPr>
          <w:delText xml:space="preserve">3, </w:delText>
        </w:r>
      </w:del>
      <w:ins w:id="125" w:author="Parks, Robbie M" w:date="2023-12-19T08:22:00Z">
        <w:r>
          <w:rPr>
            <w:color w:val="000000"/>
          </w:rPr>
          <w:t>heat</w:t>
        </w:r>
        <w:r>
          <w:rPr>
            <w:color w:val="000000"/>
            <w:vertAlign w:val="superscript"/>
          </w:rPr>
          <w:t>3,</w:t>
        </w:r>
        <w:r w:rsidR="003C4419">
          <w:rPr>
            <w:color w:val="000000"/>
            <w:vertAlign w:val="superscript"/>
          </w:rPr>
          <w:t>7</w:t>
        </w:r>
        <w:r>
          <w:rPr>
            <w:color w:val="000000"/>
            <w:vertAlign w:val="superscript"/>
          </w:rPr>
          <w:t>,</w:t>
        </w:r>
      </w:ins>
      <w:r w:rsidR="003C4419">
        <w:rPr>
          <w:color w:val="000000"/>
          <w:vertAlign w:val="superscript"/>
        </w:rPr>
        <w:t>9</w:t>
      </w:r>
      <w:del w:id="126" w:author="Parks, Robbie M" w:date="2023-12-19T08:22:00Z">
        <w:r>
          <w:rPr>
            <w:color w:val="000000"/>
            <w:vertAlign w:val="superscript"/>
          </w:rPr>
          <w:delText>, 10</w:delText>
        </w:r>
      </w:del>
      <w:r>
        <w:rPr>
          <w:color w:val="000000"/>
        </w:rPr>
        <w:t xml:space="preserve"> and these marginalized communities are often disproportionately susceptible to the effect of heat </w:t>
      </w:r>
      <w:r w:rsidR="009E1DE4">
        <w:rPr>
          <w:color w:val="000000"/>
        </w:rPr>
        <w:t xml:space="preserve">exposure </w:t>
      </w:r>
      <w:r>
        <w:rPr>
          <w:color w:val="000000"/>
        </w:rPr>
        <w:t xml:space="preserve">given preexisting health conditions. </w:t>
      </w:r>
      <w:r>
        <w:t xml:space="preserve">An estimated </w:t>
      </w:r>
      <w:r>
        <w:rPr>
          <w:color w:val="000000"/>
        </w:rPr>
        <w:t xml:space="preserve">43% of the state prison population has a previous mental health </w:t>
      </w:r>
      <w:del w:id="127" w:author="Parks, Robbie M" w:date="2023-12-19T08:22:00Z">
        <w:r>
          <w:rPr>
            <w:color w:val="000000"/>
          </w:rPr>
          <w:delText>diagnosis</w:delText>
        </w:r>
        <w:r w:rsidR="00423DD5">
          <w:rPr>
            <w:color w:val="000000"/>
            <w:vertAlign w:val="superscript"/>
          </w:rPr>
          <w:delText>22</w:delText>
        </w:r>
      </w:del>
      <w:ins w:id="128" w:author="Parks, Robbie M" w:date="2023-12-19T08:22:00Z">
        <w:r>
          <w:rPr>
            <w:color w:val="000000"/>
          </w:rPr>
          <w:t>diagnosis</w:t>
        </w:r>
        <w:r w:rsidR="003C4419">
          <w:rPr>
            <w:color w:val="000000"/>
            <w:vertAlign w:val="superscript"/>
          </w:rPr>
          <w:t>1</w:t>
        </w:r>
        <w:r w:rsidR="007373B7">
          <w:rPr>
            <w:color w:val="000000"/>
            <w:vertAlign w:val="superscript"/>
          </w:rPr>
          <w:t>5</w:t>
        </w:r>
      </w:ins>
      <w:r>
        <w:rPr>
          <w:color w:val="000000"/>
        </w:rPr>
        <w:t xml:space="preserve"> and people on psychotropic medications are at </w:t>
      </w:r>
      <w:r>
        <w:rPr>
          <w:color w:val="000000"/>
        </w:rPr>
        <w:lastRenderedPageBreak/>
        <w:t>increased risk for heat illness.</w:t>
      </w:r>
      <w:sdt>
        <w:sdtPr>
          <w:tag w:val="goog_rdk_6"/>
          <w:id w:val="947667789"/>
        </w:sdtPr>
        <w:sdtContent/>
      </w:sdt>
      <w:del w:id="129" w:author="Parks, Robbie M" w:date="2023-12-19T08:22:00Z">
        <w:r>
          <w:rPr>
            <w:color w:val="000000"/>
            <w:vertAlign w:val="superscript"/>
          </w:rPr>
          <w:delText>10</w:delText>
        </w:r>
        <w:r w:rsidR="00423DD5">
          <w:rPr>
            <w:color w:val="000000"/>
            <w:vertAlign w:val="superscript"/>
          </w:rPr>
          <w:delText>,23</w:delText>
        </w:r>
      </w:del>
      <w:ins w:id="130" w:author="Parks, Robbie M" w:date="2023-12-19T08:22:00Z">
        <w:r w:rsidR="003C4419">
          <w:rPr>
            <w:color w:val="000000"/>
            <w:vertAlign w:val="superscript"/>
          </w:rPr>
          <w:t>1</w:t>
        </w:r>
        <w:r w:rsidR="007373B7">
          <w:rPr>
            <w:color w:val="000000"/>
            <w:vertAlign w:val="superscript"/>
          </w:rPr>
          <w:t>6</w:t>
        </w:r>
      </w:ins>
      <w:r>
        <w:rPr>
          <w:color w:val="000000"/>
        </w:rPr>
        <w:t xml:space="preserve"> Exposure to </w:t>
      </w:r>
      <w:r w:rsidR="00B130FA">
        <w:rPr>
          <w:color w:val="000000"/>
        </w:rPr>
        <w:t xml:space="preserve">elevated </w:t>
      </w:r>
      <w:r>
        <w:rPr>
          <w:color w:val="000000"/>
        </w:rPr>
        <w:t>heat can also cause both acute health effects, such as heat stroke or mortality, and long-term damage. For example, chronic dehydration strains kidney function and those with chronic heat exposure have been shown to have higher rates of kidney disease.</w:t>
      </w:r>
      <w:del w:id="131" w:author="Parks, Robbie M" w:date="2023-12-19T08:22:00Z">
        <w:r>
          <w:rPr>
            <w:color w:val="000000"/>
            <w:vertAlign w:val="superscript"/>
          </w:rPr>
          <w:delText>13</w:delText>
        </w:r>
      </w:del>
      <w:ins w:id="132" w:author="Parks, Robbie M" w:date="2023-12-19T08:22:00Z">
        <w:r w:rsidR="003C4419">
          <w:rPr>
            <w:color w:val="000000"/>
            <w:vertAlign w:val="superscript"/>
          </w:rPr>
          <w:t>1</w:t>
        </w:r>
        <w:r w:rsidR="007373B7">
          <w:rPr>
            <w:color w:val="000000"/>
            <w:vertAlign w:val="superscript"/>
          </w:rPr>
          <w:t>7</w:t>
        </w:r>
      </w:ins>
      <w:r w:rsidR="00A52F9C">
        <w:rPr>
          <w:color w:val="000000"/>
        </w:rPr>
        <w:t xml:space="preserve"> </w:t>
      </w:r>
      <w:r>
        <w:rPr>
          <w:color w:val="000000"/>
        </w:rPr>
        <w:t xml:space="preserve">Such vulnerabilities are especially relevant given </w:t>
      </w:r>
      <w:r>
        <w:t>restrictive prison policies with respect to drinking water and other potential heat-adaptation tools.</w:t>
      </w:r>
      <w:del w:id="133" w:author="Parks, Robbie M" w:date="2023-12-19T08:22:00Z">
        <w:r w:rsidR="00423DD5">
          <w:rPr>
            <w:vertAlign w:val="superscript"/>
          </w:rPr>
          <w:delText>24</w:delText>
        </w:r>
      </w:del>
      <w:proofErr w:type="gramStart"/>
      <w:ins w:id="134" w:author="Parks, Robbie M" w:date="2023-12-19T08:22:00Z">
        <w:r w:rsidR="003C4419">
          <w:rPr>
            <w:vertAlign w:val="superscript"/>
          </w:rPr>
          <w:t>3</w:t>
        </w:r>
      </w:ins>
      <w:proofErr w:type="gramEnd"/>
      <w:r w:rsidR="00A52F9C">
        <w:rPr>
          <w:color w:val="000000"/>
          <w:vertAlign w:val="superscript"/>
        </w:rPr>
        <w:t xml:space="preserve"> </w:t>
      </w:r>
    </w:p>
    <w:p w14:paraId="00000025" w14:textId="77777777" w:rsidR="00070CCE" w:rsidRDefault="00070CCE">
      <w:pPr>
        <w:spacing w:line="480" w:lineRule="auto"/>
        <w:jc w:val="both"/>
      </w:pPr>
    </w:p>
    <w:p w14:paraId="00000026" w14:textId="75E34453" w:rsidR="00070CCE" w:rsidRDefault="009E1DE4">
      <w:pPr>
        <w:spacing w:line="480" w:lineRule="auto"/>
        <w:jc w:val="both"/>
        <w:rPr>
          <w:color w:val="000000"/>
        </w:rPr>
      </w:pPr>
      <w:r>
        <w:t>T</w:t>
      </w:r>
      <w:r w:rsidR="00575772">
        <w:t xml:space="preserve">hough there have been recent declines, </w:t>
      </w:r>
      <w:r>
        <w:t xml:space="preserve">the incarcerated population of the </w:t>
      </w:r>
      <w:del w:id="135" w:author="Parks, Robbie M" w:date="2023-12-19T08:22:00Z">
        <w:r>
          <w:delText>United States</w:delText>
        </w:r>
      </w:del>
      <w:ins w:id="136" w:author="Parks, Robbie M" w:date="2023-12-19T08:22:00Z">
        <w:r w:rsidR="00270717">
          <w:t>US</w:t>
        </w:r>
      </w:ins>
      <w:r>
        <w:t xml:space="preserve"> has in increased by 500% over the past four decades</w:t>
      </w:r>
      <w:sdt>
        <w:sdtPr>
          <w:tag w:val="goog_rdk_7"/>
          <w:id w:val="1262022957"/>
        </w:sdtPr>
        <w:sdtContent/>
      </w:sdt>
      <w:r w:rsidR="00DB3026">
        <w:t>.</w:t>
      </w:r>
      <w:del w:id="137" w:author="Parks, Robbie M" w:date="2023-12-19T08:22:00Z">
        <w:r w:rsidR="00423DD5">
          <w:rPr>
            <w:vertAlign w:val="superscript"/>
          </w:rPr>
          <w:delText>25</w:delText>
        </w:r>
      </w:del>
      <w:ins w:id="138" w:author="Parks, Robbie M" w:date="2023-12-19T08:22:00Z">
        <w:r w:rsidR="007373B7">
          <w:rPr>
            <w:vertAlign w:val="superscript"/>
          </w:rPr>
          <w:t>18</w:t>
        </w:r>
      </w:ins>
      <w:r w:rsidR="00A52F9C">
        <w:t xml:space="preserve"> </w:t>
      </w:r>
      <w:r w:rsidR="001D3310" w:rsidRPr="001D3310">
        <w:t xml:space="preserve">People of color </w:t>
      </w:r>
      <w:del w:id="139" w:author="Parks, Robbie M" w:date="2023-12-19T08:22:00Z">
        <w:r w:rsidR="001D3310" w:rsidRPr="001D3310">
          <w:delText>have consistently been</w:delText>
        </w:r>
      </w:del>
      <w:ins w:id="140" w:author="Parks, Robbie M" w:date="2023-12-19T08:22:00Z">
        <w:r w:rsidR="00F76C7A">
          <w:t>are</w:t>
        </w:r>
      </w:ins>
      <w:r w:rsidR="001D3310" w:rsidRPr="001D3310">
        <w:t xml:space="preserve"> overrepresented in carceral facilities and compose an estimated two-thirds of the total incarcerated population. </w:t>
      </w:r>
      <w:r w:rsidR="00A77502">
        <w:t>T</w:t>
      </w:r>
      <w:r>
        <w:t xml:space="preserve">he prison population is </w:t>
      </w:r>
      <w:r w:rsidR="00A77502">
        <w:t xml:space="preserve">also </w:t>
      </w:r>
      <w:r>
        <w:t xml:space="preserve">aging, with </w:t>
      </w:r>
      <w:sdt>
        <w:sdtPr>
          <w:tag w:val="goog_rdk_8"/>
          <w:id w:val="455063910"/>
        </w:sdtPr>
        <w:sdtContent/>
      </w:sdt>
      <w:r>
        <w:t>1 in 7 serving life in prison,</w:t>
      </w:r>
      <w:del w:id="141" w:author="Parks, Robbie M" w:date="2023-12-19T08:22:00Z">
        <w:r w:rsidR="0029599E">
          <w:rPr>
            <w:vertAlign w:val="superscript"/>
          </w:rPr>
          <w:delText>26</w:delText>
        </w:r>
      </w:del>
      <w:ins w:id="142" w:author="Parks, Robbie M" w:date="2023-12-19T08:22:00Z">
        <w:r w:rsidR="007373B7">
          <w:rPr>
            <w:vertAlign w:val="superscript"/>
          </w:rPr>
          <w:t>19</w:t>
        </w:r>
      </w:ins>
      <w:r w:rsidR="00A52F9C">
        <w:t xml:space="preserve"> </w:t>
      </w:r>
      <w:r>
        <w:t xml:space="preserve">potentially resulting in </w:t>
      </w:r>
      <w:r w:rsidR="00A308AC">
        <w:t xml:space="preserve">potentially </w:t>
      </w:r>
      <w:r>
        <w:t>greater heat vulnerability to those incarcerated. Structural racism manifests in persistently higher proportions and rates of incarcerated people being people of color.</w:t>
      </w:r>
      <w:del w:id="143" w:author="Parks, Robbie M" w:date="2023-12-19T08:22:00Z">
        <w:r w:rsidR="00C73189">
          <w:rPr>
            <w:vertAlign w:val="superscript"/>
          </w:rPr>
          <w:delText>27</w:delText>
        </w:r>
      </w:del>
      <w:ins w:id="144" w:author="Parks, Robbie M" w:date="2023-12-19T08:22:00Z">
        <w:r w:rsidR="007373B7">
          <w:rPr>
            <w:vertAlign w:val="superscript"/>
          </w:rPr>
          <w:t>20</w:t>
        </w:r>
      </w:ins>
      <w:r w:rsidR="00A52F9C">
        <w:t xml:space="preserve"> </w:t>
      </w:r>
      <w:r>
        <w:t>Acknowledging and accounting for the role structural racism plays in incarceration</w:t>
      </w:r>
      <w:del w:id="145" w:author="Parks, Robbie M" w:date="2023-12-19T08:22:00Z">
        <w:r>
          <w:delText xml:space="preserve"> communities of color</w:delText>
        </w:r>
      </w:del>
      <w:r>
        <w:t xml:space="preserve"> is critical to understand both key vulnerabilities to heat as well as contextualizing solutions to exposure to </w:t>
      </w:r>
      <w:r w:rsidR="00B130FA">
        <w:t>heat</w:t>
      </w:r>
      <w:r>
        <w:t>.</w:t>
      </w:r>
      <w:r w:rsidR="00E9131A">
        <w:t xml:space="preserve"> </w:t>
      </w:r>
      <w:r>
        <w:rPr>
          <w:color w:val="000000"/>
        </w:rPr>
        <w:t>Appropri</w:t>
      </w:r>
      <w:r>
        <w:t xml:space="preserve">ate preparation for periods of elevated heat is </w:t>
      </w:r>
      <w:r w:rsidR="001E7962">
        <w:t xml:space="preserve">also </w:t>
      </w:r>
      <w:r w:rsidR="00B60DA5">
        <w:t>critical</w:t>
      </w:r>
      <w:r>
        <w:t xml:space="preserve">. For example, </w:t>
      </w:r>
      <w:r>
        <w:rPr>
          <w:color w:val="000000"/>
        </w:rPr>
        <w:t xml:space="preserve">seasonal forecasts could help facilities prepare for summer heat waves to reduce the impacts of </w:t>
      </w:r>
      <w:r w:rsidR="00456252">
        <w:rPr>
          <w:color w:val="000000"/>
        </w:rPr>
        <w:t xml:space="preserve">hazardous </w:t>
      </w:r>
      <w:r>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52C38513" w:rsidR="00070CCE" w:rsidRDefault="00000000">
      <w:pPr>
        <w:spacing w:line="480" w:lineRule="auto"/>
        <w:jc w:val="both"/>
        <w:rPr>
          <w:color w:val="000000"/>
        </w:rPr>
      </w:pPr>
      <w:r>
        <w:rPr>
          <w:color w:val="000000"/>
        </w:rPr>
        <w:t xml:space="preserve">Our work highlights how incarcerated populations in the </w:t>
      </w:r>
      <w:del w:id="146" w:author="Parks, Robbie M" w:date="2023-12-19T08:22:00Z">
        <w:r>
          <w:rPr>
            <w:color w:val="000000"/>
          </w:rPr>
          <w:delText>United States</w:delText>
        </w:r>
      </w:del>
      <w:ins w:id="147" w:author="Parks, Robbie M" w:date="2023-12-19T08:22:00Z">
        <w:r>
          <w:rPr>
            <w:color w:val="000000"/>
          </w:rPr>
          <w:t>U</w:t>
        </w:r>
        <w:r w:rsidR="00270717">
          <w:rPr>
            <w:color w:val="000000"/>
          </w:rPr>
          <w:t>S</w:t>
        </w:r>
      </w:ins>
      <w:r w:rsidR="00270717">
        <w:rPr>
          <w:color w:val="000000"/>
        </w:rPr>
        <w:t xml:space="preserve"> </w:t>
      </w:r>
      <w:r>
        <w:rPr>
          <w:color w:val="000000"/>
        </w:rPr>
        <w:t xml:space="preserve">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sdt>
      <w:r>
        <w:rPr>
          <w:color w:val="000000"/>
        </w:rPr>
        <w:t xml:space="preserve">rates of increase concentrated in state-run institutions. Federal, state, and local laws mandating safe temperature ranges, enhanced social and physical infrastructure, and health system interventions could mitigate the effect of </w:t>
      </w:r>
      <w:del w:id="148" w:author="Parks, Robbie M" w:date="2023-12-19T08:22:00Z">
        <w:r>
          <w:rPr>
            <w:color w:val="000000"/>
          </w:rPr>
          <w:delText xml:space="preserve">heat </w:delText>
        </w:r>
        <w:r w:rsidR="009E1DE4">
          <w:rPr>
            <w:color w:val="000000"/>
          </w:rPr>
          <w:delText xml:space="preserve">exposure </w:delText>
        </w:r>
        <w:r>
          <w:rPr>
            <w:color w:val="000000"/>
          </w:rPr>
          <w:delText>on this underserved and overburdened group.</w:delText>
        </w:r>
      </w:del>
      <w:ins w:id="149" w:author="Parks, Robbie M" w:date="2023-12-19T08:22:00Z">
        <w:r w:rsidR="007848EA">
          <w:rPr>
            <w:color w:val="000000"/>
          </w:rPr>
          <w:t xml:space="preserve">hazardous </w:t>
        </w:r>
        <w:r>
          <w:rPr>
            <w:color w:val="000000"/>
          </w:rPr>
          <w:t>heat.</w:t>
        </w:r>
      </w:ins>
      <w:r>
        <w:rPr>
          <w:color w:val="000000"/>
        </w:rPr>
        <w:t xml:space="preserve"> Underlying this is the need for a fundamental overhaul to the perception and treatment of incarcerated people in environmental public health policy and </w:t>
      </w:r>
      <w:r>
        <w:rPr>
          <w:color w:val="000000"/>
        </w:rPr>
        <w:lastRenderedPageBreak/>
        <w:t xml:space="preserve">regulatory action. Further work is </w:t>
      </w:r>
      <w:r>
        <w:t>critical</w:t>
      </w:r>
      <w:r>
        <w:rPr>
          <w:color w:val="000000"/>
        </w:rPr>
        <w:t xml:space="preserve"> to</w:t>
      </w:r>
      <w:del w:id="150" w:author="Parks, Robbie M" w:date="2023-12-19T08:22:00Z">
        <w:r>
          <w:rPr>
            <w:color w:val="000000"/>
          </w:rPr>
          <w:delText xml:space="preserve"> both</w:delText>
        </w:r>
      </w:del>
      <w:r>
        <w:rPr>
          <w:color w:val="000000"/>
        </w:rPr>
        <w:t xml:space="preserve"> c</w:t>
      </w:r>
      <w:r>
        <w:t>omprehensively characterize the vulnerability of the United States incarcerated population</w:t>
      </w:r>
      <w:r w:rsidR="00B130FA">
        <w:t xml:space="preserve"> to heat, as well as how heat impacts </w:t>
      </w:r>
      <w:del w:id="151" w:author="Parks, Robbie M" w:date="2023-12-19T08:22:00Z">
        <w:r w:rsidR="00B130FA">
          <w:delText>their health,</w:delText>
        </w:r>
      </w:del>
      <w:ins w:id="152" w:author="Parks, Robbie M" w:date="2023-12-19T08:22:00Z">
        <w:r w:rsidR="00B130FA">
          <w:t>health,</w:t>
        </w:r>
        <w:r>
          <w:t xml:space="preserve"> </w:t>
        </w:r>
        <w:r w:rsidR="00B40D30">
          <w:t xml:space="preserve">to </w:t>
        </w:r>
        <w:r w:rsidR="00DC3C1A">
          <w:t xml:space="preserve">build reliable and validated datasets </w:t>
        </w:r>
        <w:r w:rsidR="00E0628F">
          <w:t xml:space="preserve">of cooling mechanisms in prisons and jails, </w:t>
        </w:r>
        <w:r w:rsidR="00B36FB2">
          <w:t xml:space="preserve">to directly measure indoor temperatures in prisons and jails, </w:t>
        </w:r>
        <w:r w:rsidR="00E0628F">
          <w:t>and</w:t>
        </w:r>
      </w:ins>
      <w:r w:rsidR="00E0628F">
        <w:t xml:space="preserve"> </w:t>
      </w:r>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r>
        <w:rPr>
          <w:b/>
        </w:rPr>
        <w:lastRenderedPageBreak/>
        <w:t>References</w:t>
      </w:r>
    </w:p>
    <w:p w14:paraId="0000002A" w14:textId="25D35F07" w:rsidR="00070CCE" w:rsidRDefault="00000000">
      <w:pPr>
        <w:jc w:val="both"/>
      </w:pPr>
      <w:r>
        <w:t xml:space="preserve">1. </w:t>
      </w:r>
      <w:r>
        <w:tab/>
        <w:t xml:space="preserve">A. </w:t>
      </w:r>
      <w:proofErr w:type="spellStart"/>
      <w:r>
        <w:t>Bouchama</w:t>
      </w:r>
      <w:proofErr w:type="spellEnd"/>
      <w:r>
        <w:t xml:space="preserve">, </w:t>
      </w:r>
      <w:r>
        <w:rPr>
          <w:i/>
        </w:rPr>
        <w:t>et al.</w:t>
      </w:r>
      <w:r>
        <w:t xml:space="preserve">, Prognostic Factors in Heat Wave–Related Deaths: </w:t>
      </w:r>
      <w:proofErr w:type="gramStart"/>
      <w:r>
        <w:t>A Meta-</w:t>
      </w:r>
      <w:proofErr w:type="gramEnd"/>
      <w:r w:rsidR="00E11E63">
        <w:tab/>
      </w:r>
      <w:r w:rsidR="00E11E63">
        <w:tab/>
      </w:r>
      <w:r>
        <w:t xml:space="preserve">. </w:t>
      </w:r>
      <w:r>
        <w:rPr>
          <w:i/>
        </w:rPr>
        <w:t xml:space="preserve">Arch. Intern. Med. </w:t>
      </w:r>
      <w:r>
        <w:t>167, 2170–2176 (2007).</w:t>
      </w:r>
    </w:p>
    <w:p w14:paraId="0000002B" w14:textId="77777777" w:rsidR="00070CCE" w:rsidRDefault="00070CCE">
      <w:pPr>
        <w:jc w:val="both"/>
      </w:pPr>
    </w:p>
    <w:p w14:paraId="0000002C" w14:textId="77777777" w:rsidR="00070CCE" w:rsidRDefault="00000000" w:rsidP="000D6568">
      <w:pPr>
        <w:ind w:left="720" w:hanging="720"/>
        <w:jc w:val="both"/>
      </w:pPr>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rsidP="000D6568">
      <w:pPr>
        <w:ind w:left="720" w:hanging="720"/>
        <w:jc w:val="both"/>
      </w:pPr>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p>
    <w:p w14:paraId="00000031" w14:textId="77777777" w:rsidR="00070CCE" w:rsidRDefault="00070CCE">
      <w:pPr>
        <w:jc w:val="both"/>
      </w:pPr>
    </w:p>
    <w:p w14:paraId="31D5065D" w14:textId="77777777" w:rsidR="00070CCE" w:rsidRDefault="001E3C1D" w:rsidP="000D6568">
      <w:pPr>
        <w:ind w:left="720" w:hanging="720"/>
        <w:jc w:val="both"/>
        <w:rPr>
          <w:del w:id="153" w:author="Parks, Robbie M" w:date="2023-12-19T08:22:00Z"/>
        </w:rPr>
      </w:pPr>
      <w:r>
        <w:t>4.</w:t>
      </w:r>
      <w:del w:id="154" w:author="Parks, Robbie M" w:date="2023-12-19T08:22:00Z">
        <w:r w:rsidR="00000000">
          <w:tab/>
          <w:delText xml:space="preserve">Beaty, L. and Snell, T., Survey of Prison Inmates (SPI) 2016. </w:delText>
        </w:r>
        <w:r w:rsidR="00000000">
          <w:rPr>
            <w:i/>
          </w:rPr>
          <w:delText>Bur. Justice Stat.</w:delText>
        </w:r>
        <w:r w:rsidR="00000000">
          <w:delText xml:space="preserve"> Accessed July 10, 2023 https://bjs.ojp.gov/data-collection/survey-prison-inmates-spi</w:delText>
        </w:r>
      </w:del>
    </w:p>
    <w:p w14:paraId="5461FD2B" w14:textId="77777777" w:rsidR="00070CCE" w:rsidRDefault="00070CCE">
      <w:pPr>
        <w:jc w:val="both"/>
        <w:rPr>
          <w:del w:id="155" w:author="Parks, Robbie M" w:date="2023-12-19T08:22:00Z"/>
        </w:rPr>
      </w:pPr>
    </w:p>
    <w:p w14:paraId="00000032" w14:textId="4E3A3D3A" w:rsidR="00070CCE" w:rsidRDefault="00000000" w:rsidP="000D6568">
      <w:pPr>
        <w:ind w:left="720" w:hanging="720"/>
        <w:jc w:val="both"/>
      </w:pPr>
      <w:del w:id="156" w:author="Parks, Robbie M" w:date="2023-12-19T08:22:00Z">
        <w:r>
          <w:delText>5.</w:delText>
        </w:r>
      </w:del>
      <w:r w:rsidR="001E3C1D">
        <w:t xml:space="preserve"> </w:t>
      </w:r>
      <w:r w:rsidR="001E3C1D">
        <w:tab/>
        <w:t xml:space="preserve">US Energy Information Agency, </w:t>
      </w:r>
      <w:proofErr w:type="gramStart"/>
      <w:r w:rsidR="001E3C1D">
        <w:t>Nearly</w:t>
      </w:r>
      <w:proofErr w:type="gramEnd"/>
      <w:r w:rsidR="001E3C1D">
        <w:t xml:space="preserve"> 90% of U.S. households used air conditioning in 2020 (MAY 31, 2022). https://www.eia.gov/todayinenergy/detail.php?id=52558 Accessed July 10, 2023</w:t>
      </w:r>
    </w:p>
    <w:p w14:paraId="00000033" w14:textId="77777777" w:rsidR="00070CCE" w:rsidRDefault="00070CCE">
      <w:pPr>
        <w:jc w:val="both"/>
      </w:pPr>
    </w:p>
    <w:p w14:paraId="00000034" w14:textId="2B4BB569" w:rsidR="00070CCE" w:rsidRDefault="00000000" w:rsidP="000D6568">
      <w:pPr>
        <w:ind w:left="720" w:hanging="720"/>
        <w:jc w:val="both"/>
      </w:pPr>
      <w:del w:id="157" w:author="Parks, Robbie M" w:date="2023-12-19T08:22:00Z">
        <w:r>
          <w:delText>6</w:delText>
        </w:r>
      </w:del>
      <w:ins w:id="158" w:author="Parks, Robbie M" w:date="2023-12-19T08:22:00Z">
        <w:r w:rsidR="001E3C1D">
          <w:t>5</w:t>
        </w:r>
      </w:ins>
      <w:r w:rsidR="001E3C1D">
        <w:t>.</w:t>
      </w:r>
      <w:r w:rsidR="001E3C1D">
        <w:tab/>
        <w:t xml:space="preserve">U.S. Department of Homeland Security, HIFLD Open Data. </w:t>
      </w:r>
      <w:hyperlink r:id="rId10" w:history="1">
        <w:r w:rsidR="00E11E63" w:rsidRPr="00402B7A">
          <w:rPr>
            <w:rStyle w:val="Hyperlink"/>
          </w:rPr>
          <w:t>https://hifld-</w:t>
        </w:r>
      </w:hyperlink>
      <w:r w:rsidR="001E3C1D">
        <w:t>geoplatform.opendata.arcgis.com Accessed July 10, 2023</w:t>
      </w:r>
    </w:p>
    <w:p w14:paraId="00000035" w14:textId="77777777" w:rsidR="00070CCE" w:rsidRDefault="00070CCE">
      <w:pPr>
        <w:jc w:val="both"/>
      </w:pPr>
    </w:p>
    <w:p w14:paraId="00000036" w14:textId="127B40BC" w:rsidR="00070CCE" w:rsidRDefault="00000000" w:rsidP="000D6568">
      <w:pPr>
        <w:ind w:left="720" w:hanging="720"/>
        <w:jc w:val="both"/>
      </w:pPr>
      <w:del w:id="159" w:author="Parks, Robbie M" w:date="2023-12-19T08:22:00Z">
        <w:r>
          <w:delText>7</w:delText>
        </w:r>
      </w:del>
      <w:ins w:id="160" w:author="Parks, Robbie M" w:date="2023-12-19T08:22:00Z">
        <w:r w:rsidR="001E3C1D">
          <w:t>6</w:t>
        </w:r>
      </w:ins>
      <w:r w:rsidR="001E3C1D">
        <w:t xml:space="preserve">. </w:t>
      </w:r>
      <w:r w:rsidR="001E3C1D">
        <w:tab/>
        <w:t xml:space="preserve">Santucci, J. and Aguilar, M., Most US states don’t have universal air conditioning in prisons. Climate change, heat waves are making it “torture”. </w:t>
      </w:r>
      <w:r w:rsidR="001E3C1D">
        <w:rPr>
          <w:i/>
        </w:rPr>
        <w:t>USA Today</w:t>
      </w:r>
      <w:r w:rsidR="001E3C1D">
        <w:t>. (Sep. 12, 2020). https://www.usatoday.com/story/news/nation/2022/09/12/prisons-air-conditioning-climate-change-heat-waves/10158499002/?gnt-cfr=1 Accessed July 10, 2023</w:t>
      </w:r>
    </w:p>
    <w:p w14:paraId="00000037" w14:textId="77777777" w:rsidR="00070CCE" w:rsidRDefault="00070CCE">
      <w:pPr>
        <w:jc w:val="both"/>
      </w:pPr>
    </w:p>
    <w:p w14:paraId="00000039" w14:textId="1D6F19A2" w:rsidR="00070CCE" w:rsidRDefault="00000000" w:rsidP="000D6568">
      <w:pPr>
        <w:ind w:left="720" w:hanging="720"/>
        <w:jc w:val="both"/>
      </w:pPr>
      <w:del w:id="161" w:author="Parks, Robbie M" w:date="2023-12-19T08:22:00Z">
        <w:r>
          <w:delText>8</w:delText>
        </w:r>
      </w:del>
      <w:ins w:id="162" w:author="Parks, Robbie M" w:date="2023-12-19T08:22:00Z">
        <w:r w:rsidR="001E3C1D">
          <w:t>7</w:t>
        </w:r>
      </w:ins>
      <w:r w:rsidR="001E3C1D">
        <w:t xml:space="preserve">. </w:t>
      </w:r>
      <w:r w:rsidR="001E3C1D">
        <w:tab/>
        <w:t xml:space="preserve">Jones, Alexi., Cruel and unusual punishment: When states don’t provide air conditioning in prison. </w:t>
      </w:r>
      <w:r w:rsidR="001E3C1D">
        <w:rPr>
          <w:i/>
        </w:rPr>
        <w:t>Prison Policy Initiative</w:t>
      </w:r>
      <w:r w:rsidR="001E3C1D">
        <w:t xml:space="preserve">. (June 18, 2019). Accessed July 10, </w:t>
      </w:r>
      <w:proofErr w:type="gramStart"/>
      <w:r w:rsidR="001E3C1D">
        <w:t>2023</w:t>
      </w:r>
      <w:proofErr w:type="gramEnd"/>
      <w:r w:rsidR="001E3C1D">
        <w:t xml:space="preserve"> https://www.prisonpolicy.org/blog/2019/06/18/air-conditioning/</w:t>
      </w:r>
    </w:p>
    <w:p w14:paraId="0000003A" w14:textId="77777777" w:rsidR="00070CCE" w:rsidRDefault="00070CCE">
      <w:pPr>
        <w:jc w:val="both"/>
      </w:pPr>
    </w:p>
    <w:p w14:paraId="0000003B" w14:textId="4A370B35" w:rsidR="00070CCE" w:rsidRDefault="00000000" w:rsidP="000D6568">
      <w:pPr>
        <w:ind w:left="720" w:hanging="720"/>
        <w:jc w:val="both"/>
      </w:pPr>
      <w:del w:id="163" w:author="Parks, Robbie M" w:date="2023-12-19T08:22:00Z">
        <w:r>
          <w:delText>9</w:delText>
        </w:r>
      </w:del>
      <w:ins w:id="164" w:author="Parks, Robbie M" w:date="2023-12-19T08:22:00Z">
        <w:r w:rsidR="001E3C1D">
          <w:t>8</w:t>
        </w:r>
      </w:ins>
      <w:r w:rsidR="001E3C1D">
        <w:t xml:space="preserve">. </w:t>
      </w:r>
      <w:r w:rsidR="001E3C1D">
        <w:tab/>
        <w:t>D. Holt, Heat in US Prisons and Jails: Corrections and the Challenge of Climate Change, Sabin Center f</w:t>
      </w:r>
      <w:r w:rsidR="0029599E">
        <w:t>o</w:t>
      </w:r>
      <w:r w:rsidR="001E3C1D">
        <w:t xml:space="preserve">r Climate Change Law (2015) https:/doi.org/10.2139/ssrn.2667260 </w:t>
      </w:r>
    </w:p>
    <w:p w14:paraId="0000003C" w14:textId="77777777" w:rsidR="00070CCE" w:rsidRDefault="00070CCE">
      <w:pPr>
        <w:jc w:val="both"/>
      </w:pPr>
    </w:p>
    <w:p w14:paraId="0000003D" w14:textId="3CB5C24D" w:rsidR="00070CCE" w:rsidRDefault="00000000" w:rsidP="000D6568">
      <w:pPr>
        <w:ind w:left="720" w:hanging="720"/>
        <w:jc w:val="both"/>
      </w:pPr>
      <w:del w:id="165" w:author="Parks, Robbie M" w:date="2023-12-19T08:22:00Z">
        <w:r>
          <w:delText>10</w:delText>
        </w:r>
      </w:del>
      <w:ins w:id="166" w:author="Parks, Robbie M" w:date="2023-12-19T08:22:00Z">
        <w:r w:rsidR="001E3C1D">
          <w:t>9</w:t>
        </w:r>
      </w:ins>
      <w:r w:rsidR="001E3C1D">
        <w:t xml:space="preserve">. </w:t>
      </w:r>
      <w:r w:rsidR="001E3C1D">
        <w:tab/>
        <w:t xml:space="preserve">J. </w:t>
      </w:r>
      <w:proofErr w:type="spellStart"/>
      <w:r w:rsidR="001E3C1D">
        <w:t>Skarha</w:t>
      </w:r>
      <w:proofErr w:type="spellEnd"/>
      <w:r w:rsidR="001E3C1D">
        <w:t xml:space="preserve">, M. Peterson, J. D. Rich, D. </w:t>
      </w:r>
      <w:proofErr w:type="spellStart"/>
      <w:r w:rsidR="001E3C1D">
        <w:t>Dosa</w:t>
      </w:r>
      <w:proofErr w:type="spellEnd"/>
      <w:r w:rsidR="001E3C1D">
        <w:t xml:space="preserve">, An Overlooked Crisis: Extreme Temperature Exposures in Incarceration Settings. </w:t>
      </w:r>
      <w:r w:rsidR="001E3C1D">
        <w:rPr>
          <w:i/>
        </w:rPr>
        <w:t xml:space="preserve">Am. J. Public Health </w:t>
      </w:r>
      <w:r w:rsidR="001E3C1D">
        <w:t>110, S41–S42 (2020).</w:t>
      </w:r>
    </w:p>
    <w:p w14:paraId="00000040" w14:textId="77777777" w:rsidR="00070CCE" w:rsidRDefault="00070CCE">
      <w:pPr>
        <w:jc w:val="both"/>
      </w:pPr>
    </w:p>
    <w:p w14:paraId="23EBD9D8" w14:textId="77777777" w:rsidR="00070CCE" w:rsidRDefault="00000000" w:rsidP="000D6568">
      <w:pPr>
        <w:ind w:left="720" w:hanging="720"/>
        <w:jc w:val="both"/>
        <w:rPr>
          <w:del w:id="167" w:author="Parks, Robbie M" w:date="2023-12-19T08:22:00Z"/>
        </w:rPr>
      </w:pPr>
      <w:del w:id="168" w:author="Parks, Robbie M" w:date="2023-12-19T08:22:00Z">
        <w:r>
          <w:delText xml:space="preserve">11. </w:delText>
        </w:r>
        <w:r>
          <w:tab/>
          <w:delText xml:space="preserve">USGCRP, “Fourth National Climate Assessment”, </w:delText>
        </w:r>
        <w:r>
          <w:rPr>
            <w:i/>
          </w:rPr>
          <w:delText>U.S. Global Change Research Program</w:delText>
        </w:r>
        <w:r>
          <w:delText>, Washington, DC (2018).</w:delText>
        </w:r>
      </w:del>
    </w:p>
    <w:p w14:paraId="2A10ED17" w14:textId="77777777" w:rsidR="00070CCE" w:rsidRDefault="00070CCE">
      <w:pPr>
        <w:jc w:val="both"/>
        <w:rPr>
          <w:del w:id="169" w:author="Parks, Robbie M" w:date="2023-12-19T08:22:00Z"/>
        </w:rPr>
      </w:pPr>
    </w:p>
    <w:p w14:paraId="00000041" w14:textId="666458FB" w:rsidR="00070CCE" w:rsidRDefault="00000000" w:rsidP="000D6568">
      <w:pPr>
        <w:ind w:left="720" w:hanging="720"/>
        <w:jc w:val="both"/>
      </w:pPr>
      <w:del w:id="170" w:author="Parks, Robbie M" w:date="2023-12-19T08:22:00Z">
        <w:r>
          <w:delText>12</w:delText>
        </w:r>
      </w:del>
      <w:ins w:id="171" w:author="Parks, Robbie M" w:date="2023-12-19T08:22:00Z">
        <w:r w:rsidR="001E3C1D">
          <w:t>1</w:t>
        </w:r>
        <w:r w:rsidR="007373B7">
          <w:t>0</w:t>
        </w:r>
      </w:ins>
      <w:r w:rsidR="001E3C1D">
        <w:t xml:space="preserve">. </w:t>
      </w:r>
      <w:r w:rsidR="001E3C1D">
        <w:tab/>
      </w:r>
      <w:proofErr w:type="spellStart"/>
      <w:r w:rsidR="001E3C1D">
        <w:t>Jacklitsch</w:t>
      </w:r>
      <w:proofErr w:type="spellEnd"/>
      <w:r w:rsidR="001E3C1D">
        <w:t xml:space="preserve">, B. </w:t>
      </w:r>
      <w:r w:rsidR="001E3C1D">
        <w:rPr>
          <w:i/>
        </w:rPr>
        <w:t>et al.</w:t>
      </w:r>
      <w:r w:rsidR="001E3C1D">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1" w:history="1">
        <w:r w:rsidR="009F4A86" w:rsidRPr="00402B7A">
          <w:rPr>
            <w:rStyle w:val="Hyperlink"/>
          </w:rPr>
          <w:t>https://www.cdc.gov/niosh/docs/2016-106/default.html</w:t>
        </w:r>
      </w:hyperlink>
    </w:p>
    <w:p w14:paraId="4B4BAE56" w14:textId="77777777" w:rsidR="009F4A86" w:rsidRDefault="009F4A86">
      <w:pPr>
        <w:jc w:val="both"/>
      </w:pPr>
    </w:p>
    <w:p w14:paraId="32B675EB" w14:textId="77777777" w:rsidR="009F4A86" w:rsidRDefault="009F4A86" w:rsidP="000D6568">
      <w:pPr>
        <w:ind w:left="720" w:hanging="720"/>
        <w:jc w:val="both"/>
        <w:rPr>
          <w:del w:id="172" w:author="Parks, Robbie M" w:date="2023-12-19T08:22:00Z"/>
        </w:rPr>
      </w:pPr>
      <w:del w:id="173" w:author="Parks, Robbie M" w:date="2023-12-19T08:22:00Z">
        <w:r>
          <w:delText xml:space="preserve">13. </w:delText>
        </w:r>
        <w:r>
          <w:tab/>
        </w:r>
        <w:r w:rsidRPr="009F4A86">
          <w:delText>Pradhan, B., Kjellstrom, T., Atar, D., Sharma, P., Kayastha, B., Bhandari, G., &amp; Pradhan, P. K. (2019). Heat stress impacts on cardiac mortality in Nepali migrant workers in Qatar. Cardiology, 143(1-2), 37-48.</w:delText>
        </w:r>
      </w:del>
    </w:p>
    <w:p w14:paraId="1CD67EF5" w14:textId="77777777" w:rsidR="009F4A86" w:rsidRDefault="009F4A86">
      <w:pPr>
        <w:jc w:val="both"/>
        <w:rPr>
          <w:del w:id="174" w:author="Parks, Robbie M" w:date="2023-12-19T08:22:00Z"/>
        </w:rPr>
      </w:pPr>
    </w:p>
    <w:p w14:paraId="6BD13486" w14:textId="77777777" w:rsidR="009F4A86" w:rsidRDefault="009F4A86" w:rsidP="000D6568">
      <w:pPr>
        <w:ind w:left="720" w:hanging="720"/>
        <w:jc w:val="both"/>
        <w:rPr>
          <w:del w:id="175" w:author="Parks, Robbie M" w:date="2023-12-19T08:22:00Z"/>
        </w:rPr>
      </w:pPr>
      <w:del w:id="176" w:author="Parks, Robbie M" w:date="2023-12-19T08:22:00Z">
        <w:r>
          <w:delText xml:space="preserve">14. </w:delText>
        </w:r>
        <w:r>
          <w:tab/>
        </w:r>
        <w:r w:rsidRPr="009F4A86">
          <w:delText>Chu, L., Chen, K., Crowley, S., &amp; Dubrow, R. (2023). Associations between short-term temperature exposure and kidney-related conditions in New York State: The influence of temperature metrics across four dimensions. Environment International, 173, 107783.</w:delText>
        </w:r>
      </w:del>
    </w:p>
    <w:p w14:paraId="53D8E95F" w14:textId="77777777" w:rsidR="009F4A86" w:rsidRDefault="009F4A86">
      <w:pPr>
        <w:jc w:val="both"/>
        <w:rPr>
          <w:del w:id="177" w:author="Parks, Robbie M" w:date="2023-12-19T08:22:00Z"/>
        </w:rPr>
      </w:pPr>
    </w:p>
    <w:p w14:paraId="437DC28B" w14:textId="77777777" w:rsidR="009F4A86" w:rsidRDefault="009F4A86" w:rsidP="000D6568">
      <w:pPr>
        <w:ind w:left="720" w:hanging="720"/>
        <w:jc w:val="both"/>
        <w:rPr>
          <w:del w:id="178" w:author="Parks, Robbie M" w:date="2023-12-19T08:22:00Z"/>
        </w:rPr>
      </w:pPr>
      <w:del w:id="179" w:author="Parks, Robbie M" w:date="2023-12-19T08:22:00Z">
        <w:r>
          <w:delText xml:space="preserve">15. </w:delText>
        </w:r>
        <w:r>
          <w:tab/>
        </w:r>
        <w:r w:rsidRPr="009F4A86">
          <w:delText>Bernard, T. E., &amp; Iheanacho, I. (2015). Heat index and adjusted temperature as surrogates for wet bulb globe temperature to screen for occupational heat stress. Journal of Occupational and Environmental Hygiene, 12(5), 323-333.</w:delText>
        </w:r>
      </w:del>
    </w:p>
    <w:p w14:paraId="4A9D30F4" w14:textId="77777777" w:rsidR="009F4A86" w:rsidRDefault="009F4A86" w:rsidP="009F4A86">
      <w:pPr>
        <w:jc w:val="both"/>
        <w:rPr>
          <w:del w:id="180" w:author="Parks, Robbie M" w:date="2023-12-19T08:22:00Z"/>
        </w:rPr>
      </w:pPr>
    </w:p>
    <w:p w14:paraId="0B6BCE0C" w14:textId="77777777" w:rsidR="009F4A86" w:rsidRDefault="009F4A86" w:rsidP="000D6568">
      <w:pPr>
        <w:ind w:left="720" w:hanging="720"/>
        <w:jc w:val="both"/>
        <w:rPr>
          <w:del w:id="181" w:author="Parks, Robbie M" w:date="2023-12-19T08:22:00Z"/>
        </w:rPr>
      </w:pPr>
      <w:del w:id="182" w:author="Parks, Robbie M" w:date="2023-12-19T08:22:00Z">
        <w:r>
          <w:delText xml:space="preserve">16. </w:delText>
        </w:r>
        <w:r>
          <w:tab/>
        </w:r>
        <w:r w:rsidRPr="009F4A86">
          <w:delText>Tuholske, C., Caylor, K., Funk, C., Verdin, A., Sweeney, S., Grace, K., ... &amp; Evans, T. (2021). Global urban population exposure to extreme heat. Proceedings of the National Academy of Sciences, 118(41), e2024792118.</w:delText>
        </w:r>
      </w:del>
    </w:p>
    <w:p w14:paraId="41CC47D3" w14:textId="77777777" w:rsidR="009F4A86" w:rsidRDefault="009F4A86" w:rsidP="009F4A86">
      <w:pPr>
        <w:jc w:val="both"/>
        <w:rPr>
          <w:del w:id="183" w:author="Parks, Robbie M" w:date="2023-12-19T08:22:00Z"/>
        </w:rPr>
      </w:pPr>
    </w:p>
    <w:p w14:paraId="71894255" w14:textId="05DD9659" w:rsidR="009F4A86" w:rsidRDefault="009F4A86" w:rsidP="00AF744B">
      <w:pPr>
        <w:ind w:left="720" w:hanging="720"/>
        <w:jc w:val="both"/>
      </w:pPr>
      <w:del w:id="184" w:author="Parks, Robbie M" w:date="2023-12-19T08:22:00Z">
        <w:r>
          <w:delText>17</w:delText>
        </w:r>
      </w:del>
      <w:ins w:id="185" w:author="Parks, Robbie M" w:date="2023-12-19T08:22:00Z">
        <w:r w:rsidR="007373B7">
          <w:t>11</w:t>
        </w:r>
      </w:ins>
      <w:r>
        <w:t xml:space="preserve">. </w:t>
      </w:r>
      <w:r>
        <w:tab/>
      </w:r>
      <w:r w:rsidR="00513B53">
        <w:t>California Department of Corrections and Rehabilitation.</w:t>
      </w:r>
      <w:r>
        <w:t xml:space="preserve"> </w:t>
      </w:r>
      <w:r w:rsidR="00513B53">
        <w:t>(</w:t>
      </w:r>
      <w:del w:id="186" w:author="Parks, Robbie M" w:date="2023-12-19T08:22:00Z">
        <w:r w:rsidR="00513B53">
          <w:delText>n.d.)</w:delText>
        </w:r>
      </w:del>
      <w:ins w:id="187" w:author="Parks, Robbie M" w:date="2023-12-19T08:22:00Z">
        <w:r w:rsidR="007E5C4C">
          <w:t>2022</w:t>
        </w:r>
        <w:r w:rsidR="00513B53">
          <w:t>)</w:t>
        </w:r>
      </w:ins>
      <w:r w:rsidR="00513B53">
        <w:t xml:space="preserve"> </w:t>
      </w:r>
      <w:r w:rsidR="00513B53" w:rsidRPr="00513B53">
        <w:t>Extreme heat prevention</w:t>
      </w:r>
      <w:r w:rsidR="00513B53">
        <w:t xml:space="preserve"> </w:t>
      </w:r>
      <w:r w:rsidR="00513B53" w:rsidRPr="00513B53">
        <w:t>and response</w:t>
      </w:r>
      <w:r w:rsidR="00513B53">
        <w:t xml:space="preserve">. </w:t>
      </w:r>
      <w:hyperlink r:id="rId12" w:history="1">
        <w:r w:rsidR="00513B53" w:rsidRPr="00402B7A">
          <w:rPr>
            <w:rStyle w:val="Hyperlink"/>
          </w:rPr>
          <w:t>https://www.cdcr.ca.gov/family-resources/2022/09/02/cdcr-and-cchcs-extreme-heat-prevention-and-response-efforts/</w:t>
        </w:r>
      </w:hyperlink>
      <w:r w:rsidR="00513B53">
        <w:t xml:space="preserve"> Accessed Sep 29, 2023.</w:t>
      </w:r>
    </w:p>
    <w:p w14:paraId="776773A3" w14:textId="77777777" w:rsidR="00513B53" w:rsidRDefault="00513B53" w:rsidP="00513B53">
      <w:pPr>
        <w:jc w:val="both"/>
      </w:pPr>
    </w:p>
    <w:p w14:paraId="5E6985D9" w14:textId="20DD82DD" w:rsidR="00513B53" w:rsidRDefault="00513B53" w:rsidP="000D6568">
      <w:pPr>
        <w:ind w:left="720" w:hanging="720"/>
        <w:jc w:val="both"/>
      </w:pPr>
      <w:del w:id="188" w:author="Parks, Robbie M" w:date="2023-12-19T08:22:00Z">
        <w:r>
          <w:delText>18</w:delText>
        </w:r>
      </w:del>
      <w:ins w:id="189" w:author="Parks, Robbie M" w:date="2023-12-19T08:22:00Z">
        <w:r w:rsidR="007373B7">
          <w:t>12</w:t>
        </w:r>
      </w:ins>
      <w:r>
        <w:t xml:space="preserve">. </w:t>
      </w:r>
      <w:r>
        <w:tab/>
      </w:r>
      <w:proofErr w:type="spellStart"/>
      <w:r w:rsidRPr="00513B53">
        <w:t>Coffel</w:t>
      </w:r>
      <w:proofErr w:type="spellEnd"/>
      <w:r w:rsidRPr="00513B53">
        <w:t xml:space="preserve">, E. D., Horton, R. M., &amp; De </w:t>
      </w:r>
      <w:proofErr w:type="spellStart"/>
      <w:r w:rsidRPr="00513B53">
        <w:t>Sherbinin</w:t>
      </w:r>
      <w:proofErr w:type="spellEnd"/>
      <w:r w:rsidRPr="00513B53">
        <w:t xml:space="preserve">, A. (2017). Temperature and </w:t>
      </w:r>
      <w:proofErr w:type="gramStart"/>
      <w:r w:rsidRPr="00513B53">
        <w:t>humidity based</w:t>
      </w:r>
      <w:proofErr w:type="gramEnd"/>
      <w:r w:rsidRPr="00513B53">
        <w:t xml:space="preserve"> projections of a rapid rise in global heat stress exposure during the 21st century. Environmental Research Letters, 13(1), 014001.</w:t>
      </w:r>
    </w:p>
    <w:p w14:paraId="55A0C0EA" w14:textId="77777777" w:rsidR="00513B53" w:rsidRDefault="00513B53" w:rsidP="00513B53">
      <w:pPr>
        <w:jc w:val="both"/>
      </w:pPr>
    </w:p>
    <w:p w14:paraId="1BD62D5E" w14:textId="6CF22A67" w:rsidR="00513B53" w:rsidRDefault="00513B53" w:rsidP="000D6568">
      <w:pPr>
        <w:ind w:left="720" w:hanging="720"/>
        <w:jc w:val="both"/>
      </w:pPr>
      <w:del w:id="190" w:author="Parks, Robbie M" w:date="2023-12-19T08:22:00Z">
        <w:r>
          <w:lastRenderedPageBreak/>
          <w:delText>19</w:delText>
        </w:r>
      </w:del>
      <w:ins w:id="191" w:author="Parks, Robbie M" w:date="2023-12-19T08:22:00Z">
        <w:r w:rsidR="007373B7">
          <w:t>13</w:t>
        </w:r>
      </w:ins>
      <w:r>
        <w:t xml:space="preserve">. </w:t>
      </w:r>
      <w:r w:rsidR="00E11E63">
        <w:tab/>
      </w:r>
      <w:r>
        <w:t xml:space="preserve">Vera. (Aug. 21, 2023). In Fall 2022,1.8 million people were incarcerated in the United States. </w:t>
      </w:r>
      <w:hyperlink r:id="rId13" w:history="1">
        <w:r w:rsidRPr="00402B7A">
          <w:rPr>
            <w:rStyle w:val="Hyperlink"/>
          </w:rPr>
          <w:t>https://trends.vera.org</w:t>
        </w:r>
      </w:hyperlink>
      <w:r>
        <w:t xml:space="preserve"> Accessed Sep 28, 2023.</w:t>
      </w:r>
    </w:p>
    <w:p w14:paraId="10317422" w14:textId="77777777" w:rsidR="00030592" w:rsidRDefault="00030592" w:rsidP="00513B53">
      <w:pPr>
        <w:jc w:val="both"/>
      </w:pPr>
    </w:p>
    <w:p w14:paraId="3C8A4364" w14:textId="2151B49F" w:rsidR="00423DD5" w:rsidRDefault="00030592" w:rsidP="00F73898">
      <w:pPr>
        <w:ind w:left="720" w:hanging="710"/>
        <w:jc w:val="both"/>
        <w:pPrChange w:id="192" w:author="Parks, Robbie M" w:date="2023-12-19T08:22:00Z">
          <w:pPr>
            <w:ind w:left="710" w:hanging="620"/>
            <w:jc w:val="both"/>
          </w:pPr>
        </w:pPrChange>
      </w:pPr>
      <w:del w:id="193" w:author="Parks, Robbie M" w:date="2023-12-19T08:22:00Z">
        <w:r>
          <w:delText>20</w:delText>
        </w:r>
      </w:del>
      <w:ins w:id="194" w:author="Parks, Robbie M" w:date="2023-12-19T08:22:00Z">
        <w:r w:rsidR="007373B7">
          <w:t>14</w:t>
        </w:r>
      </w:ins>
      <w:r>
        <w:t xml:space="preserve">. </w:t>
      </w:r>
      <w:r w:rsidR="00E11E63">
        <w:tab/>
      </w:r>
      <w:r>
        <w:t xml:space="preserve">Wang, L. (April 20, 2022). </w:t>
      </w:r>
      <w:r w:rsidRPr="00030592">
        <w:t>Prisons are a daily environmental injustice</w:t>
      </w:r>
      <w:r>
        <w:t xml:space="preserve">. </w:t>
      </w:r>
      <w:r w:rsidR="00000000">
        <w:fldChar w:fldCharType="begin"/>
      </w:r>
      <w:r w:rsidR="00000000">
        <w:instrText>HYPERLINK "https://www.prisonpolicy.org/blog/2022/04/20/environmental_injustice/"</w:instrText>
      </w:r>
      <w:r w:rsidR="00000000">
        <w:fldChar w:fldCharType="separate"/>
      </w:r>
      <w:r w:rsidR="00E11E63" w:rsidRPr="00E11E63">
        <w:rPr>
          <w:rStyle w:val="Hyperlink"/>
        </w:rPr>
        <w:t>https://www.prisonpolicy.org/blog/2022/04/20/environmental_injustice/</w:t>
      </w:r>
      <w:r w:rsidR="00000000">
        <w:rPr>
          <w:rStyle w:val="Hyperlink"/>
        </w:rPr>
        <w:fldChar w:fldCharType="end"/>
      </w:r>
      <w:r>
        <w:t xml:space="preserve"> Accessed Sep. 29, 2023. </w:t>
      </w:r>
    </w:p>
    <w:p w14:paraId="4F117032" w14:textId="208109D8" w:rsidR="000D299D" w:rsidRDefault="000D299D" w:rsidP="00F73898">
      <w:pPr>
        <w:jc w:val="both"/>
      </w:pPr>
    </w:p>
    <w:p w14:paraId="568AED56" w14:textId="77777777" w:rsidR="00423DD5" w:rsidRDefault="00423DD5" w:rsidP="000D6568">
      <w:pPr>
        <w:ind w:left="710" w:hanging="710"/>
        <w:jc w:val="both"/>
        <w:rPr>
          <w:del w:id="195" w:author="Parks, Robbie M" w:date="2023-12-19T08:22:00Z"/>
        </w:rPr>
      </w:pPr>
      <w:del w:id="196" w:author="Parks, Robbie M" w:date="2023-12-19T08:22:00Z">
        <w:r>
          <w:delText xml:space="preserve">21. </w:delText>
        </w:r>
        <w:r w:rsidR="00E11E63">
          <w:tab/>
        </w:r>
        <w:r>
          <w:delText>Jones, A. (</w:delText>
        </w:r>
        <w:r w:rsidRPr="00423DD5">
          <w:delText>June 18, 2019</w:delText>
        </w:r>
        <w:r>
          <w:delText xml:space="preserve">). </w:delText>
        </w:r>
        <w:r w:rsidRPr="00423DD5">
          <w:delText>Cruel and unusual punishment: When states don’t provide air conditioning in prison</w:delText>
        </w:r>
        <w:r>
          <w:delText xml:space="preserve">. </w:delText>
        </w:r>
        <w:r w:rsidR="00000000">
          <w:fldChar w:fldCharType="begin"/>
        </w:r>
        <w:r w:rsidR="00000000">
          <w:delInstrText>HYPERLINK "https://www.prisonpolicy.org/blog/2019/06/18/air-conditioning/"</w:delInstrText>
        </w:r>
        <w:r w:rsidR="00000000">
          <w:fldChar w:fldCharType="separate"/>
        </w:r>
        <w:r w:rsidRPr="00402B7A">
          <w:rPr>
            <w:rStyle w:val="Hyperlink"/>
          </w:rPr>
          <w:delText>https://www.prisonpolicy.org/blog/2019/06/18/air-conditioning/</w:delText>
        </w:r>
        <w:r w:rsidR="00000000">
          <w:rPr>
            <w:rStyle w:val="Hyperlink"/>
          </w:rPr>
          <w:fldChar w:fldCharType="end"/>
        </w:r>
        <w:r>
          <w:delText xml:space="preserve"> Accessed Sep. 28, 2023</w:delText>
        </w:r>
      </w:del>
    </w:p>
    <w:p w14:paraId="2ABFD136" w14:textId="77777777" w:rsidR="00070CCE" w:rsidRDefault="00070CCE">
      <w:pPr>
        <w:jc w:val="both"/>
        <w:rPr>
          <w:del w:id="197" w:author="Parks, Robbie M" w:date="2023-12-19T08:22:00Z"/>
        </w:rPr>
      </w:pPr>
    </w:p>
    <w:p w14:paraId="2A4B4178" w14:textId="77777777" w:rsidR="00A52F9C" w:rsidRDefault="00423DD5" w:rsidP="00A52F9C">
      <w:pPr>
        <w:ind w:left="710" w:hanging="710"/>
        <w:jc w:val="both"/>
        <w:rPr>
          <w:moveFrom w:id="198" w:author="Parks, Robbie M" w:date="2023-12-19T08:22:00Z"/>
        </w:rPr>
      </w:pPr>
      <w:del w:id="199" w:author="Parks, Robbie M" w:date="2023-12-19T08:22:00Z">
        <w:r>
          <w:delText>22.</w:delText>
        </w:r>
      </w:del>
      <w:moveFromRangeStart w:id="200" w:author="Parks, Robbie M" w:date="2023-12-19T08:22:00Z" w:name="move153866589"/>
      <w:moveFrom w:id="201" w:author="Parks, Robbie M" w:date="2023-12-19T08:22:00Z">
        <w:r w:rsidR="00A52F9C">
          <w:t xml:space="preserve"> </w:t>
        </w:r>
        <w:r w:rsidR="00A52F9C">
          <w:tab/>
          <w:t xml:space="preserve">C. L. Chapman, </w:t>
        </w:r>
        <w:r w:rsidR="00A52F9C">
          <w:rPr>
            <w:i/>
          </w:rPr>
          <w:t>et al.</w:t>
        </w:r>
        <w:r w:rsidR="00A52F9C">
          <w:t xml:space="preserve">, Occupational heat exposure and the risk of chronic kidney disease of nontraditional origin in the United States. </w:t>
        </w:r>
        <w:r w:rsidR="00A52F9C">
          <w:rPr>
            <w:i/>
          </w:rPr>
          <w:t xml:space="preserve">Am. J. Physiol.-Regul. Integr. Comp. Physiol. </w:t>
        </w:r>
        <w:r w:rsidR="00A52F9C">
          <w:t>321, R141–R151 (2021).</w:t>
        </w:r>
      </w:moveFrom>
    </w:p>
    <w:p w14:paraId="241B74D5" w14:textId="77777777" w:rsidR="00A52F9C" w:rsidRDefault="00A52F9C" w:rsidP="00F73898">
      <w:pPr>
        <w:jc w:val="both"/>
        <w:rPr>
          <w:moveFrom w:id="202" w:author="Parks, Robbie M" w:date="2023-12-19T08:22:00Z"/>
        </w:rPr>
      </w:pPr>
    </w:p>
    <w:moveFromRangeEnd w:id="200"/>
    <w:p w14:paraId="36B9F58F" w14:textId="477B9587" w:rsidR="000D299D" w:rsidRDefault="00423DD5" w:rsidP="000D6568">
      <w:pPr>
        <w:ind w:left="710" w:hanging="710"/>
        <w:jc w:val="both"/>
        <w:rPr>
          <w:ins w:id="203" w:author="Parks, Robbie M" w:date="2023-12-19T08:22:00Z"/>
        </w:rPr>
      </w:pPr>
      <w:del w:id="204" w:author="Parks, Robbie M" w:date="2023-12-19T08:22:00Z">
        <w:r>
          <w:delText>23</w:delText>
        </w:r>
      </w:del>
      <w:ins w:id="205" w:author="Parks, Robbie M" w:date="2023-12-19T08:22:00Z">
        <w:r w:rsidR="007373B7">
          <w:t>15</w:t>
        </w:r>
        <w:r w:rsidR="000D299D">
          <w:t xml:space="preserve">. </w:t>
        </w:r>
        <w:r w:rsidR="000D299D">
          <w:tab/>
        </w:r>
        <w:proofErr w:type="spellStart"/>
        <w:r w:rsidR="000D299D" w:rsidRPr="000D299D">
          <w:t>Maruschak</w:t>
        </w:r>
        <w:proofErr w:type="spellEnd"/>
        <w:r w:rsidR="000D299D" w:rsidRPr="000D299D">
          <w:t>, L.M. et al., Indicators of Mental Health Problems Reported by Prisoners. U.S. Department of Justice, Office of Justice Programs Bureau of Justice Statistics. https://bjs.ojp.gov/sites/g/files/xyckuh236/files/media/document/imhprpspi16st.pdf</w:t>
        </w:r>
      </w:ins>
    </w:p>
    <w:p w14:paraId="78E91F3A" w14:textId="77777777" w:rsidR="00423DD5" w:rsidRDefault="00423DD5">
      <w:pPr>
        <w:jc w:val="both"/>
        <w:rPr>
          <w:ins w:id="206" w:author="Parks, Robbie M" w:date="2023-12-19T08:22:00Z"/>
        </w:rPr>
      </w:pPr>
    </w:p>
    <w:p w14:paraId="34C62008" w14:textId="232299D8" w:rsidR="00423DD5" w:rsidRDefault="007373B7" w:rsidP="000D6568">
      <w:pPr>
        <w:ind w:left="710" w:hanging="710"/>
        <w:jc w:val="both"/>
      </w:pPr>
      <w:ins w:id="207" w:author="Parks, Robbie M" w:date="2023-12-19T08:22:00Z">
        <w:r>
          <w:t>16</w:t>
        </w:r>
      </w:ins>
      <w:r w:rsidR="00423DD5">
        <w:t xml:space="preserve">. </w:t>
      </w:r>
      <w:r w:rsidR="00423DD5">
        <w:tab/>
      </w:r>
      <w:r w:rsidR="00423DD5" w:rsidRPr="00423DD5">
        <w:t>Parks, R. M., Rowland, S. T., Do, V., Boehme, A. K., Dominici, F., Hart, C. L., &amp; Kioumourtzoglou, M. A. (2023). The association between temperature and alcohol-and substance-related disorder hospital visits in New York State. Communications Medicine, 3(1), 118.</w:t>
      </w:r>
    </w:p>
    <w:p w14:paraId="5CE7A970" w14:textId="77777777" w:rsidR="00A52F9C" w:rsidRDefault="00A52F9C" w:rsidP="000D6568">
      <w:pPr>
        <w:ind w:left="710" w:hanging="710"/>
        <w:jc w:val="both"/>
        <w:pPrChange w:id="208" w:author="Parks, Robbie M" w:date="2023-12-19T08:22:00Z">
          <w:pPr>
            <w:jc w:val="both"/>
          </w:pPr>
        </w:pPrChange>
      </w:pPr>
    </w:p>
    <w:p w14:paraId="6B243641" w14:textId="77777777" w:rsidR="00423DD5" w:rsidRDefault="00423DD5" w:rsidP="000D6568">
      <w:pPr>
        <w:ind w:left="710" w:hanging="710"/>
        <w:jc w:val="both"/>
        <w:rPr>
          <w:del w:id="209" w:author="Parks, Robbie M" w:date="2023-12-19T08:22:00Z"/>
        </w:rPr>
      </w:pPr>
      <w:del w:id="210" w:author="Parks, Robbie M" w:date="2023-12-19T08:22:00Z">
        <w:r>
          <w:delText xml:space="preserve">24. </w:delText>
        </w:r>
        <w:r>
          <w:tab/>
        </w:r>
        <w:r w:rsidRPr="00423DD5">
          <w:delText xml:space="preserve">Speri, Alice, “Deadly heat” in U.S. prisons is killing inmates and spawning lawsuits. (August 24, 2016). </w:delText>
        </w:r>
        <w:r w:rsidR="00000000">
          <w:fldChar w:fldCharType="begin"/>
        </w:r>
        <w:r w:rsidR="00000000">
          <w:delInstrText>HYPERLINK "https://theintercept.com/2016/08/24/deadly-heat-in-u-s-prisons-is-killing-inmates-and-spawning-lawsuits/"</w:delInstrText>
        </w:r>
        <w:r w:rsidR="00000000">
          <w:fldChar w:fldCharType="separate"/>
        </w:r>
        <w:r w:rsidRPr="00402B7A">
          <w:rPr>
            <w:rStyle w:val="Hyperlink"/>
          </w:rPr>
          <w:delText>https://theintercept.com/2016/08/24/deadly-heat-in-u-s-prisons-is-killing-inmates-and-spawning-lawsuits/</w:delText>
        </w:r>
        <w:r w:rsidR="00000000">
          <w:rPr>
            <w:rStyle w:val="Hyperlink"/>
          </w:rPr>
          <w:fldChar w:fldCharType="end"/>
        </w:r>
        <w:r w:rsidR="0029599E">
          <w:delText xml:space="preserve"> </w:delText>
        </w:r>
        <w:r w:rsidR="0029599E" w:rsidRPr="00423DD5">
          <w:delText>Accessed September 28, 2023.</w:delText>
        </w:r>
      </w:del>
    </w:p>
    <w:p w14:paraId="67425020" w14:textId="77777777" w:rsidR="00423DD5" w:rsidRDefault="00423DD5">
      <w:pPr>
        <w:jc w:val="both"/>
        <w:rPr>
          <w:del w:id="211" w:author="Parks, Robbie M" w:date="2023-12-19T08:22:00Z"/>
        </w:rPr>
      </w:pPr>
    </w:p>
    <w:p w14:paraId="4163CAEB" w14:textId="7608C6D8" w:rsidR="00A52F9C" w:rsidRDefault="00423DD5" w:rsidP="00A52F9C">
      <w:pPr>
        <w:ind w:left="710" w:hanging="710"/>
        <w:jc w:val="both"/>
        <w:rPr>
          <w:moveTo w:id="212" w:author="Parks, Robbie M" w:date="2023-12-19T08:22:00Z"/>
        </w:rPr>
      </w:pPr>
      <w:del w:id="213" w:author="Parks, Robbie M" w:date="2023-12-19T08:22:00Z">
        <w:r>
          <w:delText>25</w:delText>
        </w:r>
      </w:del>
      <w:ins w:id="214" w:author="Parks, Robbie M" w:date="2023-12-19T08:22:00Z">
        <w:r w:rsidR="007373B7">
          <w:t>17</w:t>
        </w:r>
        <w:r w:rsidR="00A52F9C">
          <w:t>.</w:t>
        </w:r>
      </w:ins>
      <w:moveToRangeStart w:id="215" w:author="Parks, Robbie M" w:date="2023-12-19T08:22:00Z" w:name="move153866589"/>
      <w:moveTo w:id="216" w:author="Parks, Robbie M" w:date="2023-12-19T08:22:00Z">
        <w:r w:rsidR="00A52F9C">
          <w:t xml:space="preserve"> </w:t>
        </w:r>
        <w:r w:rsidR="00A52F9C">
          <w:tab/>
          <w:t xml:space="preserve">C. L. Chapman, </w:t>
        </w:r>
        <w:r w:rsidR="00A52F9C">
          <w:rPr>
            <w:i/>
          </w:rPr>
          <w:t>et al.</w:t>
        </w:r>
        <w:r w:rsidR="00A52F9C">
          <w:t xml:space="preserve">, Occupational heat exposure and the risk of chronic kidney disease of nontraditional origin in the United States. </w:t>
        </w:r>
        <w:r w:rsidR="00A52F9C">
          <w:rPr>
            <w:i/>
          </w:rPr>
          <w:t>Am. J. Physiol.-</w:t>
        </w:r>
        <w:proofErr w:type="spellStart"/>
        <w:r w:rsidR="00A52F9C">
          <w:rPr>
            <w:i/>
          </w:rPr>
          <w:t>Regul</w:t>
        </w:r>
        <w:proofErr w:type="spellEnd"/>
        <w:r w:rsidR="00A52F9C">
          <w:rPr>
            <w:i/>
          </w:rPr>
          <w:t xml:space="preserve">. </w:t>
        </w:r>
        <w:proofErr w:type="spellStart"/>
        <w:r w:rsidR="00A52F9C">
          <w:rPr>
            <w:i/>
          </w:rPr>
          <w:t>Integr</w:t>
        </w:r>
        <w:proofErr w:type="spellEnd"/>
        <w:r w:rsidR="00A52F9C">
          <w:rPr>
            <w:i/>
          </w:rPr>
          <w:t xml:space="preserve">. Comp. Physiol. </w:t>
        </w:r>
        <w:r w:rsidR="00A52F9C">
          <w:t>321, R141–R151 (2021).</w:t>
        </w:r>
      </w:moveTo>
    </w:p>
    <w:p w14:paraId="1932A303" w14:textId="77777777" w:rsidR="00A52F9C" w:rsidRDefault="00A52F9C" w:rsidP="00F73898">
      <w:pPr>
        <w:jc w:val="both"/>
        <w:rPr>
          <w:moveTo w:id="217" w:author="Parks, Robbie M" w:date="2023-12-19T08:22:00Z"/>
        </w:rPr>
      </w:pPr>
    </w:p>
    <w:moveToRangeEnd w:id="215"/>
    <w:p w14:paraId="5518719A" w14:textId="7C79A65E" w:rsidR="00E11E63" w:rsidRDefault="007373B7">
      <w:pPr>
        <w:jc w:val="both"/>
      </w:pPr>
      <w:ins w:id="218" w:author="Parks, Robbie M" w:date="2023-12-19T08:22:00Z">
        <w:r>
          <w:t>18</w:t>
        </w:r>
      </w:ins>
      <w:r w:rsidR="00423DD5">
        <w:t xml:space="preserve">. </w:t>
      </w:r>
      <w:r w:rsidR="00E11E63">
        <w:tab/>
      </w:r>
      <w:r w:rsidR="00423DD5">
        <w:t xml:space="preserve">The Sentencing Project. (2023). </w:t>
      </w:r>
      <w:r w:rsidR="00423DD5" w:rsidRPr="00423DD5">
        <w:t>Growth in Mass Incarceration</w:t>
      </w:r>
      <w:r w:rsidR="00423DD5">
        <w:t xml:space="preserve">. </w:t>
      </w:r>
    </w:p>
    <w:p w14:paraId="036CD98E" w14:textId="4A666408" w:rsidR="00423DD5" w:rsidRDefault="00000000" w:rsidP="000D6568">
      <w:pPr>
        <w:ind w:firstLine="720"/>
        <w:jc w:val="both"/>
      </w:pPr>
      <w:hyperlink r:id="rId14" w:history="1">
        <w:r w:rsidR="00423DD5" w:rsidRPr="00402B7A">
          <w:rPr>
            <w:rStyle w:val="Hyperlink"/>
          </w:rPr>
          <w:t>https://www.sentencingproject.org/research/</w:t>
        </w:r>
      </w:hyperlink>
      <w:r w:rsidR="00423DD5">
        <w:t xml:space="preserve"> Accessed Sep. 28, 2023</w:t>
      </w:r>
      <w:r w:rsidR="0029599E">
        <w:t>.</w:t>
      </w:r>
    </w:p>
    <w:p w14:paraId="315D38CD" w14:textId="77777777" w:rsidR="0029599E" w:rsidRDefault="0029599E">
      <w:pPr>
        <w:jc w:val="both"/>
      </w:pPr>
    </w:p>
    <w:p w14:paraId="1BB8E8DC" w14:textId="49C149E6" w:rsidR="0029599E" w:rsidRDefault="0029599E" w:rsidP="000D6568">
      <w:pPr>
        <w:ind w:left="720" w:hanging="720"/>
        <w:jc w:val="both"/>
      </w:pPr>
      <w:del w:id="219" w:author="Parks, Robbie M" w:date="2023-12-19T08:22:00Z">
        <w:r>
          <w:delText>26</w:delText>
        </w:r>
      </w:del>
      <w:ins w:id="220" w:author="Parks, Robbie M" w:date="2023-12-19T08:22:00Z">
        <w:r w:rsidR="007373B7">
          <w:t>19</w:t>
        </w:r>
      </w:ins>
      <w:r>
        <w:t xml:space="preserve">. </w:t>
      </w:r>
      <w:r>
        <w:tab/>
        <w:t xml:space="preserve">Jackman, T. (March 2, 2021). </w:t>
      </w:r>
      <w:r w:rsidRPr="0029599E">
        <w:t>Study: 1 in 7 U.S. prisoners is serving life, and two-thirds of those are people of color</w:t>
      </w:r>
      <w:r>
        <w:t xml:space="preserve">. </w:t>
      </w:r>
      <w:hyperlink r:id="rId15" w:history="1">
        <w:r w:rsidRPr="00402B7A">
          <w:rPr>
            <w:rStyle w:val="Hyperlink"/>
          </w:rPr>
          <w:t>https://www.washingtonpost.com/nation/2021/03/02/life-sentences-growing/</w:t>
        </w:r>
      </w:hyperlink>
      <w:r>
        <w:t xml:space="preserve"> Accessed Sep. 28, 2023. </w:t>
      </w:r>
    </w:p>
    <w:p w14:paraId="394E31ED" w14:textId="77777777" w:rsidR="00E11E63" w:rsidRDefault="00E11E63">
      <w:pPr>
        <w:jc w:val="both"/>
      </w:pPr>
    </w:p>
    <w:p w14:paraId="145B6DF8" w14:textId="77777777" w:rsidR="00C73189" w:rsidRDefault="00C73189">
      <w:pPr>
        <w:jc w:val="both"/>
        <w:rPr>
          <w:del w:id="221" w:author="Parks, Robbie M" w:date="2023-12-19T08:22:00Z"/>
        </w:rPr>
      </w:pPr>
      <w:del w:id="222" w:author="Parks, Robbie M" w:date="2023-12-19T08:22:00Z">
        <w:r>
          <w:delText>27</w:delText>
        </w:r>
      </w:del>
      <w:ins w:id="223" w:author="Parks, Robbie M" w:date="2023-12-19T08:22:00Z">
        <w:r w:rsidR="007373B7">
          <w:t>20</w:t>
        </w:r>
      </w:ins>
      <w:r>
        <w:t xml:space="preserve">. </w:t>
      </w:r>
      <w:r>
        <w:tab/>
      </w:r>
      <w:r w:rsidRPr="00C73189">
        <w:t xml:space="preserve">Alexander, M. (2011). The </w:t>
      </w:r>
      <w:r w:rsidR="00E25A41">
        <w:t>N</w:t>
      </w:r>
      <w:r w:rsidRPr="00C73189">
        <w:t xml:space="preserve">ew </w:t>
      </w:r>
      <w:r w:rsidR="00E25A41">
        <w:t>J</w:t>
      </w:r>
      <w:r w:rsidRPr="00C73189">
        <w:t xml:space="preserve">im </w:t>
      </w:r>
      <w:r w:rsidR="00E25A41">
        <w:t>C</w:t>
      </w:r>
      <w:r w:rsidRPr="00C73189">
        <w:t>row. Ohio St. J. Crim. L., 9, 7.</w:t>
      </w:r>
    </w:p>
    <w:p w14:paraId="12968376" w14:textId="77777777" w:rsidR="00070CCE" w:rsidRDefault="00070CCE">
      <w:pPr>
        <w:jc w:val="both"/>
        <w:rPr>
          <w:del w:id="224" w:author="Parks, Robbie M" w:date="2023-12-19T08:22:00Z"/>
        </w:rPr>
      </w:pPr>
    </w:p>
    <w:p w14:paraId="333DFA78" w14:textId="77777777" w:rsidR="00070CCE" w:rsidRDefault="00070CCE">
      <w:pPr>
        <w:jc w:val="both"/>
        <w:rPr>
          <w:del w:id="225" w:author="Parks, Robbie M" w:date="2023-12-19T08:22:00Z"/>
        </w:rPr>
      </w:pPr>
    </w:p>
    <w:p w14:paraId="380A306C" w14:textId="6BBE94B3" w:rsidR="00824DA8" w:rsidRPr="00824DA8" w:rsidRDefault="00824DA8" w:rsidP="00824DA8">
      <w:pPr>
        <w:jc w:val="both"/>
      </w:pPr>
      <w:r>
        <w:rPr>
          <w:b/>
          <w:color w:val="000000"/>
          <w:rPrChange w:id="226" w:author="Parks, Robbie M" w:date="2023-12-19T08:22:00Z">
            <w:rPr/>
          </w:rPrChange>
        </w:rPr>
        <w:br w:type="page"/>
      </w:r>
    </w:p>
    <w:p w14:paraId="00000056" w14:textId="3007D885" w:rsidR="00070CCE" w:rsidRDefault="00000000">
      <w:pPr>
        <w:spacing w:line="480" w:lineRule="auto"/>
        <w:jc w:val="both"/>
        <w:rPr>
          <w:b/>
          <w:i/>
          <w:color w:val="000000"/>
        </w:rPr>
      </w:pPr>
      <w:r>
        <w:rPr>
          <w:b/>
          <w:color w:val="000000"/>
        </w:rPr>
        <w:lastRenderedPageBreak/>
        <w:t>Methods</w:t>
      </w:r>
      <w:r>
        <w:rPr>
          <w:b/>
          <w:i/>
          <w:color w:val="000000"/>
        </w:rPr>
        <w:t xml:space="preserve"> </w:t>
      </w:r>
    </w:p>
    <w:p w14:paraId="00000057" w14:textId="5B6ED576" w:rsidR="00070CCE" w:rsidRDefault="00000000">
      <w:pPr>
        <w:spacing w:line="480" w:lineRule="auto"/>
        <w:jc w:val="both"/>
        <w:rPr>
          <w:color w:val="000000"/>
        </w:rPr>
      </w:pPr>
      <w:r>
        <w:rPr>
          <w:color w:val="000000"/>
        </w:rPr>
        <w:t xml:space="preserve">We assigned daily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 xml:space="preserve">estimates to 4,078 carceral facility locations for the United States during 1982 - 2020.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r>
        <w:rPr>
          <w:color w:val="000000"/>
          <w:vertAlign w:val="superscript"/>
        </w:rPr>
        <w:t>1</w:t>
      </w:r>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r>
        <w:rPr>
          <w:color w:val="000000"/>
        </w:rPr>
        <w:t xml:space="preserve"> which is converted to </w:t>
      </w:r>
      <w:r w:rsidR="009E1DE4">
        <w:rPr>
          <w:color w:val="000000"/>
        </w:rPr>
        <w:t xml:space="preserve">indoor, </w:t>
      </w:r>
      <w:r>
        <w:rPr>
          <w:color w:val="000000"/>
        </w:rPr>
        <w:t xml:space="preserve">or </w:t>
      </w:r>
      <w:r w:rsidR="009E1DE4">
        <w:rPr>
          <w:color w:val="000000"/>
        </w:rPr>
        <w:t xml:space="preserve">shaded, </w:t>
      </w:r>
      <w:proofErr w:type="spellStart"/>
      <w:r>
        <w:rPr>
          <w:color w:val="000000"/>
        </w:rPr>
        <w:t>WBGT</w:t>
      </w:r>
      <w:r>
        <w:rPr>
          <w:color w:val="000000"/>
          <w:vertAlign w:val="subscript"/>
        </w:rPr>
        <w:t>max</w:t>
      </w:r>
      <w:proofErr w:type="spellEnd"/>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r w:rsidR="009E1DE4">
        <w:rPr>
          <w:color w:val="000000"/>
        </w:rPr>
        <w:t xml:space="preserve">Supplementary </w:t>
      </w:r>
      <w:r>
        <w:rPr>
          <w:color w:val="000000"/>
        </w:rPr>
        <w:t>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46A248DF" w:rsidR="00070CCE" w:rsidRDefault="00000000">
      <w:pPr>
        <w:spacing w:line="480" w:lineRule="auto"/>
        <w:jc w:val="both"/>
        <w:rPr>
          <w:color w:val="000000"/>
        </w:rPr>
      </w:pPr>
      <w:r>
        <w:rPr>
          <w:color w:val="000000"/>
        </w:rPr>
        <w:t xml:space="preserve">We then define </w:t>
      </w:r>
      <w:r w:rsidR="009E1DE4">
        <w:rPr>
          <w:color w:val="000000"/>
        </w:rPr>
        <w:t xml:space="preserve">potentially hazardous </w:t>
      </w:r>
      <w:r>
        <w:rPr>
          <w:color w:val="000000"/>
        </w:rPr>
        <w:t>heat frequency as the number of days per year where the maximum wet bulb globe temperature (</w:t>
      </w:r>
      <w:proofErr w:type="spellStart"/>
      <w:r>
        <w:rPr>
          <w:color w:val="000000"/>
        </w:rPr>
        <w:t>WBGT</w:t>
      </w:r>
      <w:r>
        <w:rPr>
          <w:color w:val="000000"/>
          <w:vertAlign w:val="subscript"/>
        </w:rPr>
        <w:t>max</w:t>
      </w:r>
      <w:proofErr w:type="spellEnd"/>
      <w:r>
        <w:rPr>
          <w:color w:val="000000"/>
        </w:rPr>
        <w:t>) exceeded 28°C, the threshold used by the US National Institute for Occupational Safety and Health (NIOSH) for acclimated populations to limit heat exposure under moderate workloads (234–349 W)</w:t>
      </w:r>
      <w:r>
        <w:rPr>
          <w:color w:val="000000"/>
          <w:vertAlign w:val="superscript"/>
        </w:rPr>
        <w:t>4</w:t>
      </w:r>
      <w:r w:rsidR="009E1DE4">
        <w:rPr>
          <w:color w:val="000000"/>
        </w:rPr>
        <w:t xml:space="preserve"> and it is used widely in environmental epidemiological research</w:t>
      </w:r>
      <w:r w:rsidR="00E11E63">
        <w:rPr>
          <w:color w:val="000000"/>
        </w:rPr>
        <w:t>.</w:t>
      </w:r>
      <w:r w:rsidR="00E11E63">
        <w:rPr>
          <w:color w:val="000000"/>
          <w:vertAlign w:val="superscript"/>
        </w:rPr>
        <w:t>5-6</w:t>
      </w:r>
      <w:r w:rsidR="00E11E63">
        <w:rPr>
          <w:color w:val="000000"/>
        </w:rPr>
        <w:t xml:space="preserve"> </w:t>
      </w:r>
      <w:r>
        <w:rPr>
          <w:color w:val="000000"/>
        </w:rPr>
        <w:t xml:space="preserve">Exposure during 2016 - 2020 is measured by multiplying the number of incarcerated people housed at each carceral facility in 2018 by the average number of days </w:t>
      </w:r>
      <w:proofErr w:type="spellStart"/>
      <w:r>
        <w:rPr>
          <w:color w:val="000000"/>
        </w:rPr>
        <w:t>WBGT</w:t>
      </w:r>
      <w:r>
        <w:rPr>
          <w:color w:val="000000"/>
          <w:vertAlign w:val="subscript"/>
        </w:rPr>
        <w:t>max</w:t>
      </w:r>
      <w:proofErr w:type="spellEnd"/>
      <w:r>
        <w:rPr>
          <w:color w:val="000000"/>
        </w:rPr>
        <w:t xml:space="preserve"> exceeded 28°C</w:t>
      </w:r>
      <w:r w:rsidR="009E1DE4">
        <w:rPr>
          <w:color w:val="000000"/>
        </w:rPr>
        <w:t xml:space="preserve"> per year</w:t>
      </w:r>
      <w:r>
        <w:rPr>
          <w:color w:val="000000"/>
        </w:rPr>
        <w:t xml:space="preserve"> during 2016 - 2020. Annual disparity between incarcerated and locations without carceral facilities is measured by taking the population-weighted difference between the number of days </w:t>
      </w:r>
      <w:proofErr w:type="spellStart"/>
      <w:r>
        <w:rPr>
          <w:color w:val="000000"/>
        </w:rPr>
        <w:t>WBGT</w:t>
      </w:r>
      <w:r>
        <w:rPr>
          <w:color w:val="000000"/>
          <w:vertAlign w:val="subscript"/>
        </w:rPr>
        <w:t>max</w:t>
      </w:r>
      <w:proofErr w:type="spellEnd"/>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 xml:space="preserve">to heat stress. </w:t>
      </w:r>
      <w:r>
        <w:rPr>
          <w:color w:val="000000"/>
        </w:rPr>
        <w:t xml:space="preserve">To measure the annual rate of change in </w:t>
      </w:r>
      <w:r w:rsidR="00E11E63">
        <w:rPr>
          <w:color w:val="000000"/>
        </w:rPr>
        <w:t xml:space="preserve">annual </w:t>
      </w:r>
      <w:r>
        <w:rPr>
          <w:color w:val="000000"/>
        </w:rPr>
        <w:t xml:space="preserve">heat </w:t>
      </w:r>
      <w:r w:rsidR="00E11E63">
        <w:rPr>
          <w:color w:val="000000"/>
        </w:rPr>
        <w:t>exposure</w:t>
      </w:r>
      <w:r>
        <w:rPr>
          <w:color w:val="000000"/>
        </w:rPr>
        <w:t xml:space="preserve">, we fit linear regressions to the count of days </w:t>
      </w:r>
      <w:proofErr w:type="spellStart"/>
      <w:r>
        <w:rPr>
          <w:color w:val="000000"/>
        </w:rPr>
        <w:t>WBGT</w:t>
      </w:r>
      <w:r>
        <w:rPr>
          <w:color w:val="000000"/>
          <w:vertAlign w:val="subscript"/>
        </w:rPr>
        <w:t>max</w:t>
      </w:r>
      <w:proofErr w:type="spellEnd"/>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r>
        <w:rPr>
          <w:b/>
        </w:rPr>
        <w:lastRenderedPageBreak/>
        <w:t>References</w:t>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 xml:space="preserve">National Weather Service, Heat Index Equation, https://www.wpc.ncep.noaa.gov/html/heatindex_equation.shtml </w:t>
      </w:r>
      <w:proofErr w:type="spellStart"/>
      <w:r>
        <w:t>Accesssed</w:t>
      </w:r>
      <w:proofErr w:type="spellEnd"/>
      <w:r>
        <w:t xml:space="preserve">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1FA50AB3" w14:textId="77777777" w:rsidR="00E11E63" w:rsidRDefault="00000000" w:rsidP="00E11E63">
      <w:pPr>
        <w:widowControl w:val="0"/>
        <w:ind w:left="640" w:hanging="640"/>
      </w:pPr>
      <w:r>
        <w:t xml:space="preserve">4.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6" w:history="1">
        <w:r w:rsidR="00E11E63" w:rsidRPr="00402B7A">
          <w:rPr>
            <w:rStyle w:val="Hyperlink"/>
          </w:rPr>
          <w:t>https://www.cdc.gov/niosh/docs/2016-106/default.html</w:t>
        </w:r>
      </w:hyperlink>
    </w:p>
    <w:p w14:paraId="73F7F1D4" w14:textId="77777777" w:rsidR="00E11E63" w:rsidRDefault="00E11E63" w:rsidP="00E11E63">
      <w:pPr>
        <w:widowControl w:val="0"/>
        <w:ind w:left="640" w:hanging="640"/>
      </w:pPr>
    </w:p>
    <w:p w14:paraId="0C544194" w14:textId="6DD9E3DC" w:rsidR="00E11E63" w:rsidRDefault="00E11E63" w:rsidP="000D6568">
      <w:pPr>
        <w:ind w:left="640" w:hanging="640"/>
        <w:jc w:val="both"/>
      </w:pPr>
      <w:r>
        <w:t>5.</w:t>
      </w:r>
      <w:r w:rsidRPr="00E11E63">
        <w:t xml:space="preserve">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p>
    <w:p w14:paraId="17646F2F" w14:textId="77777777" w:rsidR="00E11E63" w:rsidRDefault="00E11E63" w:rsidP="00E11E63">
      <w:pPr>
        <w:jc w:val="both"/>
      </w:pPr>
    </w:p>
    <w:p w14:paraId="030A1C32" w14:textId="5AAC5E1B" w:rsidR="00E11E63" w:rsidRDefault="00E11E63" w:rsidP="000D6568">
      <w:pPr>
        <w:ind w:left="640" w:hanging="640"/>
        <w:jc w:val="both"/>
      </w:pPr>
      <w:r>
        <w:t xml:space="preserve">6.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00000062" w14:textId="35E84D88" w:rsidR="00070CCE" w:rsidRDefault="00000000" w:rsidP="00E11E63">
      <w:pPr>
        <w:widowControl w:val="0"/>
        <w:ind w:left="640" w:hanging="640"/>
        <w:rPr>
          <w:b/>
        </w:rPr>
      </w:pPr>
      <w:r>
        <w:br w:type="page"/>
      </w:r>
    </w:p>
    <w:p w14:paraId="00000063" w14:textId="77777777" w:rsidR="00070CCE" w:rsidRDefault="00000000">
      <w:pPr>
        <w:spacing w:line="480" w:lineRule="auto"/>
        <w:jc w:val="both"/>
        <w:rPr>
          <w:b/>
        </w:rPr>
      </w:pPr>
      <w:r>
        <w:rPr>
          <w:b/>
        </w:rPr>
        <w:lastRenderedPageBreak/>
        <w:t>Data availability</w:t>
      </w:r>
    </w:p>
    <w:p w14:paraId="00000064" w14:textId="60A65711" w:rsidR="00070CCE" w:rsidRDefault="00000000">
      <w:pPr>
        <w:spacing w:line="480" w:lineRule="auto"/>
        <w:jc w:val="both"/>
      </w:pPr>
      <w:r>
        <w:t xml:space="preserve">Daily 4-km PRISM data </w:t>
      </w:r>
      <w:del w:id="227" w:author="Parks, Robbie M" w:date="2023-12-19T08:22:00Z">
        <w:r>
          <w:delText>from</w:delText>
        </w:r>
      </w:del>
      <w:ins w:id="228" w:author="Parks, Robbie M" w:date="2023-12-19T08:22:00Z">
        <w:r w:rsidR="00824347">
          <w:t>during</w:t>
        </w:r>
      </w:ins>
      <w:r>
        <w:t xml:space="preserve"> 1982</w:t>
      </w:r>
      <w:del w:id="229" w:author="Parks, Robbie M" w:date="2023-12-19T08:22:00Z">
        <w:r>
          <w:delText xml:space="preserve"> to </w:delText>
        </w:r>
      </w:del>
      <w:ins w:id="230" w:author="Parks, Robbie M" w:date="2023-12-19T08:22:00Z">
        <w:r w:rsidR="00824347">
          <w:t>-</w:t>
        </w:r>
      </w:ins>
      <w:r>
        <w:t xml:space="preserve">2020 and HIFLD data are freely available at https://prism.oregonstate.edu/recent/ and https://hifld-geoplatform.opendata.arcgis.com, respectively. National Center for Health Statistics (NCHS) bridged-race dataset (Vintage 2020) is available </w:t>
      </w:r>
      <w:del w:id="231" w:author="Parks, Robbie M" w:date="2023-12-19T08:22:00Z">
        <w:r>
          <w:delText xml:space="preserve">from </w:delText>
        </w:r>
      </w:del>
      <w:r>
        <w:t>during 1990</w:t>
      </w:r>
      <w:del w:id="232" w:author="Parks, Robbie M" w:date="2023-12-19T08:22:00Z">
        <w:r>
          <w:delText xml:space="preserve"> to </w:delText>
        </w:r>
      </w:del>
      <w:ins w:id="233" w:author="Parks, Robbie M" w:date="2023-12-19T08:22:00Z">
        <w:r w:rsidR="00EB65EF">
          <w:t>-</w:t>
        </w:r>
      </w:ins>
      <w:r>
        <w:t>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8" w14:textId="57E2EB78" w:rsidR="00070CCE" w:rsidRDefault="00000000">
      <w:pPr>
        <w:spacing w:line="480" w:lineRule="auto"/>
        <w:jc w:val="both"/>
      </w:pPr>
      <w:r>
        <w:t xml:space="preserve">All code to reproduce this work, as well as underlying daily </w:t>
      </w:r>
      <w:proofErr w:type="spellStart"/>
      <w:r>
        <w:t>WBGT</w:t>
      </w:r>
      <w:r>
        <w:rPr>
          <w:vertAlign w:val="subscript"/>
        </w:rPr>
        <w:t>max</w:t>
      </w:r>
      <w:proofErr w:type="spellEnd"/>
      <w:r>
        <w:t xml:space="preserve"> for each carceral facility during 1982</w:t>
      </w:r>
      <w:del w:id="234" w:author="Parks, Robbie M" w:date="2023-12-19T08:22:00Z">
        <w:r>
          <w:delText xml:space="preserve"> - </w:delText>
        </w:r>
      </w:del>
      <w:ins w:id="235" w:author="Parks, Robbie M" w:date="2023-12-19T08:22:00Z">
        <w:r>
          <w:t>-</w:t>
        </w:r>
      </w:ins>
      <w:r>
        <w:t xml:space="preserve">2020 and analytical products used here, are freely available at </w:t>
      </w:r>
      <w:del w:id="236" w:author="Parks, Robbie M" w:date="2023-12-19T08:22:00Z">
        <w:r>
          <w:delText>[Github link provided upon publication].</w:delText>
        </w:r>
      </w:del>
      <w:ins w:id="237" w:author="Parks, Robbie M" w:date="2023-12-19T08:22:00Z">
        <w:r>
          <w:fldChar w:fldCharType="begin"/>
        </w:r>
        <w:r>
          <w:instrText>HYPERLINK "https://github.com/sparklabnyc/temperature_prisons_united_states_2024"</w:instrText>
        </w:r>
        <w:r>
          <w:fldChar w:fldCharType="separate"/>
        </w:r>
        <w:r w:rsidR="00931086" w:rsidRPr="003F1A5F">
          <w:rPr>
            <w:rStyle w:val="Hyperlink"/>
          </w:rPr>
          <w:t>https://github.com/sparklabnyc/temperature_prisons_united_states_2024</w:t>
        </w:r>
        <w:r>
          <w:rPr>
            <w:rStyle w:val="Hyperlink"/>
          </w:rPr>
          <w:fldChar w:fldCharType="end"/>
        </w:r>
        <w:r w:rsidR="007C1FC3">
          <w:t>.</w:t>
        </w:r>
      </w:ins>
    </w:p>
    <w:p w14:paraId="244CE7A4" w14:textId="77777777" w:rsidR="00931086" w:rsidRDefault="00931086">
      <w:pPr>
        <w:spacing w:line="480" w:lineRule="auto"/>
        <w:jc w:val="both"/>
        <w:rPr>
          <w:ins w:id="238" w:author="Parks, Robbie M" w:date="2023-12-19T08:22:00Z"/>
        </w:rPr>
      </w:pPr>
    </w:p>
    <w:p w14:paraId="35E47C80" w14:textId="5484FD1F" w:rsidR="00FE0F87" w:rsidRDefault="00BF4878">
      <w:pPr>
        <w:spacing w:line="480" w:lineRule="auto"/>
        <w:jc w:val="both"/>
        <w:rPr>
          <w:ins w:id="239" w:author="Parks, Robbie M" w:date="2023-12-19T08:22:00Z"/>
          <w:b/>
          <w:bCs/>
        </w:rPr>
      </w:pPr>
      <w:ins w:id="240" w:author="Parks, Robbie M" w:date="2023-12-19T08:22:00Z">
        <w:r>
          <w:rPr>
            <w:b/>
            <w:bCs/>
          </w:rPr>
          <w:t>Correspondence</w:t>
        </w:r>
      </w:ins>
    </w:p>
    <w:p w14:paraId="1FD562D7" w14:textId="29990860" w:rsidR="00BF4878" w:rsidRPr="00BF4878" w:rsidRDefault="00B804CA">
      <w:pPr>
        <w:spacing w:line="480" w:lineRule="auto"/>
        <w:jc w:val="both"/>
        <w:rPr>
          <w:ins w:id="241" w:author="Parks, Robbie M" w:date="2023-12-19T08:22:00Z"/>
        </w:rPr>
      </w:pPr>
      <w:ins w:id="242" w:author="Parks, Robbie M" w:date="2023-12-19T08:22:00Z">
        <w:r>
          <w:t>Correspondence should be addressed to</w:t>
        </w:r>
        <w:r w:rsidR="00E21347">
          <w:t xml:space="preserve"> Robbie M. Parks (</w:t>
        </w:r>
        <w:r w:rsidR="00000000">
          <w:fldChar w:fldCharType="begin"/>
        </w:r>
        <w:r w:rsidR="00000000">
          <w:instrText>HYPERLINK "mailto:robbie.parks@columbia.edu"</w:instrText>
        </w:r>
        <w:r w:rsidR="00000000">
          <w:fldChar w:fldCharType="separate"/>
        </w:r>
        <w:r w:rsidR="0048419B" w:rsidRPr="003F1A5F">
          <w:rPr>
            <w:rStyle w:val="Hyperlink"/>
          </w:rPr>
          <w:t>robbie.parks@columbia.edu</w:t>
        </w:r>
        <w:r w:rsidR="00000000">
          <w:rPr>
            <w:rStyle w:val="Hyperlink"/>
          </w:rPr>
          <w:fldChar w:fldCharType="end"/>
        </w:r>
        <w:r w:rsidR="00E21347">
          <w:t>)</w:t>
        </w:r>
        <w:r w:rsidR="0048419B">
          <w:t xml:space="preserve"> and</w:t>
        </w:r>
        <w:r>
          <w:t xml:space="preserve"> Cascade </w:t>
        </w:r>
        <w:proofErr w:type="spellStart"/>
        <w:r w:rsidR="004A6DBE">
          <w:rPr>
            <w:color w:val="000000"/>
          </w:rPr>
          <w:t>Tuholske</w:t>
        </w:r>
        <w:proofErr w:type="spellEnd"/>
        <w:r w:rsidR="004A6DBE">
          <w:rPr>
            <w:color w:val="000000"/>
            <w:vertAlign w:val="superscript"/>
          </w:rPr>
          <w:t xml:space="preserve"> </w:t>
        </w:r>
        <w:r>
          <w:t>(</w:t>
        </w:r>
        <w:r w:rsidR="00000000">
          <w:fldChar w:fldCharType="begin"/>
        </w:r>
        <w:r w:rsidR="00000000">
          <w:instrText>HYPERLINK "mailto:cascade.tuholske1@montana.edu" \h</w:instrText>
        </w:r>
        <w:r w:rsidR="00000000">
          <w:fldChar w:fldCharType="separate"/>
        </w:r>
        <w:r w:rsidR="00D27B4A" w:rsidRPr="00C8774E">
          <w:rPr>
            <w:rStyle w:val="Hyperlink"/>
          </w:rPr>
          <w:t>cascade.tuholske1@montana.edu</w:t>
        </w:r>
        <w:r w:rsidR="00000000">
          <w:rPr>
            <w:rStyle w:val="Hyperlink"/>
          </w:rPr>
          <w:fldChar w:fldCharType="end"/>
        </w:r>
        <w:r w:rsidR="008A7A12">
          <w:rPr>
            <w:rStyle w:val="Hyperlink"/>
          </w:rPr>
          <w:t>)</w:t>
        </w:r>
      </w:ins>
    </w:p>
    <w:p w14:paraId="17BB6631" w14:textId="77777777" w:rsidR="00FE0F87" w:rsidRDefault="00FE0F87">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w:t>
      </w:r>
      <w:r>
        <w:lastRenderedPageBreak/>
        <w:t xml:space="preserve">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2" w14:textId="37704BBC" w:rsidR="00070CCE" w:rsidRPr="00B27463" w:rsidRDefault="00000000">
      <w:pPr>
        <w:spacing w:line="480" w:lineRule="auto"/>
        <w:jc w:val="both"/>
        <w:rPr>
          <w:color w:val="000000"/>
        </w:rPr>
      </w:pPr>
      <w:r>
        <w:rPr>
          <w:b/>
          <w:color w:val="000000"/>
        </w:rPr>
        <w:lastRenderedPageBreak/>
        <w:t xml:space="preserve">Figure 1. </w:t>
      </w:r>
      <w:r>
        <w:rPr>
          <w:color w:val="000000"/>
        </w:rPr>
        <w:t>Mean annual exposure during 2016</w:t>
      </w:r>
      <w:del w:id="243" w:author="Parks, Robbie M" w:date="2023-12-19T08:22:00Z">
        <w:r>
          <w:rPr>
            <w:color w:val="000000"/>
          </w:rPr>
          <w:delText xml:space="preserve"> - </w:delText>
        </w:r>
      </w:del>
      <w:ins w:id="244" w:author="Parks, Robbie M" w:date="2023-12-19T08:22:00Z">
        <w:r>
          <w:rPr>
            <w:color w:val="000000"/>
          </w:rPr>
          <w:t>-</w:t>
        </w:r>
      </w:ins>
      <w:r>
        <w:rPr>
          <w:color w:val="000000"/>
        </w:rPr>
        <w:t xml:space="preserve">2020 to </w:t>
      </w:r>
      <w:r w:rsidR="00456252">
        <w:rPr>
          <w:color w:val="000000"/>
        </w:rPr>
        <w:t xml:space="preserve">potentially hazardous </w:t>
      </w:r>
      <w:r>
        <w:rPr>
          <w:color w:val="000000"/>
        </w:rPr>
        <w:t xml:space="preserve">heat in carceral facilities within the continental United States (N=4,078), measured by: (a) the number of person-days </w:t>
      </w:r>
      <w:proofErr w:type="spellStart"/>
      <w:r>
        <w:rPr>
          <w:color w:val="000000"/>
        </w:rPr>
        <w:t>WBGT</w:t>
      </w:r>
      <w:r>
        <w:rPr>
          <w:color w:val="000000"/>
          <w:vertAlign w:val="subscript"/>
        </w:rPr>
        <w:t>max</w:t>
      </w:r>
      <w:proofErr w:type="spellEnd"/>
      <w:r>
        <w:rPr>
          <w:color w:val="000000"/>
        </w:rPr>
        <w:t xml:space="preserve"> exceeded 28°C for incarcerated people by state and carceral facility type; and (b) the number of days </w:t>
      </w:r>
      <w:proofErr w:type="spellStart"/>
      <w:r>
        <w:rPr>
          <w:color w:val="000000"/>
        </w:rPr>
        <w:t>WBGT</w:t>
      </w:r>
      <w:r>
        <w:rPr>
          <w:color w:val="000000"/>
          <w:vertAlign w:val="subscript"/>
        </w:rPr>
        <w:t>max</w:t>
      </w:r>
      <w:proofErr w:type="spellEnd"/>
      <w:r>
        <w:rPr>
          <w:color w:val="000000"/>
        </w:rPr>
        <w:t xml:space="preserve"> exceeded 28°C for each carceral facility.</w:t>
      </w:r>
    </w:p>
    <w:p w14:paraId="00000076" w14:textId="018768D5" w:rsidR="00070CCE" w:rsidRDefault="00000000">
      <w:pPr>
        <w:spacing w:line="480" w:lineRule="auto"/>
        <w:jc w:val="both"/>
      </w:pPr>
      <w:r>
        <w:br w:type="page"/>
      </w:r>
      <w:r>
        <w:rPr>
          <w:b/>
          <w:color w:val="000000"/>
        </w:rPr>
        <w:lastRenderedPageBreak/>
        <w:t xml:space="preserve">Figure 2. </w:t>
      </w:r>
      <w:r>
        <w:rPr>
          <w:color w:val="000000"/>
        </w:rPr>
        <w:t>(a)</w:t>
      </w:r>
      <w:r>
        <w:rPr>
          <w:b/>
          <w:color w:val="000000"/>
        </w:rPr>
        <w:t xml:space="preserve"> </w:t>
      </w:r>
      <w:r>
        <w:rPr>
          <w:color w:val="000000"/>
        </w:rPr>
        <w:t xml:space="preserve">Population-weighted difference between the annual number of days </w:t>
      </w:r>
      <w:proofErr w:type="spellStart"/>
      <w:r>
        <w:rPr>
          <w:color w:val="000000"/>
        </w:rPr>
        <w:t>WBGT</w:t>
      </w:r>
      <w:r>
        <w:rPr>
          <w:color w:val="000000"/>
          <w:vertAlign w:val="subscript"/>
        </w:rPr>
        <w:t>max</w:t>
      </w:r>
      <w:proofErr w:type="spellEnd"/>
      <w:r>
        <w:rPr>
          <w:color w:val="000000"/>
        </w:rPr>
        <w:t xml:space="preserve"> </w:t>
      </w:r>
      <w:r w:rsidR="00456252">
        <w:rPr>
          <w:color w:val="000000"/>
        </w:rPr>
        <w:t xml:space="preserve">exceeded </w:t>
      </w:r>
      <w:r>
        <w:rPr>
          <w:color w:val="000000"/>
        </w:rPr>
        <w:t xml:space="preserve">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1982</w:t>
      </w:r>
      <w:del w:id="245" w:author="Parks, Robbie M" w:date="2023-12-19T08:22:00Z">
        <w:r>
          <w:rPr>
            <w:color w:val="000000"/>
          </w:rPr>
          <w:delText xml:space="preserve"> – </w:delText>
        </w:r>
      </w:del>
      <w:ins w:id="246" w:author="Parks, Robbie M" w:date="2023-12-19T08:22:00Z">
        <w:r w:rsidR="00585ABF">
          <w:rPr>
            <w:color w:val="000000"/>
          </w:rPr>
          <w:t>-</w:t>
        </w:r>
      </w:ins>
      <w:r>
        <w:rPr>
          <w:color w:val="000000"/>
        </w:rPr>
        <w:t xml:space="preserve">2020, overall and stratified by state, </w:t>
      </w:r>
      <w:r w:rsidR="00537C9F">
        <w:rPr>
          <w:color w:val="000000"/>
        </w:rPr>
        <w:t xml:space="preserve">ordered by average population-weighted difference, </w:t>
      </w:r>
      <w:r>
        <w:rPr>
          <w:color w:val="000000"/>
        </w:rPr>
        <w:t xml:space="preserve">(b) the total change in the number of </w:t>
      </w:r>
      <w:r w:rsidR="00456252">
        <w:rPr>
          <w:color w:val="000000"/>
        </w:rPr>
        <w:t xml:space="preserve">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r>
        <w:rPr>
          <w:color w:val="000000"/>
        </w:rPr>
        <w:t xml:space="preserve">per year for each carceral facility in the continental United States </w:t>
      </w:r>
      <w:r w:rsidR="0092514D">
        <w:rPr>
          <w:color w:val="000000"/>
        </w:rPr>
        <w:t xml:space="preserve">during </w:t>
      </w:r>
      <w:r>
        <w:rPr>
          <w:color w:val="000000"/>
        </w:rPr>
        <w:t>1982</w:t>
      </w:r>
      <w:del w:id="247" w:author="Parks, Robbie M" w:date="2023-12-19T08:22:00Z">
        <w:r>
          <w:rPr>
            <w:color w:val="000000"/>
          </w:rPr>
          <w:delText xml:space="preserve"> </w:delText>
        </w:r>
        <w:r w:rsidR="002C7F77">
          <w:rPr>
            <w:color w:val="000000"/>
          </w:rPr>
          <w:delText>–</w:delText>
        </w:r>
        <w:r>
          <w:rPr>
            <w:color w:val="000000"/>
          </w:rPr>
          <w:delText xml:space="preserve"> </w:delText>
        </w:r>
      </w:del>
      <w:ins w:id="248" w:author="Parks, Robbie M" w:date="2023-12-19T08:22:00Z">
        <w:r w:rsidR="00B57E29">
          <w:rPr>
            <w:color w:val="000000"/>
          </w:rPr>
          <w:t>-</w:t>
        </w:r>
      </w:ins>
      <w:r>
        <w:rPr>
          <w:color w:val="000000"/>
        </w:rPr>
        <w:t>2020</w:t>
      </w:r>
      <w:r w:rsidR="002C7F77">
        <w:rPr>
          <w:color w:val="000000"/>
        </w:rPr>
        <w:t xml:space="preserve">, and (c) the total change in disparity </w:t>
      </w:r>
      <w:r w:rsidR="0092514D">
        <w:rPr>
          <w:color w:val="000000"/>
        </w:rPr>
        <w:t xml:space="preserve">in number </w:t>
      </w:r>
      <w:r w:rsidR="00456252">
        <w:rPr>
          <w:color w:val="000000"/>
        </w:rPr>
        <w:t xml:space="preserve">of 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w:t>
      </w:r>
      <w:del w:id="249" w:author="Parks, Robbie M" w:date="2023-12-19T08:22:00Z">
        <w:r w:rsidR="0092514D">
          <w:rPr>
            <w:color w:val="000000"/>
          </w:rPr>
          <w:delText xml:space="preserve"> – </w:delText>
        </w:r>
      </w:del>
      <w:ins w:id="250" w:author="Parks, Robbie M" w:date="2023-12-19T08:22:00Z">
        <w:r w:rsidR="003E5AFD">
          <w:rPr>
            <w:color w:val="000000"/>
          </w:rPr>
          <w:t>-</w:t>
        </w:r>
      </w:ins>
      <w:r w:rsidR="0092514D">
        <w:rPr>
          <w:color w:val="000000"/>
        </w:rPr>
        <w:t>2020</w:t>
      </w:r>
      <w:r>
        <w:rPr>
          <w:color w:val="000000"/>
        </w:rPr>
        <w:t>.</w:t>
      </w:r>
    </w:p>
    <w:sectPr w:rsidR="00070CCE">
      <w:headerReference w:type="default" r:id="rId17"/>
      <w:footerReference w:type="even" r:id="rId18"/>
      <w:footerReference w:type="default" r:id="rId19"/>
      <w:pgSz w:w="11900" w:h="16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29DD0" w14:textId="77777777" w:rsidR="00355B99" w:rsidRDefault="00355B99">
      <w:r>
        <w:separator/>
      </w:r>
    </w:p>
  </w:endnote>
  <w:endnote w:type="continuationSeparator" w:id="0">
    <w:p w14:paraId="7BFF4571" w14:textId="77777777" w:rsidR="00355B99" w:rsidRDefault="00355B99">
      <w:r>
        <w:continuationSeparator/>
      </w:r>
    </w:p>
  </w:endnote>
  <w:endnote w:type="continuationNotice" w:id="1">
    <w:p w14:paraId="324D351B" w14:textId="77777777" w:rsidR="00355B99" w:rsidRDefault="00355B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0000500000000020000"/>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03AC5" w14:textId="77777777" w:rsidR="00355B99" w:rsidRDefault="00355B99">
      <w:r>
        <w:separator/>
      </w:r>
    </w:p>
  </w:footnote>
  <w:footnote w:type="continuationSeparator" w:id="0">
    <w:p w14:paraId="31E3AB67" w14:textId="77777777" w:rsidR="00355B99" w:rsidRDefault="00355B99">
      <w:r>
        <w:continuationSeparator/>
      </w:r>
    </w:p>
  </w:footnote>
  <w:footnote w:type="continuationNotice" w:id="1">
    <w:p w14:paraId="7A25A0D2" w14:textId="77777777" w:rsidR="00355B99" w:rsidRDefault="00355B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A13C4" w14:textId="77777777" w:rsidR="00FE610A" w:rsidRDefault="00FE610A">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06903"/>
    <w:rsid w:val="00012F82"/>
    <w:rsid w:val="00015248"/>
    <w:rsid w:val="00030592"/>
    <w:rsid w:val="00031597"/>
    <w:rsid w:val="000342D5"/>
    <w:rsid w:val="0003541A"/>
    <w:rsid w:val="00062656"/>
    <w:rsid w:val="00064AA8"/>
    <w:rsid w:val="00070CCE"/>
    <w:rsid w:val="0008581C"/>
    <w:rsid w:val="00087A8A"/>
    <w:rsid w:val="00093273"/>
    <w:rsid w:val="000B0C52"/>
    <w:rsid w:val="000B4562"/>
    <w:rsid w:val="000C6E9C"/>
    <w:rsid w:val="000D299D"/>
    <w:rsid w:val="000D3BB1"/>
    <w:rsid w:val="000D6568"/>
    <w:rsid w:val="000F0F4F"/>
    <w:rsid w:val="000F3326"/>
    <w:rsid w:val="0010016D"/>
    <w:rsid w:val="00101D0B"/>
    <w:rsid w:val="00103C87"/>
    <w:rsid w:val="00114549"/>
    <w:rsid w:val="00120F12"/>
    <w:rsid w:val="0013552E"/>
    <w:rsid w:val="001378A6"/>
    <w:rsid w:val="0013791C"/>
    <w:rsid w:val="00141FF6"/>
    <w:rsid w:val="00145E12"/>
    <w:rsid w:val="0015406A"/>
    <w:rsid w:val="00156C2B"/>
    <w:rsid w:val="00174574"/>
    <w:rsid w:val="00185B44"/>
    <w:rsid w:val="001903FE"/>
    <w:rsid w:val="00194F96"/>
    <w:rsid w:val="001A0B71"/>
    <w:rsid w:val="001B0F20"/>
    <w:rsid w:val="001B7359"/>
    <w:rsid w:val="001D3310"/>
    <w:rsid w:val="001D4397"/>
    <w:rsid w:val="001E3C1D"/>
    <w:rsid w:val="001E7962"/>
    <w:rsid w:val="0020597E"/>
    <w:rsid w:val="00210204"/>
    <w:rsid w:val="0021326A"/>
    <w:rsid w:val="00217E25"/>
    <w:rsid w:val="00221B1A"/>
    <w:rsid w:val="00223647"/>
    <w:rsid w:val="002400CF"/>
    <w:rsid w:val="00246444"/>
    <w:rsid w:val="00247F04"/>
    <w:rsid w:val="002501A5"/>
    <w:rsid w:val="00264738"/>
    <w:rsid w:val="00270717"/>
    <w:rsid w:val="002916A8"/>
    <w:rsid w:val="00291FB5"/>
    <w:rsid w:val="00293C39"/>
    <w:rsid w:val="0029599E"/>
    <w:rsid w:val="002A0620"/>
    <w:rsid w:val="002B376B"/>
    <w:rsid w:val="002B7858"/>
    <w:rsid w:val="002C7F77"/>
    <w:rsid w:val="002D2863"/>
    <w:rsid w:val="002E6BCE"/>
    <w:rsid w:val="002E6D29"/>
    <w:rsid w:val="002E6F34"/>
    <w:rsid w:val="002F7C97"/>
    <w:rsid w:val="0031440A"/>
    <w:rsid w:val="003212FA"/>
    <w:rsid w:val="00323D92"/>
    <w:rsid w:val="00324814"/>
    <w:rsid w:val="003271D5"/>
    <w:rsid w:val="00355B99"/>
    <w:rsid w:val="003632B2"/>
    <w:rsid w:val="00363709"/>
    <w:rsid w:val="00364452"/>
    <w:rsid w:val="00375078"/>
    <w:rsid w:val="003754B1"/>
    <w:rsid w:val="00376A3B"/>
    <w:rsid w:val="00387570"/>
    <w:rsid w:val="003902EF"/>
    <w:rsid w:val="00391020"/>
    <w:rsid w:val="00395988"/>
    <w:rsid w:val="003A141D"/>
    <w:rsid w:val="003B3629"/>
    <w:rsid w:val="003C4419"/>
    <w:rsid w:val="003D77B5"/>
    <w:rsid w:val="003D7DBF"/>
    <w:rsid w:val="003E5AFD"/>
    <w:rsid w:val="00401A2E"/>
    <w:rsid w:val="00402A22"/>
    <w:rsid w:val="00415CA1"/>
    <w:rsid w:val="00415CCA"/>
    <w:rsid w:val="00420429"/>
    <w:rsid w:val="00421D74"/>
    <w:rsid w:val="00423DD5"/>
    <w:rsid w:val="004265CD"/>
    <w:rsid w:val="004304C8"/>
    <w:rsid w:val="00456252"/>
    <w:rsid w:val="00457F64"/>
    <w:rsid w:val="0048419B"/>
    <w:rsid w:val="004A6DBE"/>
    <w:rsid w:val="004B1D61"/>
    <w:rsid w:val="004C3497"/>
    <w:rsid w:val="004C58D7"/>
    <w:rsid w:val="004D018B"/>
    <w:rsid w:val="004D28C5"/>
    <w:rsid w:val="004D34D8"/>
    <w:rsid w:val="004E4D8C"/>
    <w:rsid w:val="004F7F0B"/>
    <w:rsid w:val="005040FF"/>
    <w:rsid w:val="00507240"/>
    <w:rsid w:val="00513B53"/>
    <w:rsid w:val="005155AC"/>
    <w:rsid w:val="0052031B"/>
    <w:rsid w:val="00534E1F"/>
    <w:rsid w:val="005361FC"/>
    <w:rsid w:val="00537C9F"/>
    <w:rsid w:val="00540585"/>
    <w:rsid w:val="00551E50"/>
    <w:rsid w:val="0055254C"/>
    <w:rsid w:val="005627F5"/>
    <w:rsid w:val="00571CAB"/>
    <w:rsid w:val="00575772"/>
    <w:rsid w:val="005802CA"/>
    <w:rsid w:val="00580D31"/>
    <w:rsid w:val="00583F81"/>
    <w:rsid w:val="00585ABF"/>
    <w:rsid w:val="00585DEA"/>
    <w:rsid w:val="005946BA"/>
    <w:rsid w:val="005A3388"/>
    <w:rsid w:val="005A568A"/>
    <w:rsid w:val="005B3C31"/>
    <w:rsid w:val="005C69FF"/>
    <w:rsid w:val="005E4494"/>
    <w:rsid w:val="005F0751"/>
    <w:rsid w:val="005F128D"/>
    <w:rsid w:val="005F29D1"/>
    <w:rsid w:val="005F7384"/>
    <w:rsid w:val="00613ADE"/>
    <w:rsid w:val="00617A29"/>
    <w:rsid w:val="00617C45"/>
    <w:rsid w:val="006214BA"/>
    <w:rsid w:val="00626E76"/>
    <w:rsid w:val="0065095B"/>
    <w:rsid w:val="00661A6A"/>
    <w:rsid w:val="0066716B"/>
    <w:rsid w:val="00676657"/>
    <w:rsid w:val="00677315"/>
    <w:rsid w:val="00684CC4"/>
    <w:rsid w:val="0068659B"/>
    <w:rsid w:val="00691C7D"/>
    <w:rsid w:val="00691DBB"/>
    <w:rsid w:val="00695AF2"/>
    <w:rsid w:val="0069755B"/>
    <w:rsid w:val="006A2FA5"/>
    <w:rsid w:val="006A457B"/>
    <w:rsid w:val="006B321E"/>
    <w:rsid w:val="006C2703"/>
    <w:rsid w:val="006D082B"/>
    <w:rsid w:val="006E62FE"/>
    <w:rsid w:val="007074BA"/>
    <w:rsid w:val="00713011"/>
    <w:rsid w:val="00715015"/>
    <w:rsid w:val="007373B7"/>
    <w:rsid w:val="00754D4B"/>
    <w:rsid w:val="007569BF"/>
    <w:rsid w:val="0075755B"/>
    <w:rsid w:val="00763491"/>
    <w:rsid w:val="0076420C"/>
    <w:rsid w:val="007753BA"/>
    <w:rsid w:val="00777281"/>
    <w:rsid w:val="007848EA"/>
    <w:rsid w:val="007A128F"/>
    <w:rsid w:val="007A787D"/>
    <w:rsid w:val="007C1FC3"/>
    <w:rsid w:val="007D0352"/>
    <w:rsid w:val="007D6359"/>
    <w:rsid w:val="007E5C4C"/>
    <w:rsid w:val="007F1A07"/>
    <w:rsid w:val="007F315B"/>
    <w:rsid w:val="00801738"/>
    <w:rsid w:val="00801FEC"/>
    <w:rsid w:val="00805579"/>
    <w:rsid w:val="008141BB"/>
    <w:rsid w:val="00814F4C"/>
    <w:rsid w:val="00815801"/>
    <w:rsid w:val="008223E9"/>
    <w:rsid w:val="00824347"/>
    <w:rsid w:val="00824DA8"/>
    <w:rsid w:val="00827713"/>
    <w:rsid w:val="0085054F"/>
    <w:rsid w:val="00857959"/>
    <w:rsid w:val="00862382"/>
    <w:rsid w:val="00863D00"/>
    <w:rsid w:val="00881EE7"/>
    <w:rsid w:val="0088435B"/>
    <w:rsid w:val="00886B65"/>
    <w:rsid w:val="00890201"/>
    <w:rsid w:val="00890483"/>
    <w:rsid w:val="00896B5B"/>
    <w:rsid w:val="008A7710"/>
    <w:rsid w:val="008A7A12"/>
    <w:rsid w:val="008B2A2B"/>
    <w:rsid w:val="008C7A6D"/>
    <w:rsid w:val="008C7C84"/>
    <w:rsid w:val="008D4127"/>
    <w:rsid w:val="0090217C"/>
    <w:rsid w:val="00903A3B"/>
    <w:rsid w:val="009150CD"/>
    <w:rsid w:val="00924FE4"/>
    <w:rsid w:val="0092514D"/>
    <w:rsid w:val="00931086"/>
    <w:rsid w:val="00932AA9"/>
    <w:rsid w:val="00932DEC"/>
    <w:rsid w:val="00942EB7"/>
    <w:rsid w:val="00946EF4"/>
    <w:rsid w:val="009521D5"/>
    <w:rsid w:val="00957291"/>
    <w:rsid w:val="00961DFA"/>
    <w:rsid w:val="00964C00"/>
    <w:rsid w:val="009711D9"/>
    <w:rsid w:val="00971C89"/>
    <w:rsid w:val="00973853"/>
    <w:rsid w:val="009908D3"/>
    <w:rsid w:val="00992F0D"/>
    <w:rsid w:val="009A1918"/>
    <w:rsid w:val="009B4581"/>
    <w:rsid w:val="009C7A8D"/>
    <w:rsid w:val="009D3178"/>
    <w:rsid w:val="009E1DE4"/>
    <w:rsid w:val="009F25A8"/>
    <w:rsid w:val="009F2E06"/>
    <w:rsid w:val="009F4A86"/>
    <w:rsid w:val="009F4CDC"/>
    <w:rsid w:val="009F7F2F"/>
    <w:rsid w:val="00A15FC8"/>
    <w:rsid w:val="00A20F6C"/>
    <w:rsid w:val="00A2328E"/>
    <w:rsid w:val="00A263A6"/>
    <w:rsid w:val="00A308AC"/>
    <w:rsid w:val="00A37A11"/>
    <w:rsid w:val="00A43B49"/>
    <w:rsid w:val="00A456CB"/>
    <w:rsid w:val="00A52F9C"/>
    <w:rsid w:val="00A561B4"/>
    <w:rsid w:val="00A76BDD"/>
    <w:rsid w:val="00A77502"/>
    <w:rsid w:val="00A83625"/>
    <w:rsid w:val="00A859A4"/>
    <w:rsid w:val="00AA7D9B"/>
    <w:rsid w:val="00AB3D8B"/>
    <w:rsid w:val="00AC4C98"/>
    <w:rsid w:val="00AC5208"/>
    <w:rsid w:val="00AD03D1"/>
    <w:rsid w:val="00AD6E91"/>
    <w:rsid w:val="00AE1AB2"/>
    <w:rsid w:val="00AE3DD1"/>
    <w:rsid w:val="00AE5BD6"/>
    <w:rsid w:val="00AE6416"/>
    <w:rsid w:val="00AF0117"/>
    <w:rsid w:val="00AF744B"/>
    <w:rsid w:val="00AF7546"/>
    <w:rsid w:val="00B01C2E"/>
    <w:rsid w:val="00B1303D"/>
    <w:rsid w:val="00B130FA"/>
    <w:rsid w:val="00B25BB1"/>
    <w:rsid w:val="00B27463"/>
    <w:rsid w:val="00B338BE"/>
    <w:rsid w:val="00B361AA"/>
    <w:rsid w:val="00B36FB2"/>
    <w:rsid w:val="00B40D30"/>
    <w:rsid w:val="00B4466B"/>
    <w:rsid w:val="00B55353"/>
    <w:rsid w:val="00B56132"/>
    <w:rsid w:val="00B57E29"/>
    <w:rsid w:val="00B60DA5"/>
    <w:rsid w:val="00B63651"/>
    <w:rsid w:val="00B667D7"/>
    <w:rsid w:val="00B71AE7"/>
    <w:rsid w:val="00B75D97"/>
    <w:rsid w:val="00B804CA"/>
    <w:rsid w:val="00B806DE"/>
    <w:rsid w:val="00B821C2"/>
    <w:rsid w:val="00B83B60"/>
    <w:rsid w:val="00BB2062"/>
    <w:rsid w:val="00BB6F3B"/>
    <w:rsid w:val="00BC5FB3"/>
    <w:rsid w:val="00BD0317"/>
    <w:rsid w:val="00BD1359"/>
    <w:rsid w:val="00BD1556"/>
    <w:rsid w:val="00BD2C2B"/>
    <w:rsid w:val="00BD4F1F"/>
    <w:rsid w:val="00BE0D19"/>
    <w:rsid w:val="00BE54D4"/>
    <w:rsid w:val="00BF0FC4"/>
    <w:rsid w:val="00BF1207"/>
    <w:rsid w:val="00BF4878"/>
    <w:rsid w:val="00BF4897"/>
    <w:rsid w:val="00C00380"/>
    <w:rsid w:val="00C06848"/>
    <w:rsid w:val="00C068FC"/>
    <w:rsid w:val="00C06C56"/>
    <w:rsid w:val="00C12031"/>
    <w:rsid w:val="00C209AD"/>
    <w:rsid w:val="00C22466"/>
    <w:rsid w:val="00C34EB8"/>
    <w:rsid w:val="00C35281"/>
    <w:rsid w:val="00C464FA"/>
    <w:rsid w:val="00C53373"/>
    <w:rsid w:val="00C54C42"/>
    <w:rsid w:val="00C5688F"/>
    <w:rsid w:val="00C6145B"/>
    <w:rsid w:val="00C73189"/>
    <w:rsid w:val="00C86811"/>
    <w:rsid w:val="00C8774E"/>
    <w:rsid w:val="00C917ED"/>
    <w:rsid w:val="00C91FDB"/>
    <w:rsid w:val="00CA0760"/>
    <w:rsid w:val="00CB041D"/>
    <w:rsid w:val="00CC211E"/>
    <w:rsid w:val="00CC303E"/>
    <w:rsid w:val="00CD34EA"/>
    <w:rsid w:val="00CD5BAB"/>
    <w:rsid w:val="00CD5DC3"/>
    <w:rsid w:val="00CE3D57"/>
    <w:rsid w:val="00CE4727"/>
    <w:rsid w:val="00D03DE6"/>
    <w:rsid w:val="00D228D2"/>
    <w:rsid w:val="00D24834"/>
    <w:rsid w:val="00D27B4A"/>
    <w:rsid w:val="00D33197"/>
    <w:rsid w:val="00D414F3"/>
    <w:rsid w:val="00D45199"/>
    <w:rsid w:val="00D54B3C"/>
    <w:rsid w:val="00D63B86"/>
    <w:rsid w:val="00D65DE1"/>
    <w:rsid w:val="00D7401C"/>
    <w:rsid w:val="00D75A00"/>
    <w:rsid w:val="00D76792"/>
    <w:rsid w:val="00D81B2E"/>
    <w:rsid w:val="00D8532C"/>
    <w:rsid w:val="00D864C1"/>
    <w:rsid w:val="00D90C7C"/>
    <w:rsid w:val="00D90FDC"/>
    <w:rsid w:val="00D935E6"/>
    <w:rsid w:val="00D941C9"/>
    <w:rsid w:val="00D94E8C"/>
    <w:rsid w:val="00DA3A49"/>
    <w:rsid w:val="00DA50D2"/>
    <w:rsid w:val="00DB3026"/>
    <w:rsid w:val="00DC3C1A"/>
    <w:rsid w:val="00DC6809"/>
    <w:rsid w:val="00DD7DA8"/>
    <w:rsid w:val="00DE54A1"/>
    <w:rsid w:val="00DF0B71"/>
    <w:rsid w:val="00E009BC"/>
    <w:rsid w:val="00E053F4"/>
    <w:rsid w:val="00E0628F"/>
    <w:rsid w:val="00E1182E"/>
    <w:rsid w:val="00E11B02"/>
    <w:rsid w:val="00E11E63"/>
    <w:rsid w:val="00E21347"/>
    <w:rsid w:val="00E21CB6"/>
    <w:rsid w:val="00E25A41"/>
    <w:rsid w:val="00E34487"/>
    <w:rsid w:val="00E421A6"/>
    <w:rsid w:val="00E46E79"/>
    <w:rsid w:val="00E47B4E"/>
    <w:rsid w:val="00E47D2C"/>
    <w:rsid w:val="00E55205"/>
    <w:rsid w:val="00E5727C"/>
    <w:rsid w:val="00E623F0"/>
    <w:rsid w:val="00E624FB"/>
    <w:rsid w:val="00E665E0"/>
    <w:rsid w:val="00E66F91"/>
    <w:rsid w:val="00E82C83"/>
    <w:rsid w:val="00E83B26"/>
    <w:rsid w:val="00E85D44"/>
    <w:rsid w:val="00E9131A"/>
    <w:rsid w:val="00E922BC"/>
    <w:rsid w:val="00E97520"/>
    <w:rsid w:val="00EA43F4"/>
    <w:rsid w:val="00EB532B"/>
    <w:rsid w:val="00EB65EF"/>
    <w:rsid w:val="00EC19E0"/>
    <w:rsid w:val="00EC4267"/>
    <w:rsid w:val="00EC58E7"/>
    <w:rsid w:val="00EC58EB"/>
    <w:rsid w:val="00EC5D3C"/>
    <w:rsid w:val="00ED08BC"/>
    <w:rsid w:val="00ED0D0B"/>
    <w:rsid w:val="00ED6996"/>
    <w:rsid w:val="00ED6C38"/>
    <w:rsid w:val="00EF3730"/>
    <w:rsid w:val="00EF4F98"/>
    <w:rsid w:val="00EF78E6"/>
    <w:rsid w:val="00F100BE"/>
    <w:rsid w:val="00F106B8"/>
    <w:rsid w:val="00F12D03"/>
    <w:rsid w:val="00F14CED"/>
    <w:rsid w:val="00F157D6"/>
    <w:rsid w:val="00F22BEE"/>
    <w:rsid w:val="00F33329"/>
    <w:rsid w:val="00F47C15"/>
    <w:rsid w:val="00F50A3F"/>
    <w:rsid w:val="00F51D48"/>
    <w:rsid w:val="00F53FB7"/>
    <w:rsid w:val="00F66DCA"/>
    <w:rsid w:val="00F70F05"/>
    <w:rsid w:val="00F73898"/>
    <w:rsid w:val="00F76C7A"/>
    <w:rsid w:val="00F77C99"/>
    <w:rsid w:val="00F80F9B"/>
    <w:rsid w:val="00F82F3B"/>
    <w:rsid w:val="00F90505"/>
    <w:rsid w:val="00F92C32"/>
    <w:rsid w:val="00FB06C8"/>
    <w:rsid w:val="00FB232E"/>
    <w:rsid w:val="00FC1619"/>
    <w:rsid w:val="00FD700D"/>
    <w:rsid w:val="00FE0F87"/>
    <w:rsid w:val="00FE610A"/>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openxmlformats.org/officeDocument/2006/relationships/hyperlink" Target="https://trends.vera.org"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cdcr.ca.gov/family-resources/2022/09/02/cdcr-and-cchcs-extreme-heat-prevention-and-response-effort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cdc.gov/niosh/docs/2016-106/default.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niosh/docs/2016-106/default.html" TargetMode="External"/><Relationship Id="rId5" Type="http://schemas.openxmlformats.org/officeDocument/2006/relationships/webSettings" Target="webSettings.xml"/><Relationship Id="rId15" Type="http://schemas.openxmlformats.org/officeDocument/2006/relationships/hyperlink" Target="https://www.washingtonpost.com/nation/2021/03/02/life-sentences-growing/" TargetMode="External"/><Relationship Id="rId10" Type="http://schemas.openxmlformats.org/officeDocument/2006/relationships/hyperlink" Target="https://hifld-"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openxmlformats.org/officeDocument/2006/relationships/hyperlink" Target="https://www.sentencingproject.org/researc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D3E748-B536-5E4A-8CE6-DA0FD54E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15</Pages>
  <Words>4255</Words>
  <Characters>24254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1</cp:revision>
  <dcterms:created xsi:type="dcterms:W3CDTF">2023-12-19T00:37:00Z</dcterms:created>
  <dcterms:modified xsi:type="dcterms:W3CDTF">2023-12-19T13:23:00Z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