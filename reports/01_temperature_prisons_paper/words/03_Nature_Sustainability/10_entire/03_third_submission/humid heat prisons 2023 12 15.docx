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7B9DC66B" w:rsidR="00070CCE" w:rsidRDefault="00000000">
      <w:pPr>
        <w:spacing w:line="480" w:lineRule="auto"/>
        <w:jc w:val="both"/>
        <w:rPr>
          <w:color w:val="000000"/>
        </w:rPr>
      </w:pPr>
      <w:r>
        <w:rPr>
          <w:b/>
          <w:color w:val="000000"/>
        </w:rPr>
        <w:t>Date received:</w:t>
      </w:r>
      <w:r>
        <w:rPr>
          <w:color w:val="000000"/>
        </w:rPr>
        <w:t xml:space="preserve"> </w:t>
      </w:r>
      <w:del w:id="0" w:author="Parks, Robbie M" w:date="2023-12-15T15:46:00Z">
        <w:r w:rsidDel="00364452">
          <w:delText xml:space="preserve">October </w:delText>
        </w:r>
      </w:del>
      <w:ins w:id="1" w:author="Parks, Robbie M" w:date="2023-12-15T15:46:00Z">
        <w:r w:rsidR="00364452">
          <w:t>December</w:t>
        </w:r>
        <w:r w:rsidR="00364452">
          <w:t xml:space="preserve"> </w:t>
        </w:r>
      </w:ins>
      <w:ins w:id="2" w:author="Parks, Robbie M" w:date="2023-12-15T15:47:00Z">
        <w:r w:rsidR="00F90505">
          <w:t>19</w:t>
        </w:r>
      </w:ins>
      <w:del w:id="3" w:author="Parks, Robbie M" w:date="2023-12-15T15:47:00Z">
        <w:r w:rsidDel="00F90505">
          <w:delText>2</w:delText>
        </w:r>
      </w:del>
      <w:ins w:id="4" w:author="Parks, Robbie M" w:date="2023-12-15T15:47:00Z">
        <w:r w:rsidR="00F90505">
          <w:rPr>
            <w:vertAlign w:val="superscript"/>
          </w:rPr>
          <w:t>th</w:t>
        </w:r>
      </w:ins>
      <w:del w:id="5" w:author="Parks, Robbie M" w:date="2023-12-15T15:47:00Z">
        <w:r w:rsidRPr="0013552E" w:rsidDel="00F90505">
          <w:rPr>
            <w:vertAlign w:val="superscript"/>
          </w:rPr>
          <w:delText>nd</w:delText>
        </w:r>
      </w:del>
      <w:r w:rsidR="0013552E">
        <w:t>,</w:t>
      </w:r>
      <w:r>
        <w:rPr>
          <w:color w:val="000000"/>
        </w:rPr>
        <w:t xml:space="preserve"> 2023</w:t>
      </w:r>
      <w:r>
        <w:br w:type="page"/>
      </w:r>
    </w:p>
    <w:p w14:paraId="0000000E" w14:textId="7D0D15E0" w:rsidR="00070CCE" w:rsidRDefault="00000000">
      <w:pPr>
        <w:spacing w:line="480" w:lineRule="auto"/>
        <w:jc w:val="both"/>
        <w:rPr>
          <w:b/>
        </w:rPr>
      </w:pPr>
      <w:commentRangeStart w:id="6"/>
      <w:commentRangeStart w:id="7"/>
      <w:commentRangeStart w:id="8"/>
      <w:r>
        <w:rPr>
          <w:b/>
        </w:rPr>
        <w:lastRenderedPageBreak/>
        <w:t xml:space="preserve">Incarcerated </w:t>
      </w:r>
      <w:commentRangeEnd w:id="6"/>
      <w:r w:rsidR="00087A8A">
        <w:rPr>
          <w:rStyle w:val="CommentReference"/>
          <w:rFonts w:asciiTheme="minorHAnsi" w:hAnsiTheme="minorHAnsi" w:cstheme="minorBidi"/>
          <w:lang w:eastAsia="en-US"/>
        </w:rPr>
        <w:commentReference w:id="6"/>
      </w:r>
      <w:commentRangeEnd w:id="7"/>
      <w:r w:rsidR="00932DEC">
        <w:rPr>
          <w:rStyle w:val="CommentReference"/>
          <w:rFonts w:asciiTheme="minorHAnsi" w:hAnsiTheme="minorHAnsi" w:cstheme="minorBidi"/>
          <w:lang w:eastAsia="en-US"/>
        </w:rPr>
        <w:commentReference w:id="7"/>
      </w:r>
      <w:commentRangeEnd w:id="8"/>
      <w:r w:rsidR="002E6D29">
        <w:rPr>
          <w:rStyle w:val="CommentReference"/>
          <w:rFonts w:asciiTheme="minorHAnsi" w:hAnsiTheme="minorHAnsi" w:cstheme="minorBidi"/>
          <w:lang w:eastAsia="en-US"/>
        </w:rPr>
        <w:commentReference w:id="8"/>
      </w:r>
      <w:r>
        <w:rPr>
          <w:b/>
        </w:rPr>
        <w:t xml:space="preserve">people in the US are at high risk for heat-related illness and death. </w:t>
      </w:r>
      <w:del w:id="9" w:author="Parks, Robbie M" w:date="2023-12-15T12:37:00Z">
        <w:r w:rsidDel="004304C8">
          <w:rPr>
            <w:b/>
          </w:rPr>
          <w:delText xml:space="preserve">However, a comprehensive assessment of heat conditions at US carceral facilities is </w:delText>
        </w:r>
        <w:r w:rsidR="00FF5EC6" w:rsidDel="004304C8">
          <w:rPr>
            <w:b/>
          </w:rPr>
          <w:delText>required</w:delText>
        </w:r>
        <w:r w:rsidDel="004304C8">
          <w:rPr>
            <w:b/>
          </w:rPr>
          <w:delText xml:space="preserve">. </w:delText>
        </w:r>
      </w:del>
      <w:r>
        <w:rPr>
          <w:b/>
        </w:rPr>
        <w:t xml:space="preserve">Here, we evaluated recent exposure trends </w:t>
      </w:r>
      <w:r w:rsidR="00D94E8C">
        <w:rPr>
          <w:b/>
        </w:rPr>
        <w:t xml:space="preserve">to potentially hazardous </w:t>
      </w:r>
      <w:r>
        <w:rPr>
          <w:b/>
        </w:rPr>
        <w:t>heat – defined as number of days annually the maximum wet bulb globe temperature</w:t>
      </w:r>
      <w:r w:rsidR="002D2863">
        <w:rPr>
          <w:b/>
        </w:rPr>
        <w:t xml:space="preserve"> (</w:t>
      </w:r>
      <w:proofErr w:type="spellStart"/>
      <w:r w:rsidR="002D2863">
        <w:rPr>
          <w:b/>
        </w:rPr>
        <w:t>WBGT</w:t>
      </w:r>
      <w:r w:rsidR="002D2863">
        <w:rPr>
          <w:b/>
          <w:vertAlign w:val="subscript"/>
        </w:rPr>
        <w:t>max</w:t>
      </w:r>
      <w:proofErr w:type="spellEnd"/>
      <w:r w:rsidR="002D2863">
        <w:rPr>
          <w:b/>
        </w:rPr>
        <w:t>)</w:t>
      </w:r>
      <w:r>
        <w:rPr>
          <w:b/>
        </w:rPr>
        <w:t xml:space="preserve"> exceeded 28°C – during 1982-2020 at 4,078 continental US carceral facilities holding ~2 million incarcerated people. On average, carceral facilities experienced 41.25 million person-days of exposure annually, with state prisons contributing 61%, and encountered </w:t>
      </w:r>
      <w:sdt>
        <w:sdtPr>
          <w:tag w:val="goog_rdk_0"/>
          <w:id w:val="-642034693"/>
        </w:sdtPr>
        <w:sdtContent/>
      </w:sdt>
      <w:r>
        <w:rPr>
          <w:b/>
        </w:rPr>
        <w:t xml:space="preserve">5.5 more </w:t>
      </w:r>
      <w:r w:rsidR="002D2863">
        <w:rPr>
          <w:b/>
        </w:rPr>
        <w:t xml:space="preserve">potentially hazardous </w:t>
      </w:r>
      <w:r>
        <w:rPr>
          <w:b/>
        </w:rPr>
        <w:t xml:space="preserve">heat days annually compared to the remainder of the US population. </w:t>
      </w:r>
      <w:commentRangeStart w:id="10"/>
      <w:del w:id="11" w:author="Parks, Robbie M" w:date="2023-12-15T11:50:00Z">
        <w:r w:rsidDel="00BB6F3B">
          <w:rPr>
            <w:b/>
          </w:rPr>
          <w:delText xml:space="preserve">An estimated 915,627 people (45% of total) were incarcerated in 1,739 facilities with </w:delText>
        </w:r>
        <w:r w:rsidR="002D2863" w:rsidDel="00BB6F3B">
          <w:rPr>
            <w:b/>
          </w:rPr>
          <w:delText xml:space="preserve">an </w:delText>
        </w:r>
        <w:r w:rsidDel="00BB6F3B">
          <w:rPr>
            <w:b/>
          </w:rPr>
          <w:delText>increasing number of</w:delText>
        </w:r>
        <w:r w:rsidR="002D2863" w:rsidDel="00BB6F3B">
          <w:rPr>
            <w:b/>
          </w:rPr>
          <w:delText xml:space="preserve"> days per year WBGT</w:delText>
        </w:r>
        <w:r w:rsidR="002D2863" w:rsidDel="00BB6F3B">
          <w:rPr>
            <w:b/>
            <w:vertAlign w:val="subscript"/>
          </w:rPr>
          <w:delText>max</w:delText>
        </w:r>
        <w:r w:rsidR="002D2863" w:rsidDel="00BB6F3B">
          <w:rPr>
            <w:b/>
          </w:rPr>
          <w:delText xml:space="preserve"> exceeded 28°C</w:delText>
        </w:r>
        <w:r w:rsidDel="00BB6F3B">
          <w:rPr>
            <w:b/>
          </w:rPr>
          <w:delText xml:space="preserve">; southern facilities experienced the most rapid changes. </w:delText>
        </w:r>
      </w:del>
      <w:r>
        <w:rPr>
          <w:b/>
        </w:rPr>
        <w:t xml:space="preserve">Our findings highlight the urgent need for enhanced infrastructure, health system interventions, and reform in the treatment of incarcerated people, especially as climate change intensifies </w:t>
      </w:r>
      <w:r w:rsidR="00456252">
        <w:rPr>
          <w:b/>
        </w:rPr>
        <w:t xml:space="preserve">hazardous </w:t>
      </w:r>
      <w:r>
        <w:rPr>
          <w:b/>
        </w:rPr>
        <w:t xml:space="preserve">heat exposure. </w:t>
      </w:r>
      <w:commentRangeEnd w:id="10"/>
      <w:r w:rsidR="00EC19E0">
        <w:rPr>
          <w:rStyle w:val="CommentReference"/>
          <w:rFonts w:asciiTheme="minorHAnsi" w:hAnsiTheme="minorHAnsi" w:cstheme="minorBidi"/>
          <w:lang w:eastAsia="en-US"/>
        </w:rPr>
        <w:commentReference w:id="10"/>
      </w:r>
    </w:p>
    <w:p w14:paraId="0000000F" w14:textId="77777777" w:rsidR="00070CCE" w:rsidRDefault="00070CCE">
      <w:pPr>
        <w:spacing w:line="480" w:lineRule="auto"/>
        <w:jc w:val="both"/>
        <w:rPr>
          <w:color w:val="000000"/>
        </w:rPr>
      </w:pPr>
    </w:p>
    <w:p w14:paraId="00000010" w14:textId="16E9D053" w:rsidR="00070CCE" w:rsidRDefault="00000000">
      <w:pPr>
        <w:spacing w:line="480" w:lineRule="auto"/>
        <w:jc w:val="both"/>
        <w:rPr>
          <w:color w:val="000000"/>
        </w:rPr>
      </w:pPr>
      <w:r>
        <w:rPr>
          <w:color w:val="000000"/>
        </w:rPr>
        <w:t xml:space="preserve">Incarcerated people in the United States are at high risk for heat-related morbidity and </w:t>
      </w:r>
      <w:r w:rsidRPr="00D63B86">
        <w:rPr>
          <w:color w:val="000000"/>
        </w:rPr>
        <w:t>mortality</w:t>
      </w:r>
      <w:r w:rsidRPr="00D63B86">
        <w:rPr>
          <w:color w:val="000000"/>
          <w:vertAlign w:val="superscript"/>
        </w:rPr>
        <w:t>1–3</w:t>
      </w:r>
      <w:r w:rsidRPr="00D63B86">
        <w:rPr>
          <w:color w:val="000000"/>
        </w:rPr>
        <w:t xml:space="preserve"> due to their physical confinement, social isolation, and high rates of chronic mental and physical illnesses.</w:t>
      </w:r>
      <w:r w:rsidRPr="00D63B86">
        <w:rPr>
          <w:color w:val="000000"/>
          <w:vertAlign w:val="superscript"/>
        </w:rPr>
        <w:t>4</w:t>
      </w:r>
      <w:r w:rsidRPr="00D63B86">
        <w:rPr>
          <w:color w:val="000000"/>
        </w:rPr>
        <w:t xml:space="preserve"> Unlike the vast majority of the United States population, who have access to air conditioning (</w:t>
      </w:r>
      <w:r w:rsidRPr="00D63B86">
        <w:t>c</w:t>
      </w:r>
      <w:r w:rsidRPr="00D63B86">
        <w:rPr>
          <w:color w:val="000000"/>
        </w:rPr>
        <w:t>entral</w:t>
      </w:r>
      <w:r w:rsidRPr="00D63B86">
        <w:t xml:space="preserve"> and any air conditioning equipment)</w:t>
      </w:r>
      <w:r w:rsidRPr="00D63B86">
        <w:rPr>
          <w:color w:val="000000"/>
          <w:vertAlign w:val="superscript"/>
        </w:rPr>
        <w:t>5</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Pr="00D63B86">
        <w:rPr>
          <w:color w:val="000000"/>
          <w:vertAlign w:val="superscript"/>
        </w:rPr>
        <w:t>6</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Pr="00D63B86">
        <w:rPr>
          <w:color w:val="000000"/>
          <w:vertAlign w:val="superscript"/>
        </w:rPr>
        <w:t>7, 8</w:t>
      </w:r>
      <w:r>
        <w:rPr>
          <w:color w:val="000000"/>
        </w:rPr>
        <w:t xml:space="preserve"> </w:t>
      </w:r>
    </w:p>
    <w:p w14:paraId="00000011" w14:textId="77777777" w:rsidR="00070CCE" w:rsidRDefault="00070CCE">
      <w:pPr>
        <w:spacing w:line="480" w:lineRule="auto"/>
        <w:jc w:val="both"/>
        <w:rPr>
          <w:color w:val="000000"/>
        </w:rPr>
      </w:pPr>
    </w:p>
    <w:p w14:paraId="00000012" w14:textId="25004EB3"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communities in the United States.</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3, 9, 10</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United States will experience more </w:t>
      </w:r>
      <w:r w:rsidRPr="00BD4F1F">
        <w:rPr>
          <w:color w:val="000000"/>
        </w:rPr>
        <w:lastRenderedPageBreak/>
        <w:t>frequent, intense, and longer heat waves</w:t>
      </w:r>
      <w:r w:rsidRPr="00BD4F1F">
        <w:rPr>
          <w:color w:val="000000"/>
          <w:vertAlign w:val="superscript"/>
        </w:rPr>
        <w:t>11</w:t>
      </w:r>
      <w:r w:rsidRPr="00BD4F1F">
        <w:rPr>
          <w:color w:val="000000"/>
        </w:rPr>
        <w:t xml:space="preserve"> that may disproportionately affect incarcerated people.</w:t>
      </w:r>
      <w:r>
        <w:rPr>
          <w:color w:val="000000"/>
        </w:rPr>
        <w:t xml:space="preserve"> </w:t>
      </w:r>
    </w:p>
    <w:p w14:paraId="00000013" w14:textId="77777777" w:rsidR="00070CCE" w:rsidDel="00F106B8" w:rsidRDefault="00070CCE">
      <w:pPr>
        <w:spacing w:line="480" w:lineRule="auto"/>
        <w:jc w:val="both"/>
        <w:rPr>
          <w:del w:id="12" w:author="Parks, Robbie M" w:date="2023-12-15T17:22:00Z"/>
          <w:color w:val="000000"/>
        </w:rPr>
      </w:pPr>
    </w:p>
    <w:p w14:paraId="00000014" w14:textId="75F5AED3" w:rsidR="00070CCE" w:rsidDel="00F106B8" w:rsidRDefault="00000000">
      <w:pPr>
        <w:spacing w:line="480" w:lineRule="auto"/>
        <w:jc w:val="both"/>
        <w:rPr>
          <w:del w:id="13" w:author="Parks, Robbie M" w:date="2023-12-15T17:22:00Z"/>
          <w:color w:val="000000"/>
        </w:rPr>
      </w:pPr>
      <w:commentRangeStart w:id="14"/>
      <w:commentRangeStart w:id="15"/>
      <w:del w:id="16" w:author="Parks, Robbie M" w:date="2023-12-15T17:22:00Z">
        <w:r w:rsidRPr="00677315" w:rsidDel="00F106B8">
          <w:rPr>
            <w:color w:val="000000"/>
          </w:rPr>
          <w:delText>While previous work has assessed how heat impacts incarcerated people in the United States,</w:delText>
        </w:r>
        <w:r w:rsidRPr="00677315" w:rsidDel="00F106B8">
          <w:rPr>
            <w:color w:val="000000"/>
            <w:vertAlign w:val="superscript"/>
          </w:rPr>
          <w:delText>2</w:delText>
        </w:r>
        <w:r w:rsidRPr="00677315" w:rsidDel="00F106B8">
          <w:rPr>
            <w:color w:val="000000"/>
          </w:rPr>
          <w:delText xml:space="preserve"> there is a critical need to quantify </w:delText>
        </w:r>
        <w:r w:rsidR="00D94E8C" w:rsidRPr="00677315" w:rsidDel="00F106B8">
          <w:rPr>
            <w:color w:val="000000"/>
          </w:rPr>
          <w:delText xml:space="preserve">potentially hazardous </w:delText>
        </w:r>
        <w:r w:rsidRPr="00677315" w:rsidDel="00F106B8">
          <w:rPr>
            <w:color w:val="000000"/>
          </w:rPr>
          <w:delText>heat conditions at carceral facilities.</w:delText>
        </w:r>
        <w:r w:rsidRPr="00677315" w:rsidDel="00F106B8">
          <w:rPr>
            <w:color w:val="000000"/>
            <w:vertAlign w:val="superscript"/>
          </w:rPr>
          <w:delText>9, 10</w:delText>
        </w:r>
        <w:r w:rsidRPr="00677315" w:rsidDel="00F106B8">
          <w:rPr>
            <w:color w:val="000000"/>
          </w:rPr>
          <w:delText xml:space="preserve"> Without this knowledge, the </w:delText>
        </w:r>
        <w:r w:rsidR="00D414F3" w:rsidRPr="00677315" w:rsidDel="00F106B8">
          <w:rPr>
            <w:color w:val="000000"/>
          </w:rPr>
          <w:delText>impact</w:delText>
        </w:r>
        <w:r w:rsidRPr="00677315" w:rsidDel="00F106B8">
          <w:rPr>
            <w:color w:val="000000"/>
          </w:rPr>
          <w:delText xml:space="preserve"> of more frequent </w:delText>
        </w:r>
        <w:r w:rsidR="007074BA" w:rsidRPr="00677315" w:rsidDel="00F106B8">
          <w:rPr>
            <w:color w:val="000000"/>
          </w:rPr>
          <w:delText xml:space="preserve">periods of elevated </w:delText>
        </w:r>
        <w:r w:rsidRPr="00677315" w:rsidDel="00F106B8">
          <w:rPr>
            <w:color w:val="000000"/>
          </w:rPr>
          <w:delText>heat</w:delText>
        </w:r>
        <w:r w:rsidRPr="00677315" w:rsidDel="00F106B8">
          <w:rPr>
            <w:color w:val="000000"/>
            <w:vertAlign w:val="superscript"/>
          </w:rPr>
          <w:delText>11</w:delText>
        </w:r>
        <w:r w:rsidRPr="00677315" w:rsidDel="00F106B8">
          <w:rPr>
            <w:color w:val="000000"/>
          </w:rPr>
          <w:delText xml:space="preserve"> on incarcerated people cannot be contextualized nor framed against future climate projections. Identifying where incarcerated people may face </w:delText>
        </w:r>
        <w:r w:rsidRPr="00677315" w:rsidDel="00F106B8">
          <w:delText>especially</w:delText>
        </w:r>
        <w:r w:rsidRPr="00677315" w:rsidDel="00F106B8">
          <w:rPr>
            <w:color w:val="000000"/>
          </w:rPr>
          <w:delText xml:space="preserve"> </w:delText>
        </w:r>
        <w:r w:rsidR="00626E76" w:rsidRPr="00677315" w:rsidDel="00F106B8">
          <w:rPr>
            <w:color w:val="000000"/>
          </w:rPr>
          <w:delText xml:space="preserve">increasingly </w:delText>
        </w:r>
        <w:r w:rsidRPr="00677315" w:rsidDel="00F106B8">
          <w:rPr>
            <w:color w:val="000000"/>
          </w:rPr>
          <w:delText xml:space="preserve">high </w:delText>
        </w:r>
        <w:r w:rsidR="00626E76" w:rsidRPr="00677315" w:rsidDel="00F106B8">
          <w:rPr>
            <w:color w:val="000000"/>
          </w:rPr>
          <w:delText xml:space="preserve">or regular </w:delText>
        </w:r>
        <w:r w:rsidRPr="00677315" w:rsidDel="00F106B8">
          <w:rPr>
            <w:color w:val="000000"/>
          </w:rPr>
          <w:delText xml:space="preserve">exposure is essential to guide targeted interventions to reduce harm to </w:delText>
        </w:r>
        <w:r w:rsidRPr="00677315" w:rsidDel="00F106B8">
          <w:delText>incarcerated</w:delText>
        </w:r>
        <w:r w:rsidRPr="00677315" w:rsidDel="00F106B8">
          <w:rPr>
            <w:color w:val="000000"/>
          </w:rPr>
          <w:delText xml:space="preserve"> peoples’ health.</w:delText>
        </w:r>
        <w:r w:rsidRPr="00677315" w:rsidDel="00F106B8">
          <w:rPr>
            <w:color w:val="000000"/>
            <w:vertAlign w:val="superscript"/>
          </w:rPr>
          <w:delText>5</w:delText>
        </w:r>
        <w:r w:rsidRPr="00677315" w:rsidDel="00F106B8">
          <w:rPr>
            <w:color w:val="000000"/>
          </w:rPr>
          <w:delText xml:space="preserve"> </w:delText>
        </w:r>
        <w:r w:rsidR="00E421A6" w:rsidRPr="00677315" w:rsidDel="00F106B8">
          <w:rPr>
            <w:color w:val="000000"/>
          </w:rPr>
          <w:delText>M</w:delText>
        </w:r>
        <w:r w:rsidRPr="00677315" w:rsidDel="00F106B8">
          <w:rPr>
            <w:color w:val="000000"/>
          </w:rPr>
          <w:delText xml:space="preserve">apping the spatial and temporal pattern of </w:delText>
        </w:r>
        <w:r w:rsidR="00D94E8C" w:rsidRPr="00677315" w:rsidDel="00F106B8">
          <w:rPr>
            <w:color w:val="000000"/>
          </w:rPr>
          <w:delText xml:space="preserve">potentially hazardous </w:delText>
        </w:r>
        <w:r w:rsidRPr="00677315" w:rsidDel="00F106B8">
          <w:rPr>
            <w:color w:val="000000"/>
          </w:rPr>
          <w:delText xml:space="preserve">heat trajectories among incarcerated communities – as well as disparities in </w:delText>
        </w:r>
        <w:r w:rsidR="00F51D48" w:rsidRPr="00677315" w:rsidDel="00F106B8">
          <w:rPr>
            <w:color w:val="000000"/>
          </w:rPr>
          <w:delText xml:space="preserve">patterns and trends in </w:delText>
        </w:r>
        <w:r w:rsidRPr="00677315" w:rsidDel="00F106B8">
          <w:rPr>
            <w:color w:val="000000"/>
          </w:rPr>
          <w:delText xml:space="preserve">exposure – can inform policy discussions to </w:delText>
        </w:r>
        <w:r w:rsidRPr="00677315" w:rsidDel="00F106B8">
          <w:delText>make necessary changes</w:delText>
        </w:r>
        <w:r w:rsidRPr="00677315" w:rsidDel="00F106B8">
          <w:rPr>
            <w:color w:val="000000"/>
          </w:rPr>
          <w:delText xml:space="preserve"> at the local, state, and federal levels.</w:delText>
        </w:r>
        <w:r w:rsidRPr="00677315" w:rsidDel="00F106B8">
          <w:rPr>
            <w:color w:val="000000"/>
            <w:vertAlign w:val="superscript"/>
          </w:rPr>
          <w:delText>3, 9, 10</w:delText>
        </w:r>
        <w:commentRangeEnd w:id="14"/>
        <w:r w:rsidR="00457F64" w:rsidDel="00F106B8">
          <w:rPr>
            <w:rStyle w:val="CommentReference"/>
            <w:rFonts w:asciiTheme="minorHAnsi" w:hAnsiTheme="minorHAnsi" w:cstheme="minorBidi"/>
            <w:lang w:eastAsia="en-US"/>
          </w:rPr>
          <w:commentReference w:id="14"/>
        </w:r>
        <w:commentRangeEnd w:id="15"/>
        <w:r w:rsidR="00763491" w:rsidDel="00F106B8">
          <w:rPr>
            <w:rStyle w:val="CommentReference"/>
            <w:rFonts w:asciiTheme="minorHAnsi" w:hAnsiTheme="minorHAnsi" w:cstheme="minorBidi"/>
            <w:lang w:eastAsia="en-US"/>
          </w:rPr>
          <w:commentReference w:id="15"/>
        </w:r>
      </w:del>
    </w:p>
    <w:p w14:paraId="00000015" w14:textId="77777777" w:rsidR="00070CCE" w:rsidRDefault="00070CCE">
      <w:pPr>
        <w:spacing w:line="480" w:lineRule="auto"/>
        <w:jc w:val="both"/>
        <w:rPr>
          <w:color w:val="000000"/>
        </w:rPr>
      </w:pPr>
    </w:p>
    <w:p w14:paraId="00000016" w14:textId="27D400B8"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heat conditions during 1982 - 2020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United States (Materials and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Pr="006A2FA5">
        <w:rPr>
          <w:color w:val="000000"/>
          <w:vertAlign w:val="superscript"/>
        </w:rPr>
        <w:t>12</w:t>
      </w:r>
      <w:r w:rsidR="00E053F4" w:rsidRPr="006A2FA5">
        <w:rPr>
          <w:color w:val="000000"/>
        </w:rPr>
        <w:t xml:space="preserve"> </w:t>
      </w:r>
      <w:del w:id="17" w:author="Parks, Robbie M" w:date="2023-12-15T17:27:00Z">
        <w:r w:rsidR="00E053F4" w:rsidRPr="006A2FA5" w:rsidDel="00E623F0">
          <w:rPr>
            <w:color w:val="000000"/>
          </w:rPr>
          <w:delText xml:space="preserve">WBGT is </w:delText>
        </w:r>
        <w:r w:rsidR="001903FE" w:rsidRPr="006A2FA5" w:rsidDel="00E623F0">
          <w:rPr>
            <w:color w:val="000000"/>
          </w:rPr>
          <w:delText xml:space="preserve">a heat stress metric </w:delText>
        </w:r>
        <w:r w:rsidR="00E053F4" w:rsidRPr="006A2FA5" w:rsidDel="00E623F0">
          <w:rPr>
            <w:color w:val="000000"/>
          </w:rPr>
          <w:delText>widely used in environmental epidemiolog</w:delText>
        </w:r>
        <w:r w:rsidR="00571CAB" w:rsidRPr="006A2FA5" w:rsidDel="00E623F0">
          <w:rPr>
            <w:color w:val="000000"/>
          </w:rPr>
          <w:delText xml:space="preserve">y </w:delText>
        </w:r>
        <w:r w:rsidR="007D0352" w:rsidRPr="006A2FA5" w:rsidDel="00E623F0">
          <w:rPr>
            <w:color w:val="000000"/>
          </w:rPr>
          <w:delText>to assess associations between</w:delText>
        </w:r>
        <w:r w:rsidR="007D0352" w:rsidDel="00E623F0">
          <w:rPr>
            <w:color w:val="000000"/>
          </w:rPr>
          <w:delText xml:space="preserve"> heat and human health</w:delText>
        </w:r>
        <w:r w:rsidR="00E053F4" w:rsidDel="00E623F0">
          <w:rPr>
            <w:color w:val="000000"/>
          </w:rPr>
          <w:delText xml:space="preserve"> across a range of context</w:delText>
        </w:r>
        <w:r w:rsidR="009F4CDC" w:rsidDel="00E623F0">
          <w:rPr>
            <w:color w:val="000000"/>
          </w:rPr>
          <w:delText>s</w:delText>
        </w:r>
        <w:r w:rsidR="00E053F4" w:rsidDel="00E623F0">
          <w:rPr>
            <w:color w:val="000000"/>
          </w:rPr>
          <w:delText>.</w:delText>
        </w:r>
        <w:r w:rsidR="009F4A86" w:rsidDel="00E623F0">
          <w:rPr>
            <w:color w:val="000000"/>
          </w:rPr>
          <w:delText xml:space="preserve"> </w:delText>
        </w:r>
        <w:r w:rsidR="009F4A86" w:rsidDel="00E623F0">
          <w:rPr>
            <w:color w:val="000000"/>
            <w:vertAlign w:val="superscript"/>
          </w:rPr>
          <w:delText>13,14</w:delText>
        </w:r>
        <w:r w:rsidR="00A83625" w:rsidDel="00E623F0">
          <w:rPr>
            <w:color w:val="000000"/>
          </w:rPr>
          <w:delText xml:space="preserve"> </w:delText>
        </w:r>
        <w:r w:rsidR="002D2863" w:rsidDel="00E623F0">
          <w:rPr>
            <w:color w:val="000000"/>
          </w:rPr>
          <w:delText xml:space="preserve">WBGT </w:delText>
        </w:r>
        <w:r w:rsidR="00626E76" w:rsidDel="00E623F0">
          <w:rPr>
            <w:color w:val="000000"/>
          </w:rPr>
          <w:delText>account</w:delText>
        </w:r>
        <w:r w:rsidR="002D2863" w:rsidDel="00E623F0">
          <w:rPr>
            <w:color w:val="000000"/>
          </w:rPr>
          <w:delText>s</w:delText>
        </w:r>
        <w:r w:rsidR="00626E76" w:rsidDel="00E623F0">
          <w:rPr>
            <w:color w:val="000000"/>
          </w:rPr>
          <w:delText xml:space="preserve"> for the non-</w:delText>
        </w:r>
        <w:r w:rsidR="001378A6" w:rsidDel="00E623F0">
          <w:rPr>
            <w:color w:val="000000"/>
          </w:rPr>
          <w:delText>linear</w:delText>
        </w:r>
        <w:r w:rsidR="00626E76" w:rsidDel="00E623F0">
          <w:rPr>
            <w:color w:val="000000"/>
          </w:rPr>
          <w:delText xml:space="preserve"> interactions between air temperature, humidity, air speeds</w:delText>
        </w:r>
        <w:r w:rsidR="002D2863" w:rsidDel="00E623F0">
          <w:rPr>
            <w:color w:val="000000"/>
          </w:rPr>
          <w:delText>, and solar radiation</w:delText>
        </w:r>
        <w:r w:rsidR="009F4A86" w:rsidDel="00E623F0">
          <w:rPr>
            <w:color w:val="000000"/>
          </w:rPr>
          <w:delText>.</w:delText>
        </w:r>
        <w:r w:rsidR="009F4A86" w:rsidDel="00E623F0">
          <w:rPr>
            <w:color w:val="000000"/>
            <w:vertAlign w:val="superscript"/>
          </w:rPr>
          <w:delText>15</w:delText>
        </w:r>
        <w:r w:rsidR="00A83625" w:rsidDel="00E623F0">
          <w:rPr>
            <w:color w:val="000000"/>
          </w:rPr>
          <w:delText xml:space="preserve"> </w:delText>
        </w:r>
        <w:r w:rsidR="002D2863" w:rsidDel="00E623F0">
          <w:rPr>
            <w:color w:val="000000"/>
          </w:rPr>
          <w:delText>B</w:delText>
        </w:r>
        <w:r w:rsidR="00A83625" w:rsidDel="00E623F0">
          <w:rPr>
            <w:color w:val="000000"/>
          </w:rPr>
          <w:delText xml:space="preserve">ut </w:delText>
        </w:r>
        <w:r w:rsidR="002D2863" w:rsidDel="00E623F0">
          <w:rPr>
            <w:color w:val="000000"/>
          </w:rPr>
          <w:delText xml:space="preserve">given </w:delText>
        </w:r>
        <w:r w:rsidR="00A83625" w:rsidDel="00E623F0">
          <w:rPr>
            <w:color w:val="000000"/>
          </w:rPr>
          <w:delText xml:space="preserve">that incarcerated </w:delText>
        </w:r>
        <w:r w:rsidR="00F12D03" w:rsidDel="00E623F0">
          <w:rPr>
            <w:color w:val="000000"/>
          </w:rPr>
          <w:delText>people</w:delText>
        </w:r>
        <w:r w:rsidR="00A83625" w:rsidDel="00E623F0">
          <w:rPr>
            <w:color w:val="000000"/>
          </w:rPr>
          <w:delText xml:space="preserve"> spend the vast majority of their time indoors and thus solar radiation is negligibl</w:delText>
        </w:r>
        <w:r w:rsidR="002D2863" w:rsidDel="00E623F0">
          <w:rPr>
            <w:color w:val="000000"/>
          </w:rPr>
          <w:delText>e, here we estimate indoor, or shaded, WBGT</w:delText>
        </w:r>
        <w:r w:rsidR="002D2863" w:rsidDel="00E623F0">
          <w:rPr>
            <w:color w:val="000000"/>
            <w:vertAlign w:val="subscript"/>
          </w:rPr>
          <w:delText>max</w:delText>
        </w:r>
        <w:r w:rsidR="002D2863" w:rsidDel="00E623F0">
          <w:rPr>
            <w:color w:val="000000"/>
          </w:rPr>
          <w:delText xml:space="preserve"> (Supplementary Information)</w:delText>
        </w:r>
        <w:r w:rsidR="00A83625" w:rsidDel="00E623F0">
          <w:rPr>
            <w:color w:val="000000"/>
          </w:rPr>
          <w:delText>.</w:delText>
        </w:r>
        <w:r w:rsidR="009F4A86" w:rsidDel="00E623F0">
          <w:rPr>
            <w:color w:val="000000"/>
            <w:vertAlign w:val="superscript"/>
          </w:rPr>
          <w:delText>15</w:delText>
        </w:r>
        <w:r w:rsidR="00626E76" w:rsidDel="00E623F0">
          <w:rPr>
            <w:color w:val="000000"/>
          </w:rPr>
          <w:delText xml:space="preserve"> </w:delText>
        </w:r>
        <w:r w:rsidDel="00E623F0">
          <w:rPr>
            <w:color w:val="000000"/>
          </w:rPr>
          <w:delText>Exposure is defined as the number of days per year that WBGT</w:delText>
        </w:r>
        <w:r w:rsidDel="00E623F0">
          <w:rPr>
            <w:color w:val="000000"/>
            <w:vertAlign w:val="subscript"/>
          </w:rPr>
          <w:delText xml:space="preserve">max </w:delText>
        </w:r>
        <w:r w:rsidDel="00E623F0">
          <w:rPr>
            <w:color w:val="000000"/>
          </w:rPr>
          <w:delText>exceeded 28°C multiplied by the total estimated incarcerated population exposed (person-days per year).</w:delText>
        </w:r>
        <w:r w:rsidR="009F4A86" w:rsidDel="00E623F0">
          <w:rPr>
            <w:color w:val="000000"/>
            <w:vertAlign w:val="superscript"/>
          </w:rPr>
          <w:delText>16</w:delText>
        </w:r>
      </w:del>
    </w:p>
    <w:p w14:paraId="00000017" w14:textId="66C41A2F" w:rsidR="00070CCE" w:rsidDel="00617C45" w:rsidRDefault="00070CCE">
      <w:pPr>
        <w:spacing w:line="480" w:lineRule="auto"/>
        <w:jc w:val="both"/>
        <w:rPr>
          <w:del w:id="18" w:author="Parks, Robbie M" w:date="2023-12-15T17:22:00Z"/>
          <w:color w:val="000000"/>
        </w:rPr>
      </w:pPr>
    </w:p>
    <w:p w14:paraId="38C05F41" w14:textId="79DB7DE7" w:rsidR="00617C45" w:rsidRDefault="00617C45">
      <w:pPr>
        <w:spacing w:line="480" w:lineRule="auto"/>
        <w:jc w:val="both"/>
        <w:rPr>
          <w:ins w:id="19" w:author="Parks, Robbie M" w:date="2023-12-15T17:22:00Z"/>
          <w:color w:val="000000"/>
        </w:rPr>
      </w:pPr>
    </w:p>
    <w:p w14:paraId="00000018" w14:textId="1DCA95AA" w:rsidR="00070CCE" w:rsidDel="00617C45" w:rsidRDefault="00000000">
      <w:pPr>
        <w:spacing w:line="480" w:lineRule="auto"/>
        <w:jc w:val="both"/>
        <w:rPr>
          <w:del w:id="20" w:author="Parks, Robbie M" w:date="2023-12-15T17:22:00Z"/>
          <w:color w:val="000000"/>
        </w:rPr>
      </w:pPr>
      <w:commentRangeStart w:id="21"/>
      <w:del w:id="22" w:author="Parks, Robbie M" w:date="2023-12-15T17:22:00Z">
        <w:r w:rsidDel="00617C45">
          <w:rPr>
            <w:color w:val="000000"/>
          </w:rPr>
          <w:delText xml:space="preserve">Our objectives are to (1) characterize </w:delText>
        </w:r>
        <w:r w:rsidR="00626E76" w:rsidDel="00617C45">
          <w:rPr>
            <w:color w:val="000000"/>
          </w:rPr>
          <w:delText>recent heat exposure</w:delText>
        </w:r>
        <w:r w:rsidDel="00617C45">
          <w:rPr>
            <w:color w:val="000000"/>
          </w:rPr>
          <w:delText xml:space="preserve"> at each carceral facility location and by facility type and state; (2) measure how </w:delText>
        </w:r>
        <w:r w:rsidR="00626E76" w:rsidDel="00617C45">
          <w:rPr>
            <w:color w:val="000000"/>
          </w:rPr>
          <w:delText xml:space="preserve">heat </w:delText>
        </w:r>
        <w:r w:rsidDel="00617C45">
          <w:rPr>
            <w:color w:val="000000"/>
          </w:rPr>
          <w:delText xml:space="preserve">exposure at carceral facility locations compares with the rest of the population nationally and by state; and (3) calculate the </w:delText>
        </w:r>
        <w:r w:rsidR="00626E76" w:rsidDel="00617C45">
          <w:rPr>
            <w:color w:val="000000"/>
          </w:rPr>
          <w:delText>changes in</w:delText>
        </w:r>
        <w:r w:rsidDel="00617C45">
          <w:rPr>
            <w:color w:val="000000"/>
          </w:rPr>
          <w:delText xml:space="preserve"> </w:delText>
        </w:r>
        <w:r w:rsidR="00626E76" w:rsidDel="00617C45">
          <w:rPr>
            <w:color w:val="000000"/>
          </w:rPr>
          <w:delText>the number of day</w:delText>
        </w:r>
        <w:r w:rsidR="00291FB5" w:rsidDel="00617C45">
          <w:rPr>
            <w:color w:val="000000"/>
          </w:rPr>
          <w:delText>s</w:delText>
        </w:r>
        <w:r w:rsidR="00626E76" w:rsidDel="00617C45">
          <w:rPr>
            <w:color w:val="000000"/>
          </w:rPr>
          <w:delText xml:space="preserve"> per year WBGT</w:delText>
        </w:r>
        <w:r w:rsidR="00626E76" w:rsidRPr="004B1D61" w:rsidDel="00617C45">
          <w:rPr>
            <w:color w:val="000000"/>
            <w:vertAlign w:val="subscript"/>
          </w:rPr>
          <w:delText>max</w:delText>
        </w:r>
        <w:r w:rsidR="00626E76" w:rsidDel="00617C45">
          <w:rPr>
            <w:color w:val="000000"/>
          </w:rPr>
          <w:delText xml:space="preserve"> exceeded 28°C </w:delText>
        </w:r>
        <w:r w:rsidDel="00617C45">
          <w:rPr>
            <w:color w:val="000000"/>
          </w:rPr>
          <w:delText xml:space="preserve">at carceral facilities </w:delText>
        </w:r>
        <w:r w:rsidR="00626E76" w:rsidDel="00617C45">
          <w:rPr>
            <w:color w:val="000000"/>
          </w:rPr>
          <w:delText>since the 1980s</w:delText>
        </w:r>
        <w:r w:rsidDel="00617C45">
          <w:rPr>
            <w:color w:val="000000"/>
          </w:rPr>
          <w:delText xml:space="preserve">. For objectives (1) and (2), we focus on recent years (2016 – 2020) because we are interested in the current heat exposure. For objective (3), we focus on the entire 1982 </w:delText>
        </w:r>
        <w:r w:rsidR="00B806DE" w:rsidDel="00617C45">
          <w:rPr>
            <w:color w:val="000000"/>
          </w:rPr>
          <w:delText xml:space="preserve">– </w:delText>
        </w:r>
        <w:r w:rsidDel="00617C45">
          <w:rPr>
            <w:color w:val="000000"/>
          </w:rPr>
          <w:delText xml:space="preserve">2020 period because we are interested in </w:delText>
        </w:r>
        <w:r w:rsidDel="00617C45">
          <w:delText>long-term</w:delText>
        </w:r>
        <w:r w:rsidDel="00617C45">
          <w:rPr>
            <w:color w:val="000000"/>
          </w:rPr>
          <w:delText xml:space="preserve"> trends. The underlying, carceral facility-level daily WBGT</w:delText>
        </w:r>
        <w:r w:rsidDel="00617C45">
          <w:rPr>
            <w:color w:val="000000"/>
            <w:vertAlign w:val="subscript"/>
          </w:rPr>
          <w:delText>max</w:delText>
        </w:r>
        <w:r w:rsidDel="00617C45">
          <w:rPr>
            <w:color w:val="000000"/>
          </w:rPr>
          <w:delText xml:space="preserve"> records during 1982 - 2020 and the derived data used in our analysis are publicly available (Data and Code Availability). </w:delText>
        </w:r>
        <w:commentRangeEnd w:id="21"/>
        <w:r w:rsidR="00387570" w:rsidDel="00617C45">
          <w:rPr>
            <w:rStyle w:val="CommentReference"/>
            <w:rFonts w:asciiTheme="minorHAnsi" w:hAnsiTheme="minorHAnsi" w:cstheme="minorBidi"/>
            <w:lang w:eastAsia="en-US"/>
          </w:rPr>
          <w:commentReference w:id="21"/>
        </w:r>
      </w:del>
    </w:p>
    <w:p w14:paraId="00000019" w14:textId="0C2D78A2" w:rsidR="00070CCE" w:rsidDel="00617C45" w:rsidRDefault="00070CCE">
      <w:pPr>
        <w:spacing w:line="480" w:lineRule="auto"/>
        <w:jc w:val="both"/>
        <w:rPr>
          <w:del w:id="23" w:author="Parks, Robbie M" w:date="2023-12-15T17:22:00Z"/>
          <w:color w:val="000000"/>
        </w:rPr>
      </w:pPr>
    </w:p>
    <w:p w14:paraId="0000001A" w14:textId="75B746BC" w:rsidR="00070CCE" w:rsidRDefault="00000000">
      <w:pPr>
        <w:spacing w:line="480" w:lineRule="auto"/>
        <w:jc w:val="both"/>
        <w:rPr>
          <w:color w:val="000000"/>
        </w:rPr>
      </w:pPr>
      <w:r>
        <w:rPr>
          <w:color w:val="000000"/>
        </w:rPr>
        <w:t>During 2016 - 2020, there were, on average, an estimated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United States.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evaporative cooling</w:t>
      </w:r>
      <w:r w:rsidR="009F4A86">
        <w:rPr>
          <w:vertAlign w:val="superscript"/>
        </w:rPr>
        <w:t>17</w:t>
      </w:r>
      <w:r>
        <w:t xml:space="preserve"> </w:t>
      </w:r>
      <w:r w:rsidR="007753BA">
        <w:t>where air conditioning even exists</w:t>
      </w:r>
      <w:r>
        <w:t>.</w:t>
      </w:r>
      <w:r>
        <w:rPr>
          <w:vertAlign w:val="superscript"/>
        </w:rPr>
        <w:t>8</w:t>
      </w:r>
      <w:r>
        <w:t xml:space="preserve"> </w:t>
      </w:r>
      <w:r>
        <w:rPr>
          <w:color w:val="000000"/>
        </w:rPr>
        <w:t xml:space="preserve">Across all carceral facilities in the US, the Starr County Jail, a county facility in Rio Grande, TX, that incarcerated an estimated 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 – 2020 (126.2 days per year).</w:t>
      </w:r>
      <w:r w:rsidR="00CA0760">
        <w:rPr>
          <w:color w:val="000000"/>
        </w:rPr>
        <w:t xml:space="preserve"> We include </w:t>
      </w:r>
      <w:r w:rsidR="00CA0760">
        <w:rPr>
          <w:color w:val="000000"/>
        </w:rPr>
        <w:lastRenderedPageBreak/>
        <w:t xml:space="preserve">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1F066337" w:rsidR="00070CCE" w:rsidRDefault="00000000">
      <w:pPr>
        <w:spacing w:line="480" w:lineRule="auto"/>
        <w:jc w:val="both"/>
        <w:rPr>
          <w:color w:val="000000"/>
        </w:rPr>
      </w:pPr>
      <w:r>
        <w:rPr>
          <w:color w:val="000000"/>
        </w:rPr>
        <w:t xml:space="preserve">During 1982 - 2020,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F" w14:textId="421EEB50" w:rsidR="00070CCE" w:rsidRDefault="00000000">
      <w:pPr>
        <w:spacing w:line="480" w:lineRule="auto"/>
        <w:jc w:val="both"/>
        <w:rPr>
          <w:color w:val="000000"/>
        </w:rPr>
      </w:pPr>
      <w:r>
        <w:rPr>
          <w:color w:val="000000"/>
        </w:rPr>
        <w:t xml:space="preserve">An estimated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 – 2020 (Figure 2b). These facilities are primarily located in the Southern United States, which faced the greatest number of </w:t>
      </w:r>
      <w:r w:rsidR="0085054F">
        <w:rPr>
          <w:color w:val="000000"/>
        </w:rPr>
        <w:t xml:space="preserve">potentially hazardous </w:t>
      </w:r>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513B53">
        <w:rPr>
          <w:vertAlign w:val="superscript"/>
        </w:rPr>
        <w:t>18</w:t>
      </w:r>
      <w:r w:rsidR="001D4397">
        <w:rPr>
          <w:color w:val="000000"/>
        </w:rPr>
        <w:t xml:space="preserve"> </w:t>
      </w:r>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4451A68" w:rsidR="00070CCE" w:rsidRPr="000D6568" w:rsidRDefault="00000000">
      <w:pPr>
        <w:spacing w:line="480" w:lineRule="auto"/>
        <w:jc w:val="both"/>
        <w:rPr>
          <w:color w:val="000000"/>
          <w:vertAlign w:val="superscript"/>
        </w:rPr>
      </w:pPr>
      <w:r>
        <w:rPr>
          <w:color w:val="000000"/>
        </w:rPr>
        <w:lastRenderedPageBreak/>
        <w:t>The majority of carceral facilities in the Southern United States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1980s </w:t>
      </w:r>
      <w:r>
        <w:rPr>
          <w:color w:val="000000"/>
        </w:rPr>
        <w:t>and are located in states that do not have mandatory indoor temperature requirements for state-run institutions.</w:t>
      </w:r>
      <w:r>
        <w:rPr>
          <w:color w:val="000000"/>
          <w:vertAlign w:val="superscript"/>
        </w:rPr>
        <w:t>7, 8</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construct carceral facilities,</w:t>
      </w:r>
      <w:r w:rsidR="00513B53">
        <w:rPr>
          <w:color w:val="000000"/>
          <w:vertAlign w:val="superscript"/>
        </w:rPr>
        <w:t>3,16</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 xml:space="preserve">rates in the United States </w:t>
      </w:r>
      <w:r>
        <w:t>(though not necessarily highest jailing rates)</w:t>
      </w:r>
      <w:r>
        <w:rPr>
          <w:color w:val="000000"/>
        </w:rPr>
        <w:t>,</w:t>
      </w:r>
      <w:sdt>
        <w:sdtPr>
          <w:tag w:val="goog_rdk_3"/>
          <w:id w:val="1565918532"/>
        </w:sdtPr>
        <w:sdtContent/>
      </w:sdt>
      <w:r>
        <w:rPr>
          <w:color w:val="000000"/>
          <w:vertAlign w:val="superscript"/>
        </w:rPr>
        <w:t>17</w:t>
      </w:r>
      <w:r w:rsidR="00513B53">
        <w:rPr>
          <w:color w:val="000000"/>
          <w:vertAlign w:val="superscript"/>
        </w:rPr>
        <w:t>,19</w:t>
      </w:r>
      <w:r>
        <w:rPr>
          <w:color w:val="000000"/>
        </w:rPr>
        <w:t xml:space="preserve"> 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continuing intensification limits the effectiveness of heat-mitigation plans </w:t>
      </w:r>
      <w:r>
        <w:t>(if they exist at all) at non-air-conditioned facilities.</w:t>
      </w:r>
      <w:r w:rsidR="00513B53">
        <w:rPr>
          <w:vertAlign w:val="superscript"/>
        </w:rPr>
        <w:t>17</w:t>
      </w:r>
    </w:p>
    <w:p w14:paraId="00000021" w14:textId="77777777" w:rsidR="00070CCE" w:rsidRDefault="00070CCE">
      <w:pPr>
        <w:spacing w:line="480" w:lineRule="auto"/>
        <w:jc w:val="both"/>
      </w:pPr>
    </w:p>
    <w:p w14:paraId="00000022" w14:textId="3F4922AB"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United States is plausible for several reasons. First, carceral facilities are often built where there is availability of low-cost land and limited resistance of local communities.</w:t>
      </w:r>
      <w:r w:rsidR="00030592">
        <w:rPr>
          <w:vertAlign w:val="superscript"/>
        </w:rPr>
        <w:t>20</w:t>
      </w:r>
      <w:r>
        <w:t xml:space="preserve"> In many states, areas that meet these criteria are in </w:t>
      </w:r>
      <w:r w:rsidR="00827713">
        <w:t>sparsely populated</w:t>
      </w:r>
      <w:r>
        <w:t xml:space="preserve"> desert or swampy environments.</w:t>
      </w:r>
      <w:r w:rsidR="00030592">
        <w:rPr>
          <w:vertAlign w:val="superscript"/>
        </w:rPr>
        <w:t>6</w:t>
      </w:r>
      <w:r>
        <w:t xml:space="preserve"> Zoning laws in urban environments and security issues also favor construction in isolated, desert-like areas</w:t>
      </w:r>
      <w:r w:rsidR="00F70F05">
        <w:t>.</w:t>
      </w:r>
      <w:r w:rsidR="00754D4B">
        <w:rPr>
          <w:vertAlign w:val="superscript"/>
        </w:rPr>
        <w:t>20</w:t>
      </w:r>
      <w:r w:rsidR="00F70F05">
        <w:t xml:space="preserve"> 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423DD5">
        <w:rPr>
          <w:vertAlign w:val="superscript"/>
        </w:rPr>
        <w:t>21</w:t>
      </w:r>
      <w:r w:rsidR="00827713">
        <w:t xml:space="preserve"> potentially creating a double burden of increased exposure and vulnerability.</w:t>
      </w:r>
    </w:p>
    <w:p w14:paraId="00000023" w14:textId="77777777" w:rsidR="00070CCE" w:rsidRDefault="00070CCE">
      <w:pPr>
        <w:spacing w:line="480" w:lineRule="auto"/>
        <w:jc w:val="both"/>
        <w:rPr>
          <w:color w:val="000000"/>
        </w:rPr>
      </w:pPr>
    </w:p>
    <w:p w14:paraId="00000024" w14:textId="352BD37E"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 xml:space="preserve">heat </w:t>
      </w:r>
      <w:r>
        <w:rPr>
          <w:color w:val="000000"/>
          <w:vertAlign w:val="superscript"/>
        </w:rPr>
        <w:t>3, 9, 10</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423DD5">
        <w:rPr>
          <w:color w:val="000000"/>
          <w:vertAlign w:val="superscript"/>
        </w:rPr>
        <w:t>22</w:t>
      </w:r>
      <w:r>
        <w:rPr>
          <w:color w:val="000000"/>
        </w:rPr>
        <w:t xml:space="preserve"> and people on psychotropic medications are at increased risk for heat illness.</w:t>
      </w:r>
      <w:sdt>
        <w:sdtPr>
          <w:tag w:val="goog_rdk_6"/>
          <w:id w:val="947667789"/>
        </w:sdtPr>
        <w:sdtContent/>
      </w:sdt>
      <w:r>
        <w:rPr>
          <w:color w:val="000000"/>
          <w:vertAlign w:val="superscript"/>
        </w:rPr>
        <w:t>10</w:t>
      </w:r>
      <w:r w:rsidR="00423DD5">
        <w:rPr>
          <w:color w:val="000000"/>
          <w:vertAlign w:val="superscript"/>
        </w:rPr>
        <w:t>,23</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vertAlign w:val="superscript"/>
        </w:rPr>
        <w:t>13</w:t>
      </w:r>
      <w:r>
        <w:rPr>
          <w:color w:val="000000"/>
        </w:rPr>
        <w:t xml:space="preserve"> Such vulnerabilities are especially relevant given </w:t>
      </w:r>
      <w:r>
        <w:t>restrictive prison policies with respect to drinking water and other potential heat-adaptation tools.</w:t>
      </w:r>
      <w:r w:rsidR="00423DD5">
        <w:rPr>
          <w:vertAlign w:val="superscript"/>
        </w:rPr>
        <w:t>24</w:t>
      </w:r>
      <w:r>
        <w:rPr>
          <w:color w:val="000000"/>
          <w:vertAlign w:val="superscript"/>
        </w:rPr>
        <w:t xml:space="preserve"> </w:t>
      </w:r>
    </w:p>
    <w:p w14:paraId="00000025" w14:textId="77777777" w:rsidR="00070CCE" w:rsidRDefault="00070CCE">
      <w:pPr>
        <w:spacing w:line="480" w:lineRule="auto"/>
        <w:jc w:val="both"/>
      </w:pPr>
    </w:p>
    <w:p w14:paraId="00000026" w14:textId="00F2C211" w:rsidR="00070CCE" w:rsidRDefault="009E1DE4">
      <w:pPr>
        <w:spacing w:line="480" w:lineRule="auto"/>
        <w:jc w:val="both"/>
        <w:rPr>
          <w:color w:val="000000"/>
        </w:rPr>
      </w:pPr>
      <w:r>
        <w:t>T</w:t>
      </w:r>
      <w:r w:rsidR="00575772">
        <w:t xml:space="preserve">hough there have been recent declines, </w:t>
      </w:r>
      <w:r>
        <w:t>the incarcerated population of the United States has in increased by 500% over the past four decades</w:t>
      </w:r>
      <w:sdt>
        <w:sdtPr>
          <w:tag w:val="goog_rdk_7"/>
          <w:id w:val="1262022957"/>
        </w:sdtPr>
        <w:sdtContent/>
      </w:sdt>
      <w:r w:rsidR="00DB3026">
        <w:t>.</w:t>
      </w:r>
      <w:r w:rsidR="00423DD5">
        <w:rPr>
          <w:vertAlign w:val="superscript"/>
        </w:rPr>
        <w:t>25</w:t>
      </w:r>
      <w:r w:rsidR="00DB3026">
        <w:t xml:space="preserve"> </w:t>
      </w:r>
      <w:r w:rsidR="001D3310" w:rsidRPr="001D3310">
        <w:t xml:space="preserve">People of color have consistently been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29599E">
        <w:rPr>
          <w:vertAlign w:val="superscript"/>
        </w:rPr>
        <w:t>26</w:t>
      </w:r>
      <w:r>
        <w:t xml:space="preserve"> potentially resulting in </w:t>
      </w:r>
      <w:r w:rsidR="00A308AC">
        <w:t xml:space="preserve">potentially </w:t>
      </w:r>
      <w:r>
        <w:t>greater heat vulnerability to those incarcerated. Structural racism manifests in persistently higher proportions and rates of incarcerated people being people of color.</w:t>
      </w:r>
      <w:r w:rsidR="00C73189">
        <w:rPr>
          <w:vertAlign w:val="superscript"/>
        </w:rPr>
        <w:t>27</w:t>
      </w:r>
      <w:r>
        <w:t xml:space="preserve"> Acknowledging and accounting for the role structural racism plays in incarceration communities of color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3E8C5D43" w:rsidR="00070CCE" w:rsidRDefault="00000000">
      <w:pPr>
        <w:spacing w:line="480" w:lineRule="auto"/>
        <w:jc w:val="both"/>
        <w:rPr>
          <w:color w:val="000000"/>
        </w:rPr>
      </w:pPr>
      <w:r>
        <w:rPr>
          <w:color w:val="000000"/>
        </w:rPr>
        <w:lastRenderedPageBreak/>
        <w:t xml:space="preserve">Our work highlights how incarcerated populations in the United States 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heat </w:t>
      </w:r>
      <w:r w:rsidR="009E1DE4">
        <w:rPr>
          <w:color w:val="000000"/>
        </w:rPr>
        <w:t xml:space="preserve">exposure </w:t>
      </w:r>
      <w:r>
        <w:rPr>
          <w:color w:val="000000"/>
        </w:rPr>
        <w:t xml:space="preserve">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w:t>
      </w:r>
      <w:del w:id="24" w:author="Parks, Robbie M" w:date="2023-12-15T15:57:00Z">
        <w:r w:rsidDel="00ED08BC">
          <w:rPr>
            <w:color w:val="000000"/>
          </w:rPr>
          <w:delText xml:space="preserve">both </w:delText>
        </w:r>
      </w:del>
      <w:r>
        <w:rPr>
          <w:color w:val="000000"/>
        </w:rPr>
        <w:t>c</w:t>
      </w:r>
      <w:r>
        <w:t>omprehensively characterize the vulnerability of the United States incarcerated population</w:t>
      </w:r>
      <w:r w:rsidR="00B130FA">
        <w:t xml:space="preserve"> to heat, as well as how heat impacts their health,</w:t>
      </w:r>
      <w:r>
        <w:t xml:space="preserve"> </w:t>
      </w:r>
      <w:ins w:id="25" w:author="Parks, Robbie M" w:date="2023-12-15T15:58:00Z">
        <w:r w:rsidR="00B40D30">
          <w:t xml:space="preserve">to </w:t>
        </w:r>
        <w:r w:rsidR="00DC3C1A">
          <w:t xml:space="preserve">build reliable and validated datasets </w:t>
        </w:r>
        <w:r w:rsidR="00E0628F">
          <w:t>of cooling m</w:t>
        </w:r>
      </w:ins>
      <w:ins w:id="26" w:author="Parks, Robbie M" w:date="2023-12-15T15:59:00Z">
        <w:r w:rsidR="00E0628F">
          <w:t xml:space="preserve">echanisms in prisons and jails, </w:t>
        </w:r>
      </w:ins>
      <w:ins w:id="27" w:author="Parks, Robbie M" w:date="2023-12-15T16:37:00Z">
        <w:r w:rsidR="00B36FB2">
          <w:t xml:space="preserve">to directly measure indoor temperatures in prisons and jails, </w:t>
        </w:r>
      </w:ins>
      <w:ins w:id="28" w:author="Parks, Robbie M" w:date="2023-12-15T15:59:00Z">
        <w:r w:rsidR="00E0628F">
          <w:t xml:space="preserve">and </w:t>
        </w:r>
      </w:ins>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commentRangeStart w:id="29"/>
      <w:r>
        <w:rPr>
          <w:b/>
        </w:rPr>
        <w:lastRenderedPageBreak/>
        <w:t>References</w:t>
      </w:r>
      <w:commentRangeEnd w:id="29"/>
      <w:r w:rsidR="00FE0F87">
        <w:rPr>
          <w:rStyle w:val="CommentReference"/>
          <w:rFonts w:asciiTheme="minorHAnsi" w:hAnsiTheme="minorHAnsi" w:cstheme="minorBidi"/>
          <w:lang w:eastAsia="en-US"/>
        </w:rPr>
        <w:commentReference w:id="29"/>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RDefault="00070CCE">
      <w:pPr>
        <w:jc w:val="both"/>
      </w:pPr>
    </w:p>
    <w:p w14:paraId="00000030" w14:textId="77777777" w:rsidR="00070CCE" w:rsidRDefault="00000000" w:rsidP="000D6568">
      <w:pPr>
        <w:ind w:left="720" w:hanging="720"/>
        <w:jc w:val="both"/>
      </w:pPr>
      <w:r>
        <w:t>4.</w:t>
      </w:r>
      <w:r>
        <w:tab/>
        <w:t xml:space="preserve">Beaty, L. and Snell, T., Survey of Prison Inmates (SPI) 2016. </w:t>
      </w:r>
      <w:r>
        <w:rPr>
          <w:i/>
        </w:rPr>
        <w:t>Bur. Justice Stat.</w:t>
      </w:r>
      <w:r>
        <w:t xml:space="preserve"> Accessed July 10, </w:t>
      </w:r>
      <w:proofErr w:type="gramStart"/>
      <w:r>
        <w:t>2023</w:t>
      </w:r>
      <w:proofErr w:type="gramEnd"/>
      <w:r>
        <w:t xml:space="preserve"> https://bjs.ojp.gov/data-collection/survey-prison-inmates-spi</w:t>
      </w:r>
    </w:p>
    <w:p w14:paraId="00000031" w14:textId="77777777" w:rsidR="00070CCE" w:rsidRDefault="00070CCE">
      <w:pPr>
        <w:jc w:val="both"/>
      </w:pPr>
    </w:p>
    <w:p w14:paraId="00000032" w14:textId="77777777" w:rsidR="00070CCE" w:rsidRDefault="00000000" w:rsidP="000D6568">
      <w:pPr>
        <w:ind w:left="720" w:hanging="720"/>
        <w:jc w:val="both"/>
      </w:pPr>
      <w:r>
        <w:t xml:space="preserve">5.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19B8473A" w:rsidR="00070CCE" w:rsidRDefault="00000000" w:rsidP="000D6568">
      <w:pPr>
        <w:ind w:left="720" w:hanging="720"/>
        <w:jc w:val="both"/>
      </w:pPr>
      <w:r>
        <w:t>6.</w:t>
      </w:r>
      <w:r>
        <w:tab/>
        <w:t xml:space="preserve">U.S. Department of Homeland Security, HIFLD Open Data. </w:t>
      </w:r>
      <w:hyperlink r:id="rId14"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77777777" w:rsidR="00070CCE" w:rsidRDefault="00000000" w:rsidP="000D6568">
      <w:pPr>
        <w:ind w:left="720" w:hanging="720"/>
        <w:jc w:val="both"/>
      </w:pPr>
      <w:r>
        <w:t xml:space="preserve">7.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17F6368C" w:rsidR="00070CCE" w:rsidRDefault="00000000" w:rsidP="000D6568">
      <w:pPr>
        <w:ind w:left="720" w:hanging="720"/>
        <w:jc w:val="both"/>
      </w:pPr>
      <w:r>
        <w:t xml:space="preserve">8.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4C632FEF" w:rsidR="00070CCE" w:rsidRDefault="00000000" w:rsidP="000D6568">
      <w:pPr>
        <w:ind w:left="720" w:hanging="720"/>
        <w:jc w:val="both"/>
      </w:pPr>
      <w:r>
        <w:t xml:space="preserve">9.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77777777" w:rsidR="00070CCE" w:rsidRDefault="00000000" w:rsidP="000D6568">
      <w:pPr>
        <w:ind w:left="720" w:hanging="720"/>
        <w:jc w:val="both"/>
      </w:pPr>
      <w:r>
        <w:t xml:space="preserve">10.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77777777" w:rsidR="00070CCE" w:rsidRDefault="00000000" w:rsidP="000D6568">
      <w:pPr>
        <w:ind w:left="720" w:hanging="720"/>
        <w:jc w:val="both"/>
      </w:pPr>
      <w:r>
        <w:t xml:space="preserve">11. </w:t>
      </w:r>
      <w:r>
        <w:tab/>
        <w:t xml:space="preserve">USGCRP, “Fourth National Climate Assessment”, </w:t>
      </w:r>
      <w:r>
        <w:rPr>
          <w:i/>
        </w:rPr>
        <w:t>U.S. Global Change Research Program</w:t>
      </w:r>
      <w:r>
        <w:t>, Washington, DC (2018).</w:t>
      </w:r>
    </w:p>
    <w:p w14:paraId="00000040" w14:textId="77777777" w:rsidR="00070CCE" w:rsidRDefault="00070CCE">
      <w:pPr>
        <w:jc w:val="both"/>
      </w:pPr>
    </w:p>
    <w:p w14:paraId="00000041" w14:textId="299B24AC" w:rsidR="00070CCE" w:rsidRDefault="00000000" w:rsidP="000D6568">
      <w:pPr>
        <w:ind w:left="720" w:hanging="720"/>
        <w:jc w:val="both"/>
      </w:pPr>
      <w:r>
        <w:t xml:space="preserve">12.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5" w:history="1">
        <w:r w:rsidR="009F4A86" w:rsidRPr="00402B7A">
          <w:rPr>
            <w:rStyle w:val="Hyperlink"/>
          </w:rPr>
          <w:t>https://www.cdc.gov/niosh/docs/2016-106/default.html</w:t>
        </w:r>
      </w:hyperlink>
    </w:p>
    <w:p w14:paraId="4B4BAE56" w14:textId="77777777" w:rsidR="009F4A86" w:rsidRDefault="009F4A86">
      <w:pPr>
        <w:jc w:val="both"/>
      </w:pPr>
    </w:p>
    <w:p w14:paraId="4AB78303" w14:textId="0B28822C" w:rsidR="009F4A86" w:rsidRDefault="009F4A86" w:rsidP="000D6568">
      <w:pPr>
        <w:ind w:left="720" w:hanging="720"/>
        <w:jc w:val="both"/>
      </w:pPr>
      <w:r>
        <w:lastRenderedPageBreak/>
        <w:t xml:space="preserve">13.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2B5CB4A6" w14:textId="77777777" w:rsidR="009F4A86" w:rsidRDefault="009F4A86">
      <w:pPr>
        <w:jc w:val="both"/>
      </w:pPr>
    </w:p>
    <w:p w14:paraId="3A64BEB5" w14:textId="6C2EAE22" w:rsidR="009F4A86" w:rsidRDefault="009F4A86" w:rsidP="000D6568">
      <w:pPr>
        <w:ind w:left="720" w:hanging="720"/>
        <w:jc w:val="both"/>
      </w:pPr>
      <w:r>
        <w:t xml:space="preserve">14.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4F85EE10" w14:textId="77777777" w:rsidR="009F4A86" w:rsidRDefault="009F4A86">
      <w:pPr>
        <w:jc w:val="both"/>
      </w:pPr>
    </w:p>
    <w:p w14:paraId="2241EDD8" w14:textId="38983EF9" w:rsidR="009F4A86" w:rsidRDefault="009F4A86" w:rsidP="000D6568">
      <w:pPr>
        <w:ind w:left="720" w:hanging="720"/>
        <w:jc w:val="both"/>
      </w:pPr>
      <w:r>
        <w:t xml:space="preserve">15. </w:t>
      </w:r>
      <w:r>
        <w:tab/>
      </w:r>
      <w:r w:rsidRPr="009F4A86">
        <w:t>Bernard, T. E., &amp; Iheanacho, I. (2015). Heat index and adjusted temperature as surrogates for wet bulb globe temperature to screen for occupational heat stress. Journal of Occupational and Environmental Hygiene, 12(5), 323-333.</w:t>
      </w:r>
    </w:p>
    <w:p w14:paraId="08D55383" w14:textId="77777777" w:rsidR="009F4A86" w:rsidRDefault="009F4A86" w:rsidP="009F4A86">
      <w:pPr>
        <w:jc w:val="both"/>
      </w:pPr>
    </w:p>
    <w:p w14:paraId="1AD24AD4" w14:textId="47877780" w:rsidR="009F4A86" w:rsidRDefault="009F4A86" w:rsidP="000D6568">
      <w:pPr>
        <w:ind w:left="720" w:hanging="720"/>
        <w:jc w:val="both"/>
      </w:pPr>
      <w:r>
        <w:t xml:space="preserve">16. </w:t>
      </w:r>
      <w:r>
        <w:tab/>
      </w:r>
      <w:proofErr w:type="spellStart"/>
      <w:r w:rsidRPr="009F4A86">
        <w:t>Tuholske</w:t>
      </w:r>
      <w:proofErr w:type="spellEnd"/>
      <w:r w:rsidRPr="009F4A86">
        <w:t>, C., Caylor, K., Funk, C., Verdin, A., Sweeney, S., Grace, K., ... &amp; Evans, T. (2021). Global urban population exposure to extreme heat. Proceedings of the National Academy of Sciences, 118(41), e2024792118.</w:t>
      </w:r>
    </w:p>
    <w:p w14:paraId="6292FDD0" w14:textId="77777777" w:rsidR="009F4A86" w:rsidRDefault="009F4A86" w:rsidP="009F4A86">
      <w:pPr>
        <w:jc w:val="both"/>
      </w:pPr>
    </w:p>
    <w:p w14:paraId="71894255" w14:textId="610F6F5D" w:rsidR="009F4A86" w:rsidRDefault="009F4A86" w:rsidP="000D6568">
      <w:pPr>
        <w:ind w:left="720" w:hanging="720"/>
        <w:jc w:val="both"/>
      </w:pPr>
      <w:r>
        <w:t>17.</w:t>
      </w:r>
      <w:r w:rsidR="00513B53">
        <w:t xml:space="preserve"> </w:t>
      </w:r>
      <w:r w:rsidR="00513B53">
        <w:tab/>
        <w:t>California Department of Corrections and Rehabilitation.</w:t>
      </w:r>
      <w:r>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6"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65AA2467" w:rsidR="00513B53" w:rsidRDefault="00513B53" w:rsidP="000D6568">
      <w:pPr>
        <w:ind w:left="720" w:hanging="720"/>
        <w:jc w:val="both"/>
      </w:pPr>
      <w:r>
        <w:t xml:space="preserve">18.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6CB5E419" w:rsidR="00513B53" w:rsidRDefault="00513B53" w:rsidP="000D6568">
      <w:pPr>
        <w:ind w:left="720" w:hanging="720"/>
        <w:jc w:val="both"/>
      </w:pPr>
      <w:r>
        <w:t xml:space="preserve">19. </w:t>
      </w:r>
      <w:r w:rsidR="00E11E63">
        <w:tab/>
      </w:r>
      <w:r>
        <w:t xml:space="preserve">Vera. (Aug. 21, 2023). In Fall 2022,1.8 million people were incarcerated in the United States. </w:t>
      </w:r>
      <w:hyperlink r:id="rId17" w:history="1">
        <w:r w:rsidRPr="00402B7A">
          <w:rPr>
            <w:rStyle w:val="Hyperlink"/>
          </w:rPr>
          <w:t>https://trends.vera.org</w:t>
        </w:r>
      </w:hyperlink>
      <w:r>
        <w:t xml:space="preserve"> Accessed Sep 28, 2023.</w:t>
      </w:r>
    </w:p>
    <w:p w14:paraId="10317422" w14:textId="77777777" w:rsidR="00030592" w:rsidRDefault="00030592" w:rsidP="00513B53">
      <w:pPr>
        <w:jc w:val="both"/>
      </w:pPr>
    </w:p>
    <w:p w14:paraId="44A222A3" w14:textId="79C51E55" w:rsidR="00030592" w:rsidRDefault="00030592" w:rsidP="000D6568">
      <w:pPr>
        <w:ind w:left="710" w:hanging="620"/>
        <w:jc w:val="both"/>
      </w:pPr>
      <w:r>
        <w:t xml:space="preserve">20. </w:t>
      </w:r>
      <w:r w:rsidR="00E11E63">
        <w:tab/>
      </w:r>
      <w:r>
        <w:t xml:space="preserve">Wang, L. (April 20, 2022). </w:t>
      </w:r>
      <w:r w:rsidRPr="00030592">
        <w:t>Prisons are a daily environmental injustice</w:t>
      </w:r>
      <w:r>
        <w:t xml:space="preserve">. </w:t>
      </w:r>
      <w:hyperlink r:id="rId18" w:history="1">
        <w:r w:rsidR="00E11E63" w:rsidRPr="00E11E63">
          <w:rPr>
            <w:rStyle w:val="Hyperlink"/>
          </w:rPr>
          <w:t>https://www.prisonpolicy.org/blog/2022/04/20/environmental_injustice/</w:t>
        </w:r>
      </w:hyperlink>
      <w:r>
        <w:t xml:space="preserve"> Accessed Sep. 29, 2023. </w:t>
      </w:r>
    </w:p>
    <w:p w14:paraId="3C8A4364" w14:textId="77777777" w:rsidR="00423DD5" w:rsidRDefault="00423DD5" w:rsidP="00513B53">
      <w:pPr>
        <w:jc w:val="both"/>
      </w:pPr>
    </w:p>
    <w:p w14:paraId="5745DD13" w14:textId="5EE3DF98" w:rsidR="00423DD5" w:rsidRDefault="00423DD5" w:rsidP="000D6568">
      <w:pPr>
        <w:ind w:left="710" w:hanging="710"/>
        <w:jc w:val="both"/>
      </w:pPr>
      <w:r>
        <w:t xml:space="preserve">21. </w:t>
      </w:r>
      <w:r w:rsidR="00E11E63">
        <w:tab/>
      </w:r>
      <w:r>
        <w:t>Jones, A. (</w:t>
      </w:r>
      <w:r w:rsidRPr="00423DD5">
        <w:t>June 18, 2019</w:t>
      </w:r>
      <w:r>
        <w:t xml:space="preserve">). </w:t>
      </w:r>
      <w:r w:rsidRPr="00423DD5">
        <w:t>Cruel and unusual punishment: When states don’t provide air conditioning in prison</w:t>
      </w:r>
      <w:r>
        <w:t xml:space="preserve">. </w:t>
      </w:r>
      <w:hyperlink r:id="rId19" w:history="1">
        <w:r w:rsidRPr="00402B7A">
          <w:rPr>
            <w:rStyle w:val="Hyperlink"/>
          </w:rPr>
          <w:t>https://www.prisonpolicy.org/blog/2019/06/18/air-conditioning/</w:t>
        </w:r>
      </w:hyperlink>
      <w:r>
        <w:t xml:space="preserve"> Accessed Sep. 28, 2023</w:t>
      </w:r>
    </w:p>
    <w:p w14:paraId="00000042" w14:textId="77777777" w:rsidR="00070CCE" w:rsidRDefault="00070CCE">
      <w:pPr>
        <w:jc w:val="both"/>
      </w:pPr>
    </w:p>
    <w:p w14:paraId="00000043" w14:textId="30E84699" w:rsidR="00070CCE" w:rsidRDefault="00423DD5" w:rsidP="000D6568">
      <w:pPr>
        <w:ind w:left="710" w:hanging="710"/>
        <w:jc w:val="both"/>
      </w:pPr>
      <w:r>
        <w:t xml:space="preserve">22.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t>321, R141–R151 (2021).</w:t>
      </w:r>
    </w:p>
    <w:p w14:paraId="78E91F3A" w14:textId="77777777" w:rsidR="00423DD5" w:rsidRDefault="00423DD5">
      <w:pPr>
        <w:jc w:val="both"/>
      </w:pPr>
    </w:p>
    <w:p w14:paraId="34C62008" w14:textId="189EEC4D" w:rsidR="00423DD5" w:rsidRDefault="00423DD5" w:rsidP="000D6568">
      <w:pPr>
        <w:ind w:left="710" w:hanging="710"/>
        <w:jc w:val="both"/>
      </w:pPr>
      <w:r>
        <w:t xml:space="preserve">23. </w:t>
      </w:r>
      <w:r>
        <w:tab/>
      </w:r>
      <w:r w:rsidRPr="00423DD5">
        <w:t>Parks, R. M., Rowland, S. T., Do, V., Boehme, A. K., Dominici, F., Hart, C. L., &amp; Kioumourtzoglou, M. A. (2023). The association between temperature and alcohol-and substance-related disorder hospital visits in New York State. Communications Medicine, 3(1), 118.</w:t>
      </w:r>
    </w:p>
    <w:p w14:paraId="501DA656" w14:textId="77777777" w:rsidR="00423DD5" w:rsidRDefault="00423DD5">
      <w:pPr>
        <w:jc w:val="both"/>
      </w:pPr>
    </w:p>
    <w:p w14:paraId="37F7EE0D" w14:textId="7A037DED" w:rsidR="00423DD5" w:rsidRDefault="00423DD5" w:rsidP="000D6568">
      <w:pPr>
        <w:ind w:left="710" w:hanging="710"/>
        <w:jc w:val="both"/>
      </w:pPr>
      <w:r>
        <w:t xml:space="preserve">24. </w:t>
      </w:r>
      <w:r>
        <w:tab/>
      </w:r>
      <w:proofErr w:type="spellStart"/>
      <w:r w:rsidRPr="00423DD5">
        <w:t>Speri</w:t>
      </w:r>
      <w:proofErr w:type="spellEnd"/>
      <w:r w:rsidRPr="00423DD5">
        <w:t xml:space="preserve">, Alice, “Deadly heat” in U.S. prisons is killing inmates and spawning lawsuits. (August 24, 2016). </w:t>
      </w:r>
      <w:hyperlink r:id="rId20" w:history="1">
        <w:r w:rsidRPr="00402B7A">
          <w:rPr>
            <w:rStyle w:val="Hyperlink"/>
          </w:rPr>
          <w:t>https://theintercept.com/2016/08/24/deadly-heat-in-u-s-prisons-is-killing-inmates-and-spawning-lawsuits/</w:t>
        </w:r>
      </w:hyperlink>
      <w:r w:rsidR="0029599E">
        <w:t xml:space="preserve"> </w:t>
      </w:r>
      <w:r w:rsidR="0029599E" w:rsidRPr="00423DD5">
        <w:t>Accessed September 28, 2023.</w:t>
      </w:r>
    </w:p>
    <w:p w14:paraId="267C45B9" w14:textId="77777777" w:rsidR="00423DD5" w:rsidRDefault="00423DD5">
      <w:pPr>
        <w:jc w:val="both"/>
      </w:pPr>
    </w:p>
    <w:p w14:paraId="5518719A" w14:textId="07F573FA" w:rsidR="00E11E63" w:rsidRDefault="00423DD5">
      <w:pPr>
        <w:jc w:val="both"/>
      </w:pPr>
      <w:r>
        <w:t xml:space="preserve">25. </w:t>
      </w:r>
      <w:r w:rsidR="00E11E63">
        <w:tab/>
      </w:r>
      <w:r>
        <w:t xml:space="preserve">The Sentencing Project. (2023). </w:t>
      </w:r>
      <w:r w:rsidRPr="00423DD5">
        <w:t>Growth in Mass Incarceration</w:t>
      </w:r>
      <w:r>
        <w:t xml:space="preserve">. </w:t>
      </w:r>
    </w:p>
    <w:p w14:paraId="036CD98E" w14:textId="4A666408" w:rsidR="00423DD5" w:rsidRDefault="00000000" w:rsidP="000D6568">
      <w:pPr>
        <w:ind w:firstLine="720"/>
        <w:jc w:val="both"/>
      </w:pPr>
      <w:hyperlink r:id="rId21"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18B80D85" w:rsidR="0029599E" w:rsidRDefault="0029599E" w:rsidP="000D6568">
      <w:pPr>
        <w:ind w:left="720" w:hanging="720"/>
        <w:jc w:val="both"/>
      </w:pPr>
      <w:r>
        <w:t xml:space="preserve">26. </w:t>
      </w:r>
      <w:r>
        <w:tab/>
        <w:t xml:space="preserve">Jackman, T. (March 2, 2021). </w:t>
      </w:r>
      <w:r w:rsidRPr="0029599E">
        <w:t>Study: 1 in 7 U.S. prisoners is serving life, and two-thirds of those are people of color</w:t>
      </w:r>
      <w:r>
        <w:t xml:space="preserve">. </w:t>
      </w:r>
      <w:hyperlink r:id="rId22" w:history="1">
        <w:r w:rsidRPr="00402B7A">
          <w:rPr>
            <w:rStyle w:val="Hyperlink"/>
          </w:rPr>
          <w:t>https://www.washingtonpost.com/nation/2021/03/02/life-sentences-growing/</w:t>
        </w:r>
      </w:hyperlink>
      <w:r>
        <w:t xml:space="preserve"> Accessed Sep. 28, 2023. </w:t>
      </w:r>
    </w:p>
    <w:p w14:paraId="394E31ED" w14:textId="77777777" w:rsidR="00E11E63" w:rsidRDefault="00E11E63">
      <w:pPr>
        <w:jc w:val="both"/>
      </w:pPr>
    </w:p>
    <w:p w14:paraId="201B03A8" w14:textId="097BE4E3" w:rsidR="00C73189" w:rsidRDefault="00C73189">
      <w:pPr>
        <w:jc w:val="both"/>
      </w:pPr>
      <w:r>
        <w:t xml:space="preserve">27. </w:t>
      </w:r>
      <w:r>
        <w:tab/>
      </w:r>
      <w:r w:rsidRPr="00C73189">
        <w:t xml:space="preserve">Alexander, M. (2011). The </w:t>
      </w:r>
      <w:r w:rsidR="00E25A41">
        <w:t>N</w:t>
      </w:r>
      <w:r w:rsidRPr="00C73189">
        <w:t xml:space="preserve">ew </w:t>
      </w:r>
      <w:r w:rsidR="00E25A41">
        <w:t>J</w:t>
      </w:r>
      <w:r w:rsidRPr="00C73189">
        <w:t xml:space="preserve">im </w:t>
      </w:r>
      <w:r w:rsidR="00E25A41">
        <w:t>C</w:t>
      </w:r>
      <w:r w:rsidRPr="00C73189">
        <w:t>row. Ohio St. J. Crim. L., 9, 7.</w:t>
      </w:r>
    </w:p>
    <w:p w14:paraId="00000046" w14:textId="77777777" w:rsidR="00070CCE" w:rsidRDefault="00070CCE">
      <w:pPr>
        <w:jc w:val="both"/>
      </w:pPr>
    </w:p>
    <w:p w14:paraId="00000054" w14:textId="77777777" w:rsidR="00070CCE" w:rsidRDefault="00070CCE">
      <w:pPr>
        <w:jc w:val="both"/>
      </w:pPr>
    </w:p>
    <w:p w14:paraId="00000055" w14:textId="77777777" w:rsidR="00070CCE" w:rsidRDefault="00000000">
      <w:pPr>
        <w:jc w:val="both"/>
      </w:pPr>
      <w:r>
        <w:br w:type="page"/>
      </w:r>
    </w:p>
    <w:p w14:paraId="00000056" w14:textId="77777777" w:rsidR="00070CCE" w:rsidRDefault="00000000">
      <w:pPr>
        <w:spacing w:line="480" w:lineRule="auto"/>
        <w:jc w:val="both"/>
        <w:rPr>
          <w:b/>
          <w:i/>
          <w:color w:val="000000"/>
        </w:rPr>
      </w:pPr>
      <w:commentRangeStart w:id="30"/>
      <w:r>
        <w:rPr>
          <w:b/>
          <w:color w:val="000000"/>
        </w:rPr>
        <w:lastRenderedPageBreak/>
        <w:t>Methods</w:t>
      </w:r>
      <w:r>
        <w:rPr>
          <w:b/>
          <w:i/>
          <w:color w:val="000000"/>
        </w:rPr>
        <w:t xml:space="preserve"> </w:t>
      </w:r>
      <w:commentRangeEnd w:id="30"/>
      <w:r w:rsidR="009A1918">
        <w:rPr>
          <w:rStyle w:val="CommentReference"/>
          <w:rFonts w:asciiTheme="minorHAnsi" w:hAnsiTheme="minorHAnsi" w:cstheme="minorBidi"/>
          <w:lang w:eastAsia="en-US"/>
        </w:rPr>
        <w:commentReference w:id="30"/>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23"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rPr>
          <w:ins w:id="31" w:author="Parks, Robbie M" w:date="2023-12-15T15:44:00Z"/>
        </w:rPr>
      </w:pPr>
    </w:p>
    <w:p w14:paraId="35E47C80" w14:textId="5484FD1F" w:rsidR="00FE0F87" w:rsidRDefault="00BF4878">
      <w:pPr>
        <w:spacing w:line="480" w:lineRule="auto"/>
        <w:jc w:val="both"/>
        <w:rPr>
          <w:ins w:id="32" w:author="Parks, Robbie M" w:date="2023-12-15T15:45:00Z"/>
          <w:b/>
          <w:bCs/>
        </w:rPr>
      </w:pPr>
      <w:ins w:id="33" w:author="Parks, Robbie M" w:date="2023-12-15T15:45:00Z">
        <w:r>
          <w:rPr>
            <w:b/>
            <w:bCs/>
          </w:rPr>
          <w:t>Correspondence</w:t>
        </w:r>
      </w:ins>
    </w:p>
    <w:p w14:paraId="1FD562D7" w14:textId="29990860" w:rsidR="00BF4878" w:rsidRPr="00BF4878" w:rsidRDefault="00B804CA">
      <w:pPr>
        <w:spacing w:line="480" w:lineRule="auto"/>
        <w:jc w:val="both"/>
        <w:rPr>
          <w:ins w:id="34" w:author="Parks, Robbie M" w:date="2023-12-15T15:44:00Z"/>
        </w:rPr>
      </w:pPr>
      <w:ins w:id="35" w:author="Parks, Robbie M" w:date="2023-12-15T15:45:00Z">
        <w:r>
          <w:t>Correspondence should be addressed to</w:t>
        </w:r>
        <w:r w:rsidR="00E21347">
          <w:t xml:space="preserve"> Robbie M. Parks (</w:t>
        </w:r>
        <w:r w:rsidR="0048419B">
          <w:fldChar w:fldCharType="begin"/>
        </w:r>
        <w:r w:rsidR="0048419B">
          <w:instrText>HYPERLINK "mailto:robbie.parks@columbia.edu"</w:instrText>
        </w:r>
        <w:r w:rsidR="0048419B">
          <w:fldChar w:fldCharType="separate"/>
        </w:r>
        <w:r w:rsidR="0048419B" w:rsidRPr="003F1A5F">
          <w:rPr>
            <w:rStyle w:val="Hyperlink"/>
          </w:rPr>
          <w:t>robbie.parks@columbia.edu</w:t>
        </w:r>
        <w:r w:rsidR="0048419B">
          <w:fldChar w:fldCharType="end"/>
        </w:r>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ins>
      <w:ins w:id="36" w:author="Parks, Robbie M" w:date="2023-12-15T15:46:00Z">
        <w:r w:rsidR="00D27B4A">
          <w:fldChar w:fldCharType="begin"/>
        </w:r>
        <w:r w:rsidR="00D27B4A">
          <w:instrText>HYPERLINK "mailto:cascade.tuholske1@montana.edu" \h</w:instrText>
        </w:r>
        <w:r w:rsidR="00D27B4A">
          <w:fldChar w:fldCharType="separate"/>
        </w:r>
        <w:r w:rsidR="00D27B4A" w:rsidRPr="00C8774E">
          <w:rPr>
            <w:rStyle w:val="Hyperlink"/>
          </w:rPr>
          <w:t>cascade.tuholske1@montana.edu</w:t>
        </w:r>
        <w:r w:rsidR="00D27B4A">
          <w:rPr>
            <w:rStyle w:val="Hyperlink"/>
          </w:rPr>
          <w:fldChar w:fldCharType="end"/>
        </w:r>
        <w:r w:rsidR="008A7A12">
          <w:rPr>
            <w:rStyle w:val="Hyperlink"/>
          </w:rPr>
          <w:t>)</w:t>
        </w:r>
      </w:ins>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584C9B6D"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45199F6D"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 xml:space="preserve">1982 – 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 xml:space="preserve">1982 </w:t>
      </w:r>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 – 2020</w:t>
      </w:r>
      <w:r>
        <w:rPr>
          <w:color w:val="000000"/>
        </w:rPr>
        <w:t>.</w:t>
      </w:r>
    </w:p>
    <w:sectPr w:rsidR="00070CCE">
      <w:footerReference w:type="even" r:id="rId24"/>
      <w:footerReference w:type="default" r:id="rId25"/>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arks, Robbie M" w:date="2023-12-15T09:45:00Z" w:initials="RP">
    <w:p w14:paraId="1C5CC8F6" w14:textId="77777777" w:rsidR="00087A8A" w:rsidRDefault="00087A8A" w:rsidP="00087A8A">
      <w:r>
        <w:rPr>
          <w:rStyle w:val="CommentReference"/>
        </w:rPr>
        <w:annotationRef/>
      </w:r>
      <w:r>
        <w:rPr>
          <w:rFonts w:asciiTheme="minorHAnsi" w:hAnsiTheme="minorHAnsi" w:cstheme="minorBidi"/>
          <w:sz w:val="20"/>
          <w:szCs w:val="20"/>
          <w:lang w:eastAsia="en-US"/>
        </w:rPr>
        <w:t>1,700 words including abstract, references and figure legends, and no headings</w:t>
      </w:r>
    </w:p>
  </w:comment>
  <w:comment w:id="7" w:author="Parks, Robbie M" w:date="2023-12-15T11:46:00Z" w:initials="RP">
    <w:p w14:paraId="5C64F59F" w14:textId="77777777" w:rsidR="00932DEC" w:rsidRDefault="00932DEC" w:rsidP="00932DEC">
      <w:r>
        <w:rPr>
          <w:rStyle w:val="CommentReference"/>
        </w:rPr>
        <w:annotationRef/>
      </w:r>
      <w:r>
        <w:rPr>
          <w:rFonts w:asciiTheme="minorHAnsi" w:hAnsiTheme="minorHAnsi" w:cstheme="minorBidi"/>
          <w:sz w:val="20"/>
          <w:szCs w:val="20"/>
          <w:lang w:eastAsia="en-US"/>
        </w:rPr>
        <w:t xml:space="preserve">brief, non-technical summary in no more than 70 words. </w:t>
      </w:r>
    </w:p>
  </w:comment>
  <w:comment w:id="8" w:author="Parks, Robbie M" w:date="2023-12-15T17:17:00Z" w:initials="RP">
    <w:p w14:paraId="5AE80EA0" w14:textId="77777777" w:rsidR="002E6D29" w:rsidRDefault="002E6D29" w:rsidP="002E6D29">
      <w:r>
        <w:rPr>
          <w:rStyle w:val="CommentReference"/>
        </w:rPr>
        <w:annotationRef/>
      </w:r>
      <w:r>
        <w:rPr>
          <w:rFonts w:asciiTheme="minorHAnsi" w:hAnsiTheme="minorHAnsi" w:cstheme="minorBidi"/>
          <w:sz w:val="20"/>
          <w:szCs w:val="20"/>
          <w:lang w:eastAsia="en-US"/>
        </w:rPr>
        <w:t>Can be a bit longer, not super strict but near 70</w:t>
      </w:r>
    </w:p>
  </w:comment>
  <w:comment w:id="10" w:author="Parks, Robbie M" w:date="2023-12-15T17:14:00Z" w:initials="RP">
    <w:p w14:paraId="614EA37F" w14:textId="0A771A9C" w:rsidR="00EC19E0" w:rsidRDefault="00EC19E0" w:rsidP="00EC19E0">
      <w:r>
        <w:rPr>
          <w:rStyle w:val="CommentReference"/>
        </w:rPr>
        <w:annotationRef/>
      </w:r>
      <w:r>
        <w:rPr>
          <w:rFonts w:asciiTheme="minorHAnsi" w:hAnsiTheme="minorHAnsi" w:cstheme="minorBidi"/>
          <w:sz w:val="20"/>
          <w:szCs w:val="20"/>
          <w:lang w:eastAsia="en-US"/>
        </w:rPr>
        <w:t>Delete?</w:t>
      </w:r>
    </w:p>
  </w:comment>
  <w:comment w:id="14" w:author="Parks, Robbie M" w:date="2023-12-15T17:15:00Z" w:initials="RP">
    <w:p w14:paraId="124B06A1" w14:textId="77777777" w:rsidR="00457F64" w:rsidRDefault="00457F64" w:rsidP="00457F64">
      <w:r>
        <w:rPr>
          <w:rStyle w:val="CommentReference"/>
        </w:rPr>
        <w:annotationRef/>
      </w:r>
      <w:r>
        <w:rPr>
          <w:rFonts w:asciiTheme="minorHAnsi" w:hAnsiTheme="minorHAnsi" w:cstheme="minorBidi"/>
          <w:sz w:val="20"/>
          <w:szCs w:val="20"/>
          <w:lang w:eastAsia="en-US"/>
        </w:rPr>
        <w:t>Delete?</w:t>
      </w:r>
    </w:p>
  </w:comment>
  <w:comment w:id="15" w:author="Parks, Robbie M" w:date="2023-12-15T17:15:00Z" w:initials="RP">
    <w:p w14:paraId="1C431CDC" w14:textId="77777777" w:rsidR="00763491" w:rsidRDefault="00763491" w:rsidP="00763491">
      <w:r>
        <w:rPr>
          <w:rStyle w:val="CommentReference"/>
        </w:rPr>
        <w:annotationRef/>
      </w:r>
      <w:r>
        <w:rPr>
          <w:rFonts w:asciiTheme="minorHAnsi" w:hAnsiTheme="minorHAnsi" w:cstheme="minorBidi"/>
          <w:sz w:val="20"/>
          <w:szCs w:val="20"/>
          <w:lang w:eastAsia="en-US"/>
        </w:rPr>
        <w:t>Or move?</w:t>
      </w:r>
    </w:p>
  </w:comment>
  <w:comment w:id="21" w:author="Parks, Robbie M" w:date="2023-12-15T17:16:00Z" w:initials="RP">
    <w:p w14:paraId="0A6EA6A4" w14:textId="77777777" w:rsidR="00387570" w:rsidRDefault="00387570" w:rsidP="00387570">
      <w:r>
        <w:rPr>
          <w:rStyle w:val="CommentReference"/>
        </w:rPr>
        <w:annotationRef/>
      </w:r>
      <w:r>
        <w:rPr>
          <w:rFonts w:asciiTheme="minorHAnsi" w:hAnsiTheme="minorHAnsi" w:cstheme="minorBidi"/>
          <w:sz w:val="20"/>
          <w:szCs w:val="20"/>
          <w:lang w:eastAsia="en-US"/>
        </w:rPr>
        <w:t>Move to Supplementary as Study Design or something?</w:t>
      </w:r>
    </w:p>
  </w:comment>
  <w:comment w:id="29" w:author="Parks, Robbie M" w:date="2023-12-15T15:44:00Z" w:initials="RP">
    <w:p w14:paraId="6579D2EF" w14:textId="20B4B31B" w:rsidR="00FE0F87" w:rsidRDefault="00FE0F87" w:rsidP="00FE0F87">
      <w:r>
        <w:rPr>
          <w:rStyle w:val="CommentReference"/>
        </w:rPr>
        <w:annotationRef/>
      </w:r>
      <w:r>
        <w:rPr>
          <w:rFonts w:asciiTheme="minorHAnsi" w:hAnsiTheme="minorHAnsi" w:cstheme="minorBidi"/>
          <w:sz w:val="20"/>
          <w:szCs w:val="20"/>
          <w:lang w:eastAsia="en-US"/>
        </w:rPr>
        <w:t>No more than 20 references</w:t>
      </w:r>
    </w:p>
  </w:comment>
  <w:comment w:id="30" w:author="Parks, Robbie M" w:date="2023-12-15T10:15:00Z" w:initials="RP">
    <w:p w14:paraId="52EAFA80" w14:textId="085B3C40" w:rsidR="009A1918" w:rsidRDefault="009A1918" w:rsidP="009A1918">
      <w:r>
        <w:rPr>
          <w:rStyle w:val="CommentReference"/>
        </w:rPr>
        <w:annotationRef/>
      </w:r>
      <w:r>
        <w:rPr>
          <w:rFonts w:asciiTheme="minorHAnsi" w:hAnsiTheme="minorHAnsi" w:cstheme="minorBidi"/>
          <w:sz w:val="20"/>
          <w:szCs w:val="20"/>
          <w:lang w:eastAsia="en-US"/>
        </w:rPr>
        <w:t>Around 500 words limit. Additional details in Supplementary Information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CC8F6" w15:done="0"/>
  <w15:commentEx w15:paraId="5C64F59F" w15:done="0"/>
  <w15:commentEx w15:paraId="5AE80EA0" w15:paraIdParent="5C64F59F" w15:done="0"/>
  <w15:commentEx w15:paraId="614EA37F" w15:done="0"/>
  <w15:commentEx w15:paraId="124B06A1" w15:done="0"/>
  <w15:commentEx w15:paraId="1C431CDC" w15:paraIdParent="124B06A1" w15:done="0"/>
  <w15:commentEx w15:paraId="0A6EA6A4" w15:done="0"/>
  <w15:commentEx w15:paraId="6579D2EF" w15:done="0"/>
  <w15:commentEx w15:paraId="52EAF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892645" w16cex:dateUtc="2023-12-15T14:45:00Z"/>
  <w16cex:commentExtensible w16cex:durableId="024EE968" w16cex:dateUtc="2023-12-15T16:46:00Z"/>
  <w16cex:commentExtensible w16cex:durableId="2E43643A" w16cex:dateUtc="2023-12-15T22:17:00Z"/>
  <w16cex:commentExtensible w16cex:durableId="48600984" w16cex:dateUtc="2023-12-15T22:14:00Z"/>
  <w16cex:commentExtensible w16cex:durableId="78175002" w16cex:dateUtc="2023-12-15T22:15:00Z"/>
  <w16cex:commentExtensible w16cex:durableId="2E1978CD" w16cex:dateUtc="2023-12-15T22:15:00Z"/>
  <w16cex:commentExtensible w16cex:durableId="76D2B843" w16cex:dateUtc="2023-12-15T22:16:00Z"/>
  <w16cex:commentExtensible w16cex:durableId="311DFED2" w16cex:dateUtc="2023-12-15T20:44:00Z"/>
  <w16cex:commentExtensible w16cex:durableId="02F00552" w16cex:dateUtc="2023-12-15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CC8F6" w16cid:durableId="51892645"/>
  <w16cid:commentId w16cid:paraId="5C64F59F" w16cid:durableId="024EE968"/>
  <w16cid:commentId w16cid:paraId="5AE80EA0" w16cid:durableId="2E43643A"/>
  <w16cid:commentId w16cid:paraId="614EA37F" w16cid:durableId="48600984"/>
  <w16cid:commentId w16cid:paraId="124B06A1" w16cid:durableId="78175002"/>
  <w16cid:commentId w16cid:paraId="1C431CDC" w16cid:durableId="2E1978CD"/>
  <w16cid:commentId w16cid:paraId="0A6EA6A4" w16cid:durableId="76D2B843"/>
  <w16cid:commentId w16cid:paraId="6579D2EF" w16cid:durableId="311DFED2"/>
  <w16cid:commentId w16cid:paraId="52EAFA80" w16cid:durableId="02F00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E313" w14:textId="77777777" w:rsidR="000342D5" w:rsidRDefault="000342D5">
      <w:r>
        <w:separator/>
      </w:r>
    </w:p>
  </w:endnote>
  <w:endnote w:type="continuationSeparator" w:id="0">
    <w:p w14:paraId="39E9762A" w14:textId="77777777" w:rsidR="000342D5" w:rsidRDefault="00034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E2649" w14:textId="77777777" w:rsidR="000342D5" w:rsidRDefault="000342D5">
      <w:r>
        <w:separator/>
      </w:r>
    </w:p>
  </w:footnote>
  <w:footnote w:type="continuationSeparator" w:id="0">
    <w:p w14:paraId="68A5C799" w14:textId="77777777" w:rsidR="000342D5" w:rsidRDefault="000342D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70CCE"/>
    <w:rsid w:val="0008581C"/>
    <w:rsid w:val="00087A8A"/>
    <w:rsid w:val="00093273"/>
    <w:rsid w:val="000C6E9C"/>
    <w:rsid w:val="000D3BB1"/>
    <w:rsid w:val="000D6568"/>
    <w:rsid w:val="000F0F4F"/>
    <w:rsid w:val="000F3326"/>
    <w:rsid w:val="0010016D"/>
    <w:rsid w:val="00114549"/>
    <w:rsid w:val="00120F12"/>
    <w:rsid w:val="0013552E"/>
    <w:rsid w:val="001378A6"/>
    <w:rsid w:val="0013791C"/>
    <w:rsid w:val="0015406A"/>
    <w:rsid w:val="00156C2B"/>
    <w:rsid w:val="00174574"/>
    <w:rsid w:val="001903FE"/>
    <w:rsid w:val="001A0B71"/>
    <w:rsid w:val="001B0F20"/>
    <w:rsid w:val="001B7359"/>
    <w:rsid w:val="001D3310"/>
    <w:rsid w:val="001D4397"/>
    <w:rsid w:val="001E7962"/>
    <w:rsid w:val="00210204"/>
    <w:rsid w:val="0021326A"/>
    <w:rsid w:val="00246444"/>
    <w:rsid w:val="00264738"/>
    <w:rsid w:val="00291FB5"/>
    <w:rsid w:val="00293C39"/>
    <w:rsid w:val="0029599E"/>
    <w:rsid w:val="002A0620"/>
    <w:rsid w:val="002B376B"/>
    <w:rsid w:val="002B7858"/>
    <w:rsid w:val="002C7F77"/>
    <w:rsid w:val="002D2863"/>
    <w:rsid w:val="002E6BCE"/>
    <w:rsid w:val="002E6D29"/>
    <w:rsid w:val="002E6F34"/>
    <w:rsid w:val="0031440A"/>
    <w:rsid w:val="003212FA"/>
    <w:rsid w:val="00323D92"/>
    <w:rsid w:val="00324814"/>
    <w:rsid w:val="003271D5"/>
    <w:rsid w:val="003632B2"/>
    <w:rsid w:val="00363709"/>
    <w:rsid w:val="00364452"/>
    <w:rsid w:val="00375078"/>
    <w:rsid w:val="00376A3B"/>
    <w:rsid w:val="00387570"/>
    <w:rsid w:val="003902EF"/>
    <w:rsid w:val="003D77B5"/>
    <w:rsid w:val="00401A2E"/>
    <w:rsid w:val="00402A22"/>
    <w:rsid w:val="00415CA1"/>
    <w:rsid w:val="00415CCA"/>
    <w:rsid w:val="00421D74"/>
    <w:rsid w:val="00423DD5"/>
    <w:rsid w:val="004265CD"/>
    <w:rsid w:val="004304C8"/>
    <w:rsid w:val="00456252"/>
    <w:rsid w:val="00457F64"/>
    <w:rsid w:val="0048419B"/>
    <w:rsid w:val="004A6DBE"/>
    <w:rsid w:val="004B1D61"/>
    <w:rsid w:val="004C58D7"/>
    <w:rsid w:val="004D28C5"/>
    <w:rsid w:val="004D34D8"/>
    <w:rsid w:val="004E4D8C"/>
    <w:rsid w:val="00513B53"/>
    <w:rsid w:val="00534E1F"/>
    <w:rsid w:val="005361FC"/>
    <w:rsid w:val="00537C9F"/>
    <w:rsid w:val="00540585"/>
    <w:rsid w:val="00551E50"/>
    <w:rsid w:val="0055254C"/>
    <w:rsid w:val="005627F5"/>
    <w:rsid w:val="00571CAB"/>
    <w:rsid w:val="00575772"/>
    <w:rsid w:val="005802CA"/>
    <w:rsid w:val="005946BA"/>
    <w:rsid w:val="005A3388"/>
    <w:rsid w:val="005A568A"/>
    <w:rsid w:val="005E4494"/>
    <w:rsid w:val="005F128D"/>
    <w:rsid w:val="005F29D1"/>
    <w:rsid w:val="00617A29"/>
    <w:rsid w:val="00617C45"/>
    <w:rsid w:val="006214BA"/>
    <w:rsid w:val="00626E76"/>
    <w:rsid w:val="0065095B"/>
    <w:rsid w:val="0066716B"/>
    <w:rsid w:val="00676657"/>
    <w:rsid w:val="00677315"/>
    <w:rsid w:val="00684CC4"/>
    <w:rsid w:val="00691DBB"/>
    <w:rsid w:val="00695AF2"/>
    <w:rsid w:val="0069755B"/>
    <w:rsid w:val="006A2FA5"/>
    <w:rsid w:val="006A457B"/>
    <w:rsid w:val="006B321E"/>
    <w:rsid w:val="006C2703"/>
    <w:rsid w:val="006D082B"/>
    <w:rsid w:val="006E62FE"/>
    <w:rsid w:val="007074BA"/>
    <w:rsid w:val="00713011"/>
    <w:rsid w:val="00754D4B"/>
    <w:rsid w:val="007569BF"/>
    <w:rsid w:val="00763491"/>
    <w:rsid w:val="007753BA"/>
    <w:rsid w:val="00777281"/>
    <w:rsid w:val="007A787D"/>
    <w:rsid w:val="007D0352"/>
    <w:rsid w:val="007D6359"/>
    <w:rsid w:val="007F1A07"/>
    <w:rsid w:val="00801FEC"/>
    <w:rsid w:val="008141BB"/>
    <w:rsid w:val="00815801"/>
    <w:rsid w:val="00827713"/>
    <w:rsid w:val="0085054F"/>
    <w:rsid w:val="00857959"/>
    <w:rsid w:val="00863D00"/>
    <w:rsid w:val="0088435B"/>
    <w:rsid w:val="00886B65"/>
    <w:rsid w:val="00890201"/>
    <w:rsid w:val="00896B5B"/>
    <w:rsid w:val="008A7A12"/>
    <w:rsid w:val="008B2A2B"/>
    <w:rsid w:val="008C7C84"/>
    <w:rsid w:val="0090217C"/>
    <w:rsid w:val="00903A3B"/>
    <w:rsid w:val="009150CD"/>
    <w:rsid w:val="0092514D"/>
    <w:rsid w:val="00932AA9"/>
    <w:rsid w:val="00932DEC"/>
    <w:rsid w:val="00942EB7"/>
    <w:rsid w:val="00957291"/>
    <w:rsid w:val="00964C00"/>
    <w:rsid w:val="00971C89"/>
    <w:rsid w:val="00973853"/>
    <w:rsid w:val="009908D3"/>
    <w:rsid w:val="009A1918"/>
    <w:rsid w:val="009C7A8D"/>
    <w:rsid w:val="009E1DE4"/>
    <w:rsid w:val="009F2E06"/>
    <w:rsid w:val="009F4A86"/>
    <w:rsid w:val="009F4CDC"/>
    <w:rsid w:val="00A15FC8"/>
    <w:rsid w:val="00A2328E"/>
    <w:rsid w:val="00A308AC"/>
    <w:rsid w:val="00A37A11"/>
    <w:rsid w:val="00A456CB"/>
    <w:rsid w:val="00A561B4"/>
    <w:rsid w:val="00A76BDD"/>
    <w:rsid w:val="00A77502"/>
    <w:rsid w:val="00A83625"/>
    <w:rsid w:val="00AA7D9B"/>
    <w:rsid w:val="00AC4C98"/>
    <w:rsid w:val="00AD6E91"/>
    <w:rsid w:val="00AE3DD1"/>
    <w:rsid w:val="00AE5BD6"/>
    <w:rsid w:val="00AF0117"/>
    <w:rsid w:val="00B1303D"/>
    <w:rsid w:val="00B130FA"/>
    <w:rsid w:val="00B27463"/>
    <w:rsid w:val="00B338BE"/>
    <w:rsid w:val="00B361AA"/>
    <w:rsid w:val="00B36FB2"/>
    <w:rsid w:val="00B40D30"/>
    <w:rsid w:val="00B4466B"/>
    <w:rsid w:val="00B60DA5"/>
    <w:rsid w:val="00B63651"/>
    <w:rsid w:val="00B667D7"/>
    <w:rsid w:val="00B71AE7"/>
    <w:rsid w:val="00B804CA"/>
    <w:rsid w:val="00B806DE"/>
    <w:rsid w:val="00B821C2"/>
    <w:rsid w:val="00BB2062"/>
    <w:rsid w:val="00BB6F3B"/>
    <w:rsid w:val="00BC5FB3"/>
    <w:rsid w:val="00BD0317"/>
    <w:rsid w:val="00BD1556"/>
    <w:rsid w:val="00BD2C2B"/>
    <w:rsid w:val="00BD4F1F"/>
    <w:rsid w:val="00BE0D19"/>
    <w:rsid w:val="00BE54D4"/>
    <w:rsid w:val="00BF0FC4"/>
    <w:rsid w:val="00BF1207"/>
    <w:rsid w:val="00BF4878"/>
    <w:rsid w:val="00BF4897"/>
    <w:rsid w:val="00C00380"/>
    <w:rsid w:val="00C068FC"/>
    <w:rsid w:val="00C06C56"/>
    <w:rsid w:val="00C209AD"/>
    <w:rsid w:val="00C22466"/>
    <w:rsid w:val="00C34EB8"/>
    <w:rsid w:val="00C35281"/>
    <w:rsid w:val="00C53373"/>
    <w:rsid w:val="00C54C42"/>
    <w:rsid w:val="00C5688F"/>
    <w:rsid w:val="00C6145B"/>
    <w:rsid w:val="00C73189"/>
    <w:rsid w:val="00C86811"/>
    <w:rsid w:val="00C8774E"/>
    <w:rsid w:val="00C917ED"/>
    <w:rsid w:val="00C91FDB"/>
    <w:rsid w:val="00CA0760"/>
    <w:rsid w:val="00CC211E"/>
    <w:rsid w:val="00CC303E"/>
    <w:rsid w:val="00CD34EA"/>
    <w:rsid w:val="00CD5BAB"/>
    <w:rsid w:val="00D27B4A"/>
    <w:rsid w:val="00D33197"/>
    <w:rsid w:val="00D414F3"/>
    <w:rsid w:val="00D54B3C"/>
    <w:rsid w:val="00D63B86"/>
    <w:rsid w:val="00D7401C"/>
    <w:rsid w:val="00D76792"/>
    <w:rsid w:val="00D935E6"/>
    <w:rsid w:val="00D941C9"/>
    <w:rsid w:val="00D94E8C"/>
    <w:rsid w:val="00DA3A49"/>
    <w:rsid w:val="00DB3026"/>
    <w:rsid w:val="00DC3C1A"/>
    <w:rsid w:val="00DC6809"/>
    <w:rsid w:val="00DD7DA8"/>
    <w:rsid w:val="00DE54A1"/>
    <w:rsid w:val="00DF0B71"/>
    <w:rsid w:val="00E053F4"/>
    <w:rsid w:val="00E0628F"/>
    <w:rsid w:val="00E1182E"/>
    <w:rsid w:val="00E11B02"/>
    <w:rsid w:val="00E11E63"/>
    <w:rsid w:val="00E21347"/>
    <w:rsid w:val="00E21CB6"/>
    <w:rsid w:val="00E25A41"/>
    <w:rsid w:val="00E421A6"/>
    <w:rsid w:val="00E46E79"/>
    <w:rsid w:val="00E5727C"/>
    <w:rsid w:val="00E623F0"/>
    <w:rsid w:val="00E624FB"/>
    <w:rsid w:val="00E82C83"/>
    <w:rsid w:val="00E83B26"/>
    <w:rsid w:val="00E9131A"/>
    <w:rsid w:val="00E922BC"/>
    <w:rsid w:val="00EA43F4"/>
    <w:rsid w:val="00EB532B"/>
    <w:rsid w:val="00EC19E0"/>
    <w:rsid w:val="00EC4267"/>
    <w:rsid w:val="00EC58E7"/>
    <w:rsid w:val="00ED08BC"/>
    <w:rsid w:val="00ED0D0B"/>
    <w:rsid w:val="00ED6C38"/>
    <w:rsid w:val="00EF78E6"/>
    <w:rsid w:val="00F100BE"/>
    <w:rsid w:val="00F106B8"/>
    <w:rsid w:val="00F12D03"/>
    <w:rsid w:val="00F14CED"/>
    <w:rsid w:val="00F157D6"/>
    <w:rsid w:val="00F22BEE"/>
    <w:rsid w:val="00F33329"/>
    <w:rsid w:val="00F47C15"/>
    <w:rsid w:val="00F51D48"/>
    <w:rsid w:val="00F70F05"/>
    <w:rsid w:val="00F77C99"/>
    <w:rsid w:val="00F80F9B"/>
    <w:rsid w:val="00F82F3B"/>
    <w:rsid w:val="00F90505"/>
    <w:rsid w:val="00F92C32"/>
    <w:rsid w:val="00FB06C8"/>
    <w:rsid w:val="00FB232E"/>
    <w:rsid w:val="00FC1619"/>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microsoft.com/office/2018/08/relationships/commentsExtensible" Target="commentsExtensible.xml"/><Relationship Id="rId18" Type="http://schemas.openxmlformats.org/officeDocument/2006/relationships/hyperlink" Target="https://www.prisonpolicy.org/blog/2022/04/20/environmental_injusti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entencingproject.org/research/"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trends.vera.org"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cdcr.ca.gov/family-resources/2022/09/02/cdcr-and-cchcs-extreme-heat-prevention-and-response-efforts/" TargetMode="External"/><Relationship Id="rId20" Type="http://schemas.openxmlformats.org/officeDocument/2006/relationships/hyperlink" Target="https://theintercept.com/2016/08/24/deadly-heat-in-u-s-prisons-is-killing-inmates-and-spawning-lawsu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dc.gov/niosh/docs/2016-106/default.html" TargetMode="External"/><Relationship Id="rId23" Type="http://schemas.openxmlformats.org/officeDocument/2006/relationships/hyperlink" Target="https://www.cdc.gov/niosh/docs/2016-106/default.html"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prisonpolicy.org/blog/2019/06/18/air-conditioning/"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hifld-" TargetMode="External"/><Relationship Id="rId22" Type="http://schemas.openxmlformats.org/officeDocument/2006/relationships/hyperlink" Target="https://www.washingtonpost.com/nation/2021/03/02/life-sentences-growin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89</cp:revision>
  <dcterms:created xsi:type="dcterms:W3CDTF">2023-10-03T00:14:00Z</dcterms:created>
  <dcterms:modified xsi:type="dcterms:W3CDTF">2023-12-15T22:27:00Z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