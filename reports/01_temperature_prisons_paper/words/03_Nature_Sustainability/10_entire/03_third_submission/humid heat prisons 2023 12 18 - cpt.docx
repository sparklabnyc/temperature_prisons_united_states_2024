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20917891" w:rsidR="00070CCE" w:rsidRDefault="00000000">
      <w:pPr>
        <w:spacing w:line="480" w:lineRule="auto"/>
        <w:jc w:val="both"/>
        <w:rPr>
          <w:b/>
          <w:color w:val="000000"/>
        </w:rPr>
      </w:pPr>
      <w:r>
        <w:rPr>
          <w:b/>
          <w:color w:val="000000"/>
        </w:rPr>
        <w:t xml:space="preserve">Trends and disparities of </w:t>
      </w:r>
      <w:r w:rsidR="0021326A">
        <w:rPr>
          <w:b/>
          <w:color w:val="000000"/>
        </w:rPr>
        <w:t>hazardous</w:t>
      </w:r>
      <w:r>
        <w:rPr>
          <w:b/>
          <w:color w:val="000000"/>
        </w:rPr>
        <w:t xml:space="preserve"> heat exposure among incarcerated people in the United States</w:t>
      </w:r>
    </w:p>
    <w:p w14:paraId="00000003" w14:textId="77777777" w:rsidR="00070CCE" w:rsidRDefault="00000000">
      <w:pPr>
        <w:spacing w:line="480" w:lineRule="auto"/>
        <w:jc w:val="both"/>
        <w:rPr>
          <w:color w:val="000000"/>
          <w:vertAlign w:val="superscript"/>
        </w:rPr>
      </w:pPr>
      <w:r>
        <w:rPr>
          <w:color w:val="000000"/>
        </w:rPr>
        <w:t>Cascade Tuholske</w:t>
      </w:r>
      <w:r>
        <w:rPr>
          <w:color w:val="000000"/>
          <w:vertAlign w:val="superscript"/>
        </w:rPr>
        <w:t>1,2*</w:t>
      </w:r>
      <w:r>
        <w:rPr>
          <w:color w:val="000000"/>
        </w:rPr>
        <w:t>, Victoria D. Lynch</w:t>
      </w:r>
      <w:r>
        <w:rPr>
          <w:color w:val="000000"/>
          <w:vertAlign w:val="superscript"/>
        </w:rPr>
        <w:t>3</w:t>
      </w:r>
      <w:r>
        <w:rPr>
          <w:color w:val="000000"/>
        </w:rPr>
        <w:t xml:space="preserve">, </w:t>
      </w:r>
      <w:proofErr w:type="spellStart"/>
      <w:r>
        <w:rPr>
          <w:color w:val="000000"/>
        </w:rPr>
        <w:t>Raenita</w:t>
      </w:r>
      <w:proofErr w:type="spellEnd"/>
      <w:r>
        <w:rPr>
          <w:color w:val="000000"/>
        </w:rPr>
        <w:t xml:space="preserve"> Spriggs</w:t>
      </w:r>
      <w:r>
        <w:rPr>
          <w:color w:val="000000"/>
          <w:vertAlign w:val="superscript"/>
        </w:rPr>
        <w:t>3</w:t>
      </w:r>
      <w:r>
        <w:rPr>
          <w:color w:val="000000"/>
        </w:rPr>
        <w:t>,</w:t>
      </w:r>
      <w:r>
        <w:t xml:space="preserve"> </w:t>
      </w:r>
      <w:proofErr w:type="spellStart"/>
      <w:r>
        <w:t>Yoonjung</w:t>
      </w:r>
      <w:proofErr w:type="spellEnd"/>
      <w:r>
        <w:t xml:space="preserve"> Ahn</w:t>
      </w:r>
      <w:r>
        <w:rPr>
          <w:vertAlign w:val="superscript"/>
        </w:rPr>
        <w:t>4</w:t>
      </w:r>
      <w:r>
        <w:t xml:space="preserve">, </w:t>
      </w:r>
      <w:r>
        <w:rPr>
          <w:color w:val="000000"/>
        </w:rPr>
        <w:t>Colin Raymond</w:t>
      </w:r>
      <w:r>
        <w:rPr>
          <w:vertAlign w:val="superscript"/>
        </w:rPr>
        <w:t>5</w:t>
      </w:r>
      <w:r>
        <w:rPr>
          <w:color w:val="000000"/>
        </w:rPr>
        <w:t>, Anne E. Nigra</w:t>
      </w:r>
      <w:r>
        <w:rPr>
          <w:color w:val="000000"/>
          <w:vertAlign w:val="superscript"/>
        </w:rPr>
        <w:t>3</w:t>
      </w:r>
      <w:r>
        <w:rPr>
          <w:color w:val="000000"/>
        </w:rPr>
        <w:t>, Robbie M. Parks</w:t>
      </w:r>
      <w:r>
        <w:rPr>
          <w:color w:val="000000"/>
          <w:vertAlign w:val="superscript"/>
        </w:rPr>
        <w:t>3*</w:t>
      </w:r>
    </w:p>
    <w:p w14:paraId="00000004" w14:textId="77777777" w:rsidR="00070CCE" w:rsidRDefault="00070CCE">
      <w:pPr>
        <w:spacing w:line="480" w:lineRule="auto"/>
        <w:jc w:val="both"/>
        <w:rPr>
          <w:color w:val="000000"/>
        </w:rPr>
      </w:pPr>
    </w:p>
    <w:p w14:paraId="00000005" w14:textId="77777777" w:rsidR="00070CCE" w:rsidRDefault="00000000">
      <w:pPr>
        <w:spacing w:line="480" w:lineRule="auto"/>
        <w:jc w:val="both"/>
        <w:rPr>
          <w:color w:val="000000"/>
        </w:rPr>
      </w:pPr>
      <w:r>
        <w:rPr>
          <w:color w:val="000000"/>
          <w:vertAlign w:val="superscript"/>
        </w:rPr>
        <w:t>1</w:t>
      </w:r>
      <w:r>
        <w:rPr>
          <w:color w:val="000000"/>
        </w:rPr>
        <w:t xml:space="preserve">Department of Earth Sciences, Montana State University, Bozeman, Montana, 59717, USA. </w:t>
      </w:r>
    </w:p>
    <w:p w14:paraId="00000006" w14:textId="77777777" w:rsidR="00070CCE" w:rsidRDefault="00000000">
      <w:pPr>
        <w:spacing w:line="480" w:lineRule="auto"/>
        <w:jc w:val="both"/>
        <w:rPr>
          <w:color w:val="000000"/>
        </w:rPr>
      </w:pPr>
      <w:r>
        <w:rPr>
          <w:color w:val="000000"/>
          <w:vertAlign w:val="superscript"/>
        </w:rPr>
        <w:t>2</w:t>
      </w:r>
      <w:r>
        <w:rPr>
          <w:color w:val="000000"/>
        </w:rPr>
        <w:t xml:space="preserve">GeoSpatial Core Facility, Montana State University, Bozeman, Montana, 59717, USA. </w:t>
      </w:r>
    </w:p>
    <w:p w14:paraId="00000007" w14:textId="77777777" w:rsidR="00070CCE" w:rsidRDefault="00000000">
      <w:pPr>
        <w:spacing w:line="480" w:lineRule="auto"/>
        <w:jc w:val="both"/>
        <w:rPr>
          <w:color w:val="000000"/>
        </w:rPr>
      </w:pPr>
      <w:r>
        <w:rPr>
          <w:color w:val="000000"/>
          <w:vertAlign w:val="superscript"/>
        </w:rPr>
        <w:t>3</w:t>
      </w:r>
      <w:r>
        <w:rPr>
          <w:color w:val="000000"/>
        </w:rPr>
        <w:t>Department of Environmental Health Sciences, Mailman School of Public Health, Columbia University, New York, New York, 10032, USA.</w:t>
      </w:r>
    </w:p>
    <w:p w14:paraId="00000008" w14:textId="77777777" w:rsidR="00070CCE" w:rsidRDefault="00000000">
      <w:pPr>
        <w:spacing w:line="480" w:lineRule="auto"/>
        <w:jc w:val="both"/>
        <w:rPr>
          <w:vertAlign w:val="superscript"/>
        </w:rPr>
      </w:pPr>
      <w:r>
        <w:rPr>
          <w:vertAlign w:val="superscript"/>
        </w:rPr>
        <w:t>4</w:t>
      </w:r>
      <w:r>
        <w:t xml:space="preserve">Department of Geography and Atmospheric Science, University of Kansas, Lawrence, KS, 66045, USA. </w:t>
      </w:r>
    </w:p>
    <w:p w14:paraId="00000009" w14:textId="77777777" w:rsidR="00070CCE" w:rsidRDefault="00000000">
      <w:pPr>
        <w:spacing w:line="480" w:lineRule="auto"/>
        <w:jc w:val="both"/>
      </w:pPr>
      <w:r>
        <w:rPr>
          <w:vertAlign w:val="superscript"/>
        </w:rPr>
        <w:t>5</w:t>
      </w:r>
      <w:r>
        <w:t>Joint Institute for Regional Earth System Science and Engineering, University of California, Los Angeles, Los Angeles, California, 90095, USA.</w:t>
      </w:r>
    </w:p>
    <w:p w14:paraId="0000000A" w14:textId="77777777" w:rsidR="00070CCE" w:rsidRDefault="00070CCE">
      <w:pPr>
        <w:pBdr>
          <w:top w:val="nil"/>
          <w:left w:val="nil"/>
          <w:bottom w:val="nil"/>
          <w:right w:val="nil"/>
          <w:between w:val="nil"/>
        </w:pBdr>
        <w:spacing w:line="480" w:lineRule="auto"/>
        <w:jc w:val="both"/>
        <w:rPr>
          <w:color w:val="000000"/>
        </w:rPr>
      </w:pPr>
    </w:p>
    <w:p w14:paraId="3852C454" w14:textId="77777777" w:rsidR="00C8774E" w:rsidRPr="00C8774E" w:rsidRDefault="00C8774E" w:rsidP="00C8774E">
      <w:pPr>
        <w:spacing w:line="480" w:lineRule="auto"/>
        <w:jc w:val="both"/>
        <w:rPr>
          <w:color w:val="000000"/>
        </w:rPr>
      </w:pPr>
      <w:r w:rsidRPr="00C8774E">
        <w:rPr>
          <w:color w:val="000000"/>
        </w:rPr>
        <w:t xml:space="preserve">* Correspondence to: </w:t>
      </w:r>
      <w:hyperlink r:id="rId8">
        <w:r w:rsidRPr="00C8774E">
          <w:rPr>
            <w:rStyle w:val="Hyperlink"/>
          </w:rPr>
          <w:t>robbie.parks@columbia.edu</w:t>
        </w:r>
      </w:hyperlink>
      <w:r w:rsidRPr="00C8774E">
        <w:rPr>
          <w:color w:val="000000"/>
        </w:rPr>
        <w:t xml:space="preserve"> and </w:t>
      </w:r>
      <w:hyperlink r:id="rId9">
        <w:r w:rsidRPr="00C8774E">
          <w:rPr>
            <w:rStyle w:val="Hyperlink"/>
          </w:rPr>
          <w:t>cascade.tuholske1@montana.edu</w:t>
        </w:r>
      </w:hyperlink>
    </w:p>
    <w:p w14:paraId="0000000C" w14:textId="77777777" w:rsidR="00070CCE" w:rsidRDefault="00070CCE">
      <w:pPr>
        <w:spacing w:line="480" w:lineRule="auto"/>
        <w:jc w:val="both"/>
        <w:rPr>
          <w:color w:val="000000"/>
        </w:rPr>
      </w:pPr>
    </w:p>
    <w:p w14:paraId="0000000D" w14:textId="34DB9B48" w:rsidR="00070CCE" w:rsidRDefault="00000000">
      <w:pPr>
        <w:spacing w:line="480" w:lineRule="auto"/>
        <w:jc w:val="both"/>
        <w:rPr>
          <w:color w:val="000000"/>
        </w:rPr>
      </w:pPr>
      <w:r>
        <w:rPr>
          <w:b/>
          <w:color w:val="000000"/>
        </w:rPr>
        <w:t>Date received:</w:t>
      </w:r>
      <w:r>
        <w:rPr>
          <w:color w:val="000000"/>
        </w:rPr>
        <w:t xml:space="preserve"> </w:t>
      </w:r>
      <w:r w:rsidR="00364452">
        <w:t xml:space="preserve">December </w:t>
      </w:r>
      <w:r w:rsidR="00F90505">
        <w:t>19</w:t>
      </w:r>
      <w:r w:rsidR="00F90505">
        <w:rPr>
          <w:vertAlign w:val="superscript"/>
        </w:rPr>
        <w:t>th</w:t>
      </w:r>
      <w:r w:rsidR="0013552E">
        <w:t>,</w:t>
      </w:r>
      <w:r>
        <w:rPr>
          <w:color w:val="000000"/>
        </w:rPr>
        <w:t xml:space="preserve"> 2023</w:t>
      </w:r>
      <w:r>
        <w:br w:type="page"/>
      </w:r>
    </w:p>
    <w:p w14:paraId="0000000E" w14:textId="51DF1054" w:rsidR="00070CCE" w:rsidRDefault="00EF4F98">
      <w:pPr>
        <w:spacing w:line="480" w:lineRule="auto"/>
        <w:jc w:val="both"/>
        <w:rPr>
          <w:b/>
        </w:rPr>
      </w:pPr>
      <w:r>
        <w:rPr>
          <w:b/>
        </w:rPr>
        <w:lastRenderedPageBreak/>
        <w:t xml:space="preserve">The ~2 million </w:t>
      </w:r>
      <w:del w:id="0" w:author="Tuholske, Cascade" w:date="2023-12-18T16:59:00Z">
        <w:r w:rsidR="000B4562" w:rsidDel="005F0751">
          <w:rPr>
            <w:b/>
          </w:rPr>
          <w:delText xml:space="preserve">US </w:delText>
        </w:r>
      </w:del>
      <w:r>
        <w:rPr>
          <w:b/>
        </w:rPr>
        <w:t>i</w:t>
      </w:r>
      <w:commentRangeStart w:id="1"/>
      <w:commentRangeStart w:id="2"/>
      <w:commentRangeStart w:id="3"/>
      <w:commentRangeStart w:id="4"/>
      <w:commentRangeStart w:id="5"/>
      <w:commentRangeStart w:id="6"/>
      <w:commentRangeStart w:id="7"/>
      <w:r>
        <w:rPr>
          <w:b/>
        </w:rPr>
        <w:t xml:space="preserve">ncarcerated </w:t>
      </w:r>
      <w:commentRangeEnd w:id="1"/>
      <w:r w:rsidR="00087A8A">
        <w:rPr>
          <w:rStyle w:val="CommentReference"/>
          <w:rFonts w:asciiTheme="minorHAnsi" w:hAnsiTheme="minorHAnsi" w:cstheme="minorBidi"/>
          <w:lang w:eastAsia="en-US"/>
        </w:rPr>
        <w:commentReference w:id="1"/>
      </w:r>
      <w:commentRangeEnd w:id="2"/>
      <w:commentRangeEnd w:id="3"/>
      <w:r w:rsidR="00270717">
        <w:rPr>
          <w:rStyle w:val="CommentReference"/>
          <w:rFonts w:asciiTheme="minorHAnsi" w:hAnsiTheme="minorHAnsi" w:cstheme="minorBidi"/>
          <w:lang w:eastAsia="en-US"/>
        </w:rPr>
        <w:commentReference w:id="2"/>
      </w:r>
      <w:r w:rsidR="00932DEC">
        <w:rPr>
          <w:rStyle w:val="CommentReference"/>
          <w:rFonts w:asciiTheme="minorHAnsi" w:hAnsiTheme="minorHAnsi" w:cstheme="minorBidi"/>
          <w:lang w:eastAsia="en-US"/>
        </w:rPr>
        <w:commentReference w:id="3"/>
      </w:r>
      <w:commentRangeEnd w:id="4"/>
      <w:r w:rsidR="002E6D29">
        <w:rPr>
          <w:rStyle w:val="CommentReference"/>
          <w:rFonts w:asciiTheme="minorHAnsi" w:hAnsiTheme="minorHAnsi" w:cstheme="minorBidi"/>
          <w:lang w:eastAsia="en-US"/>
        </w:rPr>
        <w:commentReference w:id="4"/>
      </w:r>
      <w:commentRangeEnd w:id="5"/>
      <w:r w:rsidR="00992F0D">
        <w:rPr>
          <w:rStyle w:val="CommentReference"/>
          <w:rFonts w:asciiTheme="minorHAnsi" w:hAnsiTheme="minorHAnsi" w:cstheme="minorBidi"/>
          <w:lang w:eastAsia="en-US"/>
        </w:rPr>
        <w:commentReference w:id="5"/>
      </w:r>
      <w:commentRangeEnd w:id="6"/>
      <w:r w:rsidR="00E97520">
        <w:rPr>
          <w:rStyle w:val="CommentReference"/>
          <w:rFonts w:asciiTheme="minorHAnsi" w:hAnsiTheme="minorHAnsi" w:cstheme="minorBidi"/>
          <w:lang w:eastAsia="en-US"/>
        </w:rPr>
        <w:commentReference w:id="6"/>
      </w:r>
      <w:commentRangeEnd w:id="7"/>
      <w:r w:rsidR="00D90C7C">
        <w:rPr>
          <w:rStyle w:val="CommentReference"/>
          <w:rFonts w:asciiTheme="minorHAnsi" w:hAnsiTheme="minorHAnsi" w:cstheme="minorBidi"/>
          <w:lang w:eastAsia="en-US"/>
        </w:rPr>
        <w:commentReference w:id="7"/>
      </w:r>
      <w:r>
        <w:rPr>
          <w:b/>
        </w:rPr>
        <w:t xml:space="preserve">people </w:t>
      </w:r>
      <w:ins w:id="8" w:author="Tuholske, Cascade" w:date="2023-12-18T16:59:00Z">
        <w:r w:rsidR="005F0751">
          <w:rPr>
            <w:b/>
          </w:rPr>
          <w:t xml:space="preserve">in the United States </w:t>
        </w:r>
      </w:ins>
      <w:r w:rsidR="00992F0D">
        <w:rPr>
          <w:b/>
        </w:rPr>
        <w:t>face</w:t>
      </w:r>
      <w:r>
        <w:rPr>
          <w:b/>
        </w:rPr>
        <w:t xml:space="preserve"> </w:t>
      </w:r>
      <w:r w:rsidR="0020597E">
        <w:rPr>
          <w:b/>
        </w:rPr>
        <w:t xml:space="preserve">growing </w:t>
      </w:r>
      <w:r w:rsidR="00D8532C">
        <w:rPr>
          <w:b/>
        </w:rPr>
        <w:t>heat-related</w:t>
      </w:r>
      <w:r w:rsidR="008A7710">
        <w:rPr>
          <w:b/>
        </w:rPr>
        <w:t xml:space="preserve"> health </w:t>
      </w:r>
      <w:r>
        <w:rPr>
          <w:b/>
        </w:rPr>
        <w:t>risk</w:t>
      </w:r>
      <w:r w:rsidR="00A263A6">
        <w:rPr>
          <w:b/>
        </w:rPr>
        <w:t>s</w:t>
      </w:r>
      <w:r>
        <w:rPr>
          <w:b/>
        </w:rPr>
        <w:t xml:space="preserve">. </w:t>
      </w:r>
      <w:del w:id="9" w:author="Tuholske, Cascade" w:date="2023-12-18T17:30:00Z">
        <w:r w:rsidR="00992F0D" w:rsidDel="00217E25">
          <w:rPr>
            <w:b/>
          </w:rPr>
          <w:delText xml:space="preserve">For 4,078 continental US carceral facilities, </w:delText>
        </w:r>
      </w:del>
      <w:ins w:id="10" w:author="Tuholske, Cascade" w:date="2023-12-18T17:30:00Z">
        <w:r w:rsidR="00217E25">
          <w:rPr>
            <w:b/>
          </w:rPr>
          <w:t>W</w:t>
        </w:r>
      </w:ins>
      <w:del w:id="11" w:author="Tuholske, Cascade" w:date="2023-12-18T17:30:00Z">
        <w:r w:rsidR="00992F0D" w:rsidDel="00217E25">
          <w:rPr>
            <w:b/>
          </w:rPr>
          <w:delText>w</w:delText>
        </w:r>
      </w:del>
      <w:r>
        <w:rPr>
          <w:b/>
        </w:rPr>
        <w:t xml:space="preserve">e evaluated </w:t>
      </w:r>
      <w:del w:id="12" w:author="Tuholske, Cascade" w:date="2023-12-18T17:04:00Z">
        <w:r w:rsidDel="005F0751">
          <w:rPr>
            <w:b/>
          </w:rPr>
          <w:delText xml:space="preserve">average </w:delText>
        </w:r>
      </w:del>
      <w:r>
        <w:rPr>
          <w:b/>
        </w:rPr>
        <w:t xml:space="preserve">exposure to </w:t>
      </w:r>
      <w:r w:rsidR="00D94E8C">
        <w:rPr>
          <w:b/>
        </w:rPr>
        <w:t>potentially hazardous</w:t>
      </w:r>
      <w:r w:rsidR="00CE4727">
        <w:rPr>
          <w:b/>
        </w:rPr>
        <w:t xml:space="preserve"> heat</w:t>
      </w:r>
      <w:ins w:id="13" w:author="Tuholske, Cascade" w:date="2023-12-18T17:30:00Z">
        <w:r w:rsidR="00217E25">
          <w:rPr>
            <w:b/>
          </w:rPr>
          <w:t xml:space="preserve"> </w:t>
        </w:r>
      </w:ins>
      <w:ins w:id="14" w:author="Tuholske, Cascade" w:date="2023-12-18T17:31:00Z">
        <w:r w:rsidR="00217E25">
          <w:rPr>
            <w:b/>
          </w:rPr>
          <w:t>for 4,078 continental US carceral facilities</w:t>
        </w:r>
      </w:ins>
      <w:ins w:id="15" w:author="Tuholske, Cascade" w:date="2023-12-18T17:35:00Z">
        <w:r w:rsidR="00217E25">
          <w:rPr>
            <w:b/>
          </w:rPr>
          <w:t xml:space="preserve"> during 2016-2020</w:t>
        </w:r>
      </w:ins>
      <w:ins w:id="16" w:author="Tuholske, Cascade" w:date="2023-12-18T17:33:00Z">
        <w:r w:rsidR="00217E25">
          <w:rPr>
            <w:b/>
          </w:rPr>
          <w:t xml:space="preserve">. We found that </w:t>
        </w:r>
      </w:ins>
      <w:ins w:id="17" w:author="Tuholske, Cascade" w:date="2023-12-18T17:32:00Z">
        <w:r w:rsidR="00217E25">
          <w:rPr>
            <w:color w:val="000000"/>
          </w:rPr>
          <w:t>s</w:t>
        </w:r>
      </w:ins>
      <w:ins w:id="18" w:author="Tuholske, Cascade" w:date="2023-12-18T17:29:00Z">
        <w:r w:rsidR="00E665E0">
          <w:rPr>
            <w:color w:val="000000"/>
          </w:rPr>
          <w:t>tate-run carceral facilities in Texas and Florida</w:t>
        </w:r>
      </w:ins>
      <w:ins w:id="19" w:author="Tuholske, Cascade" w:date="2023-12-18T17:31:00Z">
        <w:r w:rsidR="00217E25">
          <w:rPr>
            <w:color w:val="000000"/>
          </w:rPr>
          <w:t xml:space="preserve"> </w:t>
        </w:r>
      </w:ins>
      <w:ins w:id="20" w:author="Tuholske, Cascade" w:date="2023-12-18T17:27:00Z">
        <w:r w:rsidR="00E665E0">
          <w:rPr>
            <w:color w:val="000000"/>
          </w:rPr>
          <w:t>accounted for 52% of total exposure</w:t>
        </w:r>
      </w:ins>
      <w:ins w:id="21" w:author="Tuholske, Cascade" w:date="2023-12-18T17:29:00Z">
        <w:r w:rsidR="00217E25">
          <w:rPr>
            <w:color w:val="000000"/>
          </w:rPr>
          <w:t>, despite ho</w:t>
        </w:r>
      </w:ins>
      <w:ins w:id="22" w:author="Tuholske, Cascade" w:date="2023-12-18T17:30:00Z">
        <w:r w:rsidR="00217E25">
          <w:rPr>
            <w:color w:val="000000"/>
          </w:rPr>
          <w:t xml:space="preserve">lding 12% of all incarcerated </w:t>
        </w:r>
      </w:ins>
      <w:ins w:id="23" w:author="Tuholske, Cascade" w:date="2023-12-18T17:31:00Z">
        <w:r w:rsidR="00217E25">
          <w:rPr>
            <w:color w:val="000000"/>
          </w:rPr>
          <w:t>people</w:t>
        </w:r>
      </w:ins>
      <w:ins w:id="24" w:author="Tuholske, Cascade" w:date="2023-12-18T17:30:00Z">
        <w:r w:rsidR="00217E25">
          <w:rPr>
            <w:color w:val="000000"/>
          </w:rPr>
          <w:t xml:space="preserve">. </w:t>
        </w:r>
      </w:ins>
      <w:del w:id="25" w:author="Tuholske, Cascade" w:date="2023-12-18T17:31:00Z">
        <w:r w:rsidR="00D94E8C" w:rsidDel="00217E25">
          <w:rPr>
            <w:b/>
          </w:rPr>
          <w:delText xml:space="preserve"> </w:delText>
        </w:r>
      </w:del>
      <w:del w:id="26" w:author="Tuholske, Cascade" w:date="2023-12-18T17:01:00Z">
        <w:r w:rsidDel="005F0751">
          <w:rPr>
            <w:b/>
          </w:rPr>
          <w:delText xml:space="preserve">during </w:delText>
        </w:r>
        <w:r w:rsidR="00CE4727" w:rsidDel="005F0751">
          <w:rPr>
            <w:b/>
          </w:rPr>
          <w:delText xml:space="preserve">2016-2020 </w:delText>
        </w:r>
      </w:del>
      <w:del w:id="27" w:author="Tuholske, Cascade" w:date="2023-12-18T17:05:00Z">
        <w:r w:rsidR="00CE4727" w:rsidDel="005F0751">
          <w:rPr>
            <w:b/>
          </w:rPr>
          <w:delText xml:space="preserve">and trends </w:delText>
        </w:r>
      </w:del>
      <w:del w:id="28" w:author="Tuholske, Cascade" w:date="2023-12-18T17:03:00Z">
        <w:r w:rsidR="00CE4727" w:rsidDel="005F0751">
          <w:rPr>
            <w:b/>
          </w:rPr>
          <w:delText xml:space="preserve">during </w:delText>
        </w:r>
        <w:r w:rsidDel="005F0751">
          <w:rPr>
            <w:b/>
          </w:rPr>
          <w:delText>1982-2020</w:delText>
        </w:r>
      </w:del>
      <w:del w:id="29" w:author="Tuholske, Cascade" w:date="2023-12-18T17:05:00Z">
        <w:r w:rsidR="00992F0D" w:rsidDel="005F0751">
          <w:rPr>
            <w:b/>
          </w:rPr>
          <w:delText xml:space="preserve">. </w:delText>
        </w:r>
      </w:del>
      <w:del w:id="30" w:author="Tuholske, Cascade" w:date="2023-12-18T17:00:00Z">
        <w:r w:rsidR="00AD03D1" w:rsidDel="005F0751">
          <w:rPr>
            <w:b/>
          </w:rPr>
          <w:delText>I</w:delText>
        </w:r>
      </w:del>
      <w:del w:id="31" w:author="Tuholske, Cascade" w:date="2023-12-18T17:31:00Z">
        <w:r w:rsidR="00AD03D1" w:rsidDel="00217E25">
          <w:rPr>
            <w:b/>
          </w:rPr>
          <w:delText>ncarcerated people</w:delText>
        </w:r>
        <w:commentRangeStart w:id="32"/>
        <w:commentRangeStart w:id="33"/>
        <w:commentRangeStart w:id="34"/>
        <w:r w:rsidDel="00217E25">
          <w:rPr>
            <w:b/>
          </w:rPr>
          <w:delText xml:space="preserve"> experienced 5.5 more </w:delText>
        </w:r>
        <w:r w:rsidR="00992F0D" w:rsidDel="00217E25">
          <w:rPr>
            <w:b/>
          </w:rPr>
          <w:delText>hot</w:delText>
        </w:r>
        <w:r w:rsidDel="00217E25">
          <w:rPr>
            <w:b/>
          </w:rPr>
          <w:delText xml:space="preserve"> days annually compared </w:delText>
        </w:r>
        <w:r w:rsidR="00CE4727" w:rsidDel="00217E25">
          <w:rPr>
            <w:b/>
          </w:rPr>
          <w:delText xml:space="preserve">to </w:delText>
        </w:r>
        <w:r w:rsidR="00992F0D" w:rsidDel="00217E25">
          <w:rPr>
            <w:b/>
          </w:rPr>
          <w:delText>nonin</w:delText>
        </w:r>
        <w:r w:rsidR="00CE4727" w:rsidDel="00217E25">
          <w:rPr>
            <w:b/>
          </w:rPr>
          <w:delText xml:space="preserve">carcerated </w:delText>
        </w:r>
        <w:r w:rsidR="00992F0D" w:rsidDel="00217E25">
          <w:rPr>
            <w:b/>
          </w:rPr>
          <w:delText>people</w:delText>
        </w:r>
      </w:del>
      <w:ins w:id="35" w:author="Tuholske, Cascade" w:date="2023-12-18T17:33:00Z">
        <w:r w:rsidR="00217E25">
          <w:rPr>
            <w:b/>
          </w:rPr>
          <w:t>Further, the</w:t>
        </w:r>
      </w:ins>
      <w:ins w:id="36" w:author="Tuholske, Cascade" w:date="2023-12-18T17:17:00Z">
        <w:r w:rsidR="00D90C7C">
          <w:rPr>
            <w:b/>
          </w:rPr>
          <w:t xml:space="preserve"> number of </w:t>
        </w:r>
      </w:ins>
      <w:ins w:id="37" w:author="Tuholske, Cascade" w:date="2023-12-18T17:34:00Z">
        <w:r w:rsidR="00217E25">
          <w:rPr>
            <w:b/>
          </w:rPr>
          <w:t>hot</w:t>
        </w:r>
      </w:ins>
      <w:ins w:id="38" w:author="Tuholske, Cascade" w:date="2023-12-18T17:19:00Z">
        <w:r w:rsidR="00D90C7C">
          <w:rPr>
            <w:b/>
          </w:rPr>
          <w:t xml:space="preserve"> </w:t>
        </w:r>
      </w:ins>
      <w:ins w:id="39" w:author="Tuholske, Cascade" w:date="2023-12-18T17:17:00Z">
        <w:r w:rsidR="00D90C7C">
          <w:rPr>
            <w:b/>
          </w:rPr>
          <w:t xml:space="preserve">days per year increased during 1982-2020 for </w:t>
        </w:r>
      </w:ins>
      <w:del w:id="40" w:author="Tuholske, Cascade" w:date="2023-12-18T17:06:00Z">
        <w:r w:rsidR="00CE4727" w:rsidDel="005F0751">
          <w:rPr>
            <w:b/>
          </w:rPr>
          <w:delText xml:space="preserve"> and</w:delText>
        </w:r>
      </w:del>
      <w:del w:id="41" w:author="Tuholske, Cascade" w:date="2023-12-18T17:02:00Z">
        <w:r w:rsidR="00CE4727" w:rsidDel="005F0751">
          <w:rPr>
            <w:b/>
          </w:rPr>
          <w:delText xml:space="preserve"> </w:delText>
        </w:r>
        <w:r w:rsidR="00CE4727" w:rsidRPr="00CE4727" w:rsidDel="005F0751">
          <w:rPr>
            <w:b/>
          </w:rPr>
          <w:delText xml:space="preserve">915,627 </w:delText>
        </w:r>
        <w:r w:rsidR="00CE4727" w:rsidDel="005F0751">
          <w:rPr>
            <w:b/>
          </w:rPr>
          <w:delText>(</w:delText>
        </w:r>
        <w:r w:rsidR="00CE4727" w:rsidRPr="00CE4727" w:rsidDel="005F0751">
          <w:rPr>
            <w:b/>
          </w:rPr>
          <w:delText>45%</w:delText>
        </w:r>
        <w:r w:rsidR="00CE4727" w:rsidDel="005F0751">
          <w:rPr>
            <w:b/>
          </w:rPr>
          <w:delText>)</w:delText>
        </w:r>
        <w:r w:rsidR="00CE4727" w:rsidRPr="00CE4727" w:rsidDel="005F0751">
          <w:rPr>
            <w:b/>
          </w:rPr>
          <w:delText xml:space="preserve"> incarcerated </w:delText>
        </w:r>
        <w:r w:rsidR="00CE4727" w:rsidDel="005F0751">
          <w:rPr>
            <w:b/>
          </w:rPr>
          <w:delText xml:space="preserve">people </w:delText>
        </w:r>
        <w:r w:rsidR="00CE4727" w:rsidRPr="00CE4727" w:rsidDel="005F0751">
          <w:rPr>
            <w:b/>
          </w:rPr>
          <w:delText xml:space="preserve">were in </w:delText>
        </w:r>
      </w:del>
      <w:del w:id="42" w:author="Tuholske, Cascade" w:date="2023-12-18T17:17:00Z">
        <w:r w:rsidR="00CE4727" w:rsidRPr="00CE4727" w:rsidDel="00D90C7C">
          <w:rPr>
            <w:b/>
          </w:rPr>
          <w:delText>1</w:delText>
        </w:r>
      </w:del>
      <w:ins w:id="43" w:author="Tuholske, Cascade" w:date="2023-12-18T17:17:00Z">
        <w:r w:rsidR="00D90C7C">
          <w:rPr>
            <w:b/>
          </w:rPr>
          <w:t>1</w:t>
        </w:r>
      </w:ins>
      <w:ins w:id="44" w:author="Tuholske, Cascade" w:date="2023-12-18T17:18:00Z">
        <w:r w:rsidR="00D90C7C">
          <w:rPr>
            <w:b/>
          </w:rPr>
          <w:t>,</w:t>
        </w:r>
      </w:ins>
      <w:del w:id="45" w:author="Tuholske, Cascade" w:date="2023-12-18T17:17:00Z">
        <w:r w:rsidR="00CE4727" w:rsidRPr="00CE4727" w:rsidDel="00D90C7C">
          <w:rPr>
            <w:b/>
          </w:rPr>
          <w:delText>,</w:delText>
        </w:r>
      </w:del>
      <w:r w:rsidR="00CE4727" w:rsidRPr="00CE4727">
        <w:rPr>
          <w:b/>
        </w:rPr>
        <w:t>739 carceral facilities</w:t>
      </w:r>
      <w:ins w:id="46" w:author="Tuholske, Cascade" w:date="2023-12-18T17:17:00Z">
        <w:r w:rsidR="00D90C7C">
          <w:rPr>
            <w:b/>
          </w:rPr>
          <w:t>,</w:t>
        </w:r>
      </w:ins>
      <w:ins w:id="47" w:author="Tuholske, Cascade" w:date="2023-12-18T17:16:00Z">
        <w:r w:rsidR="00D90C7C">
          <w:rPr>
            <w:b/>
          </w:rPr>
          <w:t xml:space="preserve"> </w:t>
        </w:r>
      </w:ins>
      <w:ins w:id="48" w:author="Tuholske, Cascade" w:date="2023-12-18T17:06:00Z">
        <w:r w:rsidR="005F0751">
          <w:rPr>
            <w:b/>
          </w:rPr>
          <w:t xml:space="preserve">primally </w:t>
        </w:r>
      </w:ins>
      <w:del w:id="49" w:author="Tuholske, Cascade" w:date="2023-12-18T17:17:00Z">
        <w:r w:rsidR="00CE4727" w:rsidRPr="00CE4727" w:rsidDel="00D90C7C">
          <w:rPr>
            <w:b/>
          </w:rPr>
          <w:delText xml:space="preserve"> </w:delText>
        </w:r>
      </w:del>
      <w:ins w:id="50" w:author="Tuholske, Cascade" w:date="2023-12-18T17:06:00Z">
        <w:r w:rsidR="005F0751">
          <w:rPr>
            <w:b/>
          </w:rPr>
          <w:t>located in the Southern US</w:t>
        </w:r>
      </w:ins>
      <w:ins w:id="51" w:author="Tuholske, Cascade" w:date="2023-12-18T17:17:00Z">
        <w:r w:rsidR="00D90C7C">
          <w:rPr>
            <w:b/>
          </w:rPr>
          <w:t>.</w:t>
        </w:r>
      </w:ins>
      <w:ins w:id="52" w:author="Tuholske, Cascade" w:date="2023-12-18T17:16:00Z">
        <w:r w:rsidR="00D90C7C">
          <w:rPr>
            <w:b/>
          </w:rPr>
          <w:t xml:space="preserve"> </w:t>
        </w:r>
      </w:ins>
      <w:del w:id="53" w:author="Tuholske, Cascade" w:date="2023-12-18T17:06:00Z">
        <w:r w:rsidR="00CE4727" w:rsidRPr="00CE4727" w:rsidDel="005F0751">
          <w:rPr>
            <w:b/>
          </w:rPr>
          <w:delText xml:space="preserve">with </w:delText>
        </w:r>
      </w:del>
      <w:del w:id="54" w:author="Tuholske, Cascade" w:date="2023-12-18T17:08:00Z">
        <w:r w:rsidR="00CE4727" w:rsidDel="005F0751">
          <w:rPr>
            <w:b/>
          </w:rPr>
          <w:delText xml:space="preserve">increasing </w:delText>
        </w:r>
        <w:r w:rsidR="00992F0D" w:rsidDel="005F0751">
          <w:rPr>
            <w:b/>
          </w:rPr>
          <w:delText xml:space="preserve">hot </w:delText>
        </w:r>
        <w:r w:rsidR="00CE4727" w:rsidDel="005F0751">
          <w:rPr>
            <w:b/>
          </w:rPr>
          <w:delText xml:space="preserve">days </w:delText>
        </w:r>
        <w:r w:rsidR="00ED6996" w:rsidDel="005F0751">
          <w:rPr>
            <w:b/>
          </w:rPr>
          <w:delText>annually</w:delText>
        </w:r>
        <w:r w:rsidDel="005F0751">
          <w:rPr>
            <w:b/>
          </w:rPr>
          <w:delText>.</w:delText>
        </w:r>
        <w:commentRangeEnd w:id="32"/>
        <w:r w:rsidDel="005F0751">
          <w:rPr>
            <w:rStyle w:val="CommentReference"/>
            <w:rFonts w:asciiTheme="minorHAnsi" w:hAnsiTheme="minorHAnsi" w:cstheme="minorBidi"/>
            <w:lang w:eastAsia="en-US"/>
          </w:rPr>
          <w:commentReference w:id="32"/>
        </w:r>
        <w:commentRangeEnd w:id="33"/>
        <w:r w:rsidR="002400CF" w:rsidDel="005F0751">
          <w:rPr>
            <w:rStyle w:val="CommentReference"/>
            <w:rFonts w:asciiTheme="minorHAnsi" w:hAnsiTheme="minorHAnsi" w:cstheme="minorBidi"/>
            <w:lang w:eastAsia="en-US"/>
          </w:rPr>
          <w:commentReference w:id="33"/>
        </w:r>
        <w:commentRangeEnd w:id="34"/>
        <w:r w:rsidR="005F0751" w:rsidDel="005F0751">
          <w:rPr>
            <w:rStyle w:val="CommentReference"/>
            <w:rFonts w:asciiTheme="minorHAnsi" w:hAnsiTheme="minorHAnsi" w:cstheme="minorBidi"/>
            <w:lang w:eastAsia="en-US"/>
          </w:rPr>
          <w:commentReference w:id="34"/>
        </w:r>
        <w:r w:rsidDel="005F0751">
          <w:rPr>
            <w:b/>
          </w:rPr>
          <w:delText xml:space="preserve"> </w:delText>
        </w:r>
      </w:del>
      <w:del w:id="55" w:author="Tuholske, Cascade" w:date="2023-12-18T17:36:00Z">
        <w:r w:rsidDel="00217E25">
          <w:rPr>
            <w:b/>
          </w:rPr>
          <w:delText>Our findings</w:delText>
        </w:r>
      </w:del>
      <w:ins w:id="56" w:author="Tuholske, Cascade" w:date="2023-12-18T17:36:00Z">
        <w:r w:rsidR="00217E25">
          <w:rPr>
            <w:b/>
          </w:rPr>
          <w:t>We</w:t>
        </w:r>
      </w:ins>
      <w:r>
        <w:rPr>
          <w:b/>
        </w:rPr>
        <w:t xml:space="preserve"> highlight the </w:t>
      </w:r>
      <w:r w:rsidR="00992F0D">
        <w:rPr>
          <w:b/>
        </w:rPr>
        <w:t>urgency</w:t>
      </w:r>
      <w:r>
        <w:rPr>
          <w:b/>
        </w:rPr>
        <w:t xml:space="preserve"> for enhanced infrastructure, health system interventions, and treatment of incarcerated people, especially </w:t>
      </w:r>
      <w:r w:rsidR="009B4581">
        <w:rPr>
          <w:b/>
        </w:rPr>
        <w:t>under</w:t>
      </w:r>
      <w:r>
        <w:rPr>
          <w:b/>
        </w:rPr>
        <w:t xml:space="preserve"> climate change. </w:t>
      </w:r>
    </w:p>
    <w:p w14:paraId="0000000F" w14:textId="77777777" w:rsidR="00070CCE" w:rsidRDefault="00070CCE">
      <w:pPr>
        <w:spacing w:line="480" w:lineRule="auto"/>
        <w:jc w:val="both"/>
        <w:rPr>
          <w:color w:val="000000"/>
        </w:rPr>
      </w:pPr>
    </w:p>
    <w:p w14:paraId="00000010" w14:textId="23ED0A4F" w:rsidR="00070CCE" w:rsidRDefault="00000000">
      <w:pPr>
        <w:spacing w:line="480" w:lineRule="auto"/>
        <w:jc w:val="both"/>
        <w:rPr>
          <w:color w:val="000000"/>
        </w:rPr>
      </w:pPr>
      <w:r>
        <w:rPr>
          <w:color w:val="000000"/>
        </w:rPr>
        <w:t xml:space="preserve">Incarcerated people in the United States </w:t>
      </w:r>
      <w:r w:rsidR="00992F0D">
        <w:rPr>
          <w:color w:val="000000"/>
        </w:rPr>
        <w:t xml:space="preserve">(US) </w:t>
      </w:r>
      <w:r>
        <w:rPr>
          <w:color w:val="000000"/>
        </w:rPr>
        <w:t xml:space="preserve">are at high risk for heat-related morbidity and </w:t>
      </w:r>
      <w:r w:rsidRPr="00D63B86">
        <w:rPr>
          <w:color w:val="000000"/>
        </w:rPr>
        <w:t>mortality</w:t>
      </w:r>
      <w:r w:rsidR="00A52F9C">
        <w:rPr>
          <w:color w:val="000000"/>
        </w:rPr>
        <w:t xml:space="preserve"> </w:t>
      </w:r>
      <w:r w:rsidRPr="00D63B86">
        <w:rPr>
          <w:color w:val="000000"/>
        </w:rPr>
        <w:t>due to their physical confinement, social isolation, and high rates of chronic mental and physical illnesses.</w:t>
      </w:r>
      <w:r w:rsidR="00A52F9C" w:rsidRPr="00D63B86">
        <w:rPr>
          <w:color w:val="000000"/>
          <w:vertAlign w:val="superscript"/>
        </w:rPr>
        <w:t>1–3</w:t>
      </w:r>
      <w:r w:rsidR="00A52F9C" w:rsidRPr="00D63B86">
        <w:rPr>
          <w:color w:val="000000"/>
        </w:rPr>
        <w:t xml:space="preserve"> </w:t>
      </w:r>
      <w:r w:rsidRPr="00D63B86">
        <w:rPr>
          <w:color w:val="000000"/>
        </w:rPr>
        <w:t xml:space="preserve"> Unlike the </w:t>
      </w:r>
      <w:r w:rsidR="00B75D97">
        <w:rPr>
          <w:color w:val="000000"/>
        </w:rPr>
        <w:t>large</w:t>
      </w:r>
      <w:r w:rsidRPr="00D63B86">
        <w:rPr>
          <w:color w:val="000000"/>
        </w:rPr>
        <w:t xml:space="preserve"> majority of the </w:t>
      </w:r>
      <w:r w:rsidR="00270717">
        <w:rPr>
          <w:color w:val="000000"/>
        </w:rPr>
        <w:t>US</w:t>
      </w:r>
      <w:r w:rsidRPr="00D63B86">
        <w:rPr>
          <w:color w:val="000000"/>
        </w:rPr>
        <w:t xml:space="preserve"> population, who have access to air conditioning (</w:t>
      </w:r>
      <w:r w:rsidRPr="00D63B86">
        <w:t>c</w:t>
      </w:r>
      <w:r w:rsidRPr="00D63B86">
        <w:rPr>
          <w:color w:val="000000"/>
        </w:rPr>
        <w:t>entral</w:t>
      </w:r>
      <w:r w:rsidRPr="00D63B86">
        <w:t xml:space="preserve"> and any air conditioning equipment)</w:t>
      </w:r>
      <w:r w:rsidR="00A52F9C">
        <w:rPr>
          <w:color w:val="000000"/>
          <w:vertAlign w:val="superscript"/>
        </w:rPr>
        <w:t>4</w:t>
      </w:r>
      <w:r w:rsidRPr="00D63B86">
        <w:rPr>
          <w:color w:val="000000"/>
        </w:rPr>
        <w:t xml:space="preserve"> – the most effective individual-level intervention to mitigate heat exposure</w:t>
      </w:r>
      <w:r w:rsidRPr="00D63B86">
        <w:rPr>
          <w:color w:val="000000"/>
          <w:vertAlign w:val="superscript"/>
        </w:rPr>
        <w:t>1</w:t>
      </w:r>
      <w:r w:rsidRPr="00D63B86">
        <w:rPr>
          <w:color w:val="000000"/>
        </w:rPr>
        <w:t xml:space="preserve"> – many of the 2 million incarcerated people</w:t>
      </w:r>
      <w:r w:rsidR="00A52F9C">
        <w:rPr>
          <w:color w:val="000000"/>
          <w:vertAlign w:val="superscript"/>
        </w:rPr>
        <w:t>5</w:t>
      </w:r>
      <w:r w:rsidRPr="00D63B86">
        <w:rPr>
          <w:color w:val="000000"/>
        </w:rPr>
        <w:t xml:space="preserve"> are in the 44 states that do not </w:t>
      </w:r>
      <w:r w:rsidR="00890201" w:rsidRPr="00D63B86">
        <w:rPr>
          <w:color w:val="000000"/>
        </w:rPr>
        <w:t xml:space="preserve">universally </w:t>
      </w:r>
      <w:r w:rsidRPr="00D63B86">
        <w:rPr>
          <w:color w:val="000000"/>
        </w:rPr>
        <w:t>provide air conditioning in carceral facilities.</w:t>
      </w:r>
      <w:r w:rsidR="001E3C1D">
        <w:rPr>
          <w:color w:val="000000"/>
          <w:vertAlign w:val="superscript"/>
        </w:rPr>
        <w:t>6</w:t>
      </w:r>
      <w:r w:rsidRPr="00D63B86">
        <w:rPr>
          <w:color w:val="000000"/>
          <w:vertAlign w:val="superscript"/>
        </w:rPr>
        <w:t>,</w:t>
      </w:r>
      <w:r w:rsidR="001E3C1D">
        <w:rPr>
          <w:color w:val="000000"/>
          <w:vertAlign w:val="superscript"/>
        </w:rPr>
        <w:t>7</w:t>
      </w:r>
      <w:r>
        <w:rPr>
          <w:color w:val="000000"/>
        </w:rPr>
        <w:t xml:space="preserve"> </w:t>
      </w:r>
    </w:p>
    <w:p w14:paraId="00000011" w14:textId="77777777" w:rsidR="00070CCE" w:rsidRDefault="00070CCE">
      <w:pPr>
        <w:spacing w:line="480" w:lineRule="auto"/>
        <w:jc w:val="both"/>
        <w:rPr>
          <w:color w:val="000000"/>
        </w:rPr>
      </w:pPr>
    </w:p>
    <w:p w14:paraId="00000012" w14:textId="23956138" w:rsidR="00070CCE" w:rsidRDefault="00000000">
      <w:pPr>
        <w:spacing w:line="480" w:lineRule="auto"/>
        <w:jc w:val="both"/>
        <w:rPr>
          <w:color w:val="000000"/>
        </w:rPr>
      </w:pPr>
      <w:r>
        <w:rPr>
          <w:color w:val="000000"/>
        </w:rPr>
        <w:t xml:space="preserve">Identifying where incarcerated people are exposed to </w:t>
      </w:r>
      <w:r w:rsidR="00D94E8C">
        <w:rPr>
          <w:color w:val="000000"/>
        </w:rPr>
        <w:t xml:space="preserve">hazardous </w:t>
      </w:r>
      <w:r>
        <w:rPr>
          <w:color w:val="000000"/>
        </w:rPr>
        <w:t xml:space="preserve">heat conditions is fundamental to advancing environmental justice for one of the most marginalized and disempowered </w:t>
      </w:r>
      <w:r w:rsidRPr="00BD4F1F">
        <w:rPr>
          <w:color w:val="000000"/>
        </w:rPr>
        <w:t xml:space="preserve">communities in the </w:t>
      </w:r>
      <w:r w:rsidR="00992F0D">
        <w:rPr>
          <w:color w:val="000000"/>
        </w:rPr>
        <w:t>US</w:t>
      </w:r>
      <w:r w:rsidRPr="00BD4F1F">
        <w:rPr>
          <w:color w:val="000000"/>
        </w:rPr>
        <w:t>.</w:t>
      </w:r>
      <w:r w:rsidRPr="00BD4F1F">
        <w:rPr>
          <w:color w:val="000000"/>
          <w:vertAlign w:val="superscript"/>
        </w:rPr>
        <w:t>3</w:t>
      </w:r>
      <w:r w:rsidRPr="00BD4F1F">
        <w:rPr>
          <w:color w:val="000000"/>
        </w:rPr>
        <w:t xml:space="preserve"> Yet researchers and policymakers have largely </w:t>
      </w:r>
      <w:r w:rsidRPr="00BD4F1F">
        <w:t>overlooked</w:t>
      </w:r>
      <w:r w:rsidRPr="00BD4F1F">
        <w:rPr>
          <w:color w:val="000000"/>
        </w:rPr>
        <w:t xml:space="preserve"> how heat impacts incarcerated people,</w:t>
      </w:r>
      <w:r w:rsidRPr="00BD4F1F">
        <w:rPr>
          <w:color w:val="000000"/>
          <w:vertAlign w:val="superscript"/>
        </w:rPr>
        <w:t>3,</w:t>
      </w:r>
      <w:r w:rsidR="001E3C1D">
        <w:rPr>
          <w:color w:val="000000"/>
          <w:vertAlign w:val="superscript"/>
        </w:rPr>
        <w:t>8</w:t>
      </w:r>
      <w:r w:rsidRPr="00BD4F1F">
        <w:rPr>
          <w:color w:val="000000"/>
          <w:vertAlign w:val="superscript"/>
        </w:rPr>
        <w:t>,</w:t>
      </w:r>
      <w:r w:rsidR="001E3C1D">
        <w:rPr>
          <w:color w:val="000000"/>
          <w:vertAlign w:val="superscript"/>
        </w:rPr>
        <w:t>9</w:t>
      </w:r>
      <w:r w:rsidRPr="00BD4F1F">
        <w:rPr>
          <w:color w:val="000000"/>
        </w:rPr>
        <w:t xml:space="preserve"> in part due to perceptions that their physical suffering is justified.</w:t>
      </w:r>
      <w:r w:rsidRPr="00BD4F1F">
        <w:rPr>
          <w:color w:val="000000"/>
          <w:vertAlign w:val="superscript"/>
        </w:rPr>
        <w:t>3</w:t>
      </w:r>
      <w:r w:rsidRPr="00BD4F1F">
        <w:rPr>
          <w:color w:val="000000"/>
        </w:rPr>
        <w:t xml:space="preserve"> </w:t>
      </w:r>
      <w:r w:rsidR="00C06C56" w:rsidRPr="00BD4F1F">
        <w:rPr>
          <w:color w:val="000000"/>
        </w:rPr>
        <w:t>A</w:t>
      </w:r>
      <w:r w:rsidRPr="00BD4F1F">
        <w:rPr>
          <w:color w:val="000000"/>
        </w:rPr>
        <w:t xml:space="preserve">s climate change accelerates, the </w:t>
      </w:r>
      <w:r w:rsidR="00992F0D">
        <w:rPr>
          <w:color w:val="000000"/>
        </w:rPr>
        <w:t>US</w:t>
      </w:r>
      <w:r w:rsidRPr="00BD4F1F">
        <w:rPr>
          <w:color w:val="000000"/>
        </w:rPr>
        <w:t xml:space="preserve"> will experience more frequent, intense, and longer heat waves that may disproportionately affect incarcerated people.</w:t>
      </w:r>
      <w:r w:rsidR="007373B7">
        <w:rPr>
          <w:color w:val="000000"/>
          <w:vertAlign w:val="superscript"/>
        </w:rPr>
        <w:t>8</w:t>
      </w:r>
      <w:r>
        <w:rPr>
          <w:color w:val="000000"/>
        </w:rPr>
        <w:t xml:space="preserve"> </w:t>
      </w:r>
    </w:p>
    <w:p w14:paraId="00000015" w14:textId="77777777" w:rsidR="00070CCE" w:rsidRDefault="00070CCE">
      <w:pPr>
        <w:spacing w:line="480" w:lineRule="auto"/>
        <w:jc w:val="both"/>
        <w:rPr>
          <w:color w:val="000000"/>
        </w:rPr>
      </w:pPr>
    </w:p>
    <w:p w14:paraId="00000016" w14:textId="75E0D717" w:rsidR="00070CCE" w:rsidRPr="00246444" w:rsidRDefault="00000000">
      <w:pPr>
        <w:spacing w:line="480" w:lineRule="auto"/>
        <w:jc w:val="both"/>
        <w:rPr>
          <w:color w:val="000000"/>
          <w:vertAlign w:val="superscript"/>
        </w:rPr>
      </w:pPr>
      <w:r>
        <w:rPr>
          <w:color w:val="000000"/>
        </w:rPr>
        <w:t xml:space="preserve">Here, we evaluate recent exposure to and the trends of </w:t>
      </w:r>
      <w:r w:rsidR="00D94E8C">
        <w:rPr>
          <w:color w:val="000000"/>
        </w:rPr>
        <w:t xml:space="preserve">potentially hazardous </w:t>
      </w:r>
      <w:r>
        <w:rPr>
          <w:color w:val="000000"/>
        </w:rPr>
        <w:t xml:space="preserve">heat conditions during 1982-2020 for all 4,078 operational and populated carceral facilities (referring to </w:t>
      </w:r>
      <w:r>
        <w:rPr>
          <w:color w:val="000000"/>
        </w:rPr>
        <w:lastRenderedPageBreak/>
        <w:t>prisons, jails, immigration detention facilities</w:t>
      </w:r>
      <w:r w:rsidR="002D2863">
        <w:rPr>
          <w:color w:val="000000"/>
        </w:rPr>
        <w:t>,</w:t>
      </w:r>
      <w:r>
        <w:rPr>
          <w:color w:val="000000"/>
        </w:rPr>
        <w:t xml:space="preserve"> and other carceral facilities) in the continental </w:t>
      </w:r>
      <w:r w:rsidR="00992F0D">
        <w:rPr>
          <w:color w:val="000000"/>
        </w:rPr>
        <w:t>US</w:t>
      </w:r>
      <w:r>
        <w:rPr>
          <w:color w:val="000000"/>
        </w:rPr>
        <w:t xml:space="preserve"> (Methods, </w:t>
      </w:r>
      <w:r w:rsidR="00DA3A49" w:rsidRPr="006A2FA5">
        <w:rPr>
          <w:color w:val="000000"/>
        </w:rPr>
        <w:t>Supplementary</w:t>
      </w:r>
      <w:r w:rsidR="00EA43F4" w:rsidRPr="006A2FA5">
        <w:rPr>
          <w:color w:val="000000"/>
        </w:rPr>
        <w:t xml:space="preserve"> </w:t>
      </w:r>
      <w:r w:rsidRPr="006A2FA5">
        <w:rPr>
          <w:color w:val="000000"/>
        </w:rPr>
        <w:t xml:space="preserve">Information). We define </w:t>
      </w:r>
      <w:r w:rsidR="00D94E8C" w:rsidRPr="006A2FA5">
        <w:rPr>
          <w:color w:val="000000"/>
        </w:rPr>
        <w:t xml:space="preserve">potentially hazardous </w:t>
      </w:r>
      <w:r w:rsidRPr="006A2FA5">
        <w:rPr>
          <w:color w:val="000000"/>
        </w:rPr>
        <w:t xml:space="preserve">heat as the number of days per year where the </w:t>
      </w:r>
      <w:r w:rsidR="002D2863" w:rsidRPr="006A2FA5">
        <w:rPr>
          <w:color w:val="000000"/>
        </w:rPr>
        <w:t>indoor</w:t>
      </w:r>
      <w:r w:rsidR="002E6BCE" w:rsidRPr="006A2FA5">
        <w:rPr>
          <w:color w:val="000000"/>
        </w:rPr>
        <w:t xml:space="preserve"> </w:t>
      </w:r>
      <w:r w:rsidRPr="006A2FA5">
        <w:rPr>
          <w:color w:val="000000"/>
        </w:rPr>
        <w:t>maximum wet bulb globe temperature (</w:t>
      </w:r>
      <w:proofErr w:type="spellStart"/>
      <w:r w:rsidRPr="006A2FA5">
        <w:rPr>
          <w:color w:val="000000"/>
        </w:rPr>
        <w:t>WBGT</w:t>
      </w:r>
      <w:r w:rsidRPr="006A2FA5">
        <w:rPr>
          <w:color w:val="000000"/>
          <w:vertAlign w:val="subscript"/>
        </w:rPr>
        <w:t>max</w:t>
      </w:r>
      <w:proofErr w:type="spellEnd"/>
      <w:r w:rsidRPr="006A2FA5">
        <w:rPr>
          <w:color w:val="000000"/>
        </w:rPr>
        <w:t xml:space="preserve">) </w:t>
      </w:r>
      <w:r w:rsidRPr="006A2FA5">
        <w:t>exceeds</w:t>
      </w:r>
      <w:r w:rsidRPr="006A2FA5">
        <w:rPr>
          <w:color w:val="000000"/>
        </w:rPr>
        <w:t xml:space="preserve"> 28°C, the threshold defined by the US National Institute for Occupational Safety and Health (NIOSH) for acclimated populations to limit humid heat exposure under moderate workloads (234–349 W).</w:t>
      </w:r>
      <w:r w:rsidR="007373B7">
        <w:rPr>
          <w:color w:val="000000"/>
          <w:vertAlign w:val="superscript"/>
        </w:rPr>
        <w:t>10</w:t>
      </w:r>
      <w:r w:rsidR="00E053F4" w:rsidRPr="006A2FA5">
        <w:rPr>
          <w:color w:val="000000"/>
        </w:rPr>
        <w:t xml:space="preserve"> </w:t>
      </w:r>
    </w:p>
    <w:p w14:paraId="38C05F41" w14:textId="79DB7DE7" w:rsidR="00617C45" w:rsidRDefault="00617C45">
      <w:pPr>
        <w:spacing w:line="480" w:lineRule="auto"/>
        <w:jc w:val="both"/>
        <w:rPr>
          <w:color w:val="000000"/>
        </w:rPr>
      </w:pPr>
    </w:p>
    <w:p w14:paraId="0000001A" w14:textId="2D91805A" w:rsidR="00070CCE" w:rsidRDefault="00000000">
      <w:pPr>
        <w:spacing w:line="480" w:lineRule="auto"/>
        <w:jc w:val="both"/>
        <w:rPr>
          <w:color w:val="000000"/>
        </w:rPr>
      </w:pPr>
      <w:r>
        <w:rPr>
          <w:color w:val="000000"/>
        </w:rPr>
        <w:t>During 2016-2020, there were, on average, 41.</w:t>
      </w:r>
      <w:r w:rsidR="003902EF">
        <w:rPr>
          <w:color w:val="000000"/>
        </w:rPr>
        <w:t>3</w:t>
      </w:r>
      <w:r>
        <w:rPr>
          <w:color w:val="000000"/>
        </w:rPr>
        <w:t xml:space="preserve"> million person-days of heat </w:t>
      </w:r>
      <w:r w:rsidR="00626E76">
        <w:rPr>
          <w:color w:val="000000"/>
        </w:rPr>
        <w:t xml:space="preserve">exposure </w:t>
      </w:r>
      <w:r>
        <w:rPr>
          <w:color w:val="000000"/>
        </w:rPr>
        <w:t>annually at carceral facilit</w:t>
      </w:r>
      <w:r>
        <w:t>ies</w:t>
      </w:r>
      <w:r>
        <w:rPr>
          <w:color w:val="000000"/>
        </w:rPr>
        <w:t xml:space="preserve"> in the </w:t>
      </w:r>
      <w:r w:rsidR="00992F0D">
        <w:rPr>
          <w:color w:val="000000"/>
        </w:rPr>
        <w:t>US</w:t>
      </w:r>
      <w:r>
        <w:rPr>
          <w:color w:val="000000"/>
        </w:rPr>
        <w:t>. State prisons accounted for 61% (24.</w:t>
      </w:r>
      <w:r w:rsidR="003902EF">
        <w:rPr>
          <w:color w:val="000000"/>
        </w:rPr>
        <w:t>5</w:t>
      </w:r>
      <w:r>
        <w:rPr>
          <w:color w:val="000000"/>
        </w:rPr>
        <w:t xml:space="preserve"> million person-days) of total exposure (Figure 1a), followed by county </w:t>
      </w:r>
      <w:r>
        <w:t>jails</w:t>
      </w:r>
      <w:r>
        <w:rPr>
          <w:color w:val="000000"/>
        </w:rPr>
        <w:t xml:space="preserve"> (11.</w:t>
      </w:r>
      <w:r w:rsidR="00BC5FB3">
        <w:rPr>
          <w:color w:val="000000"/>
        </w:rPr>
        <w:t>1</w:t>
      </w:r>
      <w:r>
        <w:rPr>
          <w:color w:val="000000"/>
        </w:rPr>
        <w:t xml:space="preserve"> million person-days; 27%). The estimated 145,240 people in Texas and 98,941 in Florida housed in state-run carceral facilities in 2018</w:t>
      </w:r>
      <w:r w:rsidR="00992F0D">
        <w:rPr>
          <w:color w:val="000000"/>
        </w:rPr>
        <w:t xml:space="preserve"> –</w:t>
      </w:r>
      <w:r>
        <w:rPr>
          <w:color w:val="000000"/>
        </w:rPr>
        <w:t xml:space="preserve"> 12% of all incarcerated people in the U</w:t>
      </w:r>
      <w:r w:rsidR="00992F0D">
        <w:rPr>
          <w:color w:val="000000"/>
        </w:rPr>
        <w:t>S</w:t>
      </w:r>
      <w:r>
        <w:rPr>
          <w:color w:val="000000"/>
        </w:rPr>
        <w:t>,</w:t>
      </w:r>
      <w:r w:rsidR="00992F0D">
        <w:rPr>
          <w:color w:val="000000"/>
        </w:rPr>
        <w:t xml:space="preserve"> –</w:t>
      </w:r>
      <w:r>
        <w:rPr>
          <w:color w:val="000000"/>
        </w:rPr>
        <w:t xml:space="preserve"> accounted for 52% of total exposure (Figure 1a). </w:t>
      </w:r>
      <w:r w:rsidR="00270717">
        <w:rPr>
          <w:color w:val="000000"/>
        </w:rPr>
        <w:t xml:space="preserve">At </w:t>
      </w:r>
      <w:r>
        <w:rPr>
          <w:color w:val="000000"/>
        </w:rPr>
        <w:t xml:space="preserve">118 carceral facilities, largely in southern California, Arizona, Texas, and inland Florida, experienced on average, 75 days or more per year </w:t>
      </w:r>
      <w:r w:rsidR="00EB532B">
        <w:rPr>
          <w:color w:val="000000"/>
        </w:rPr>
        <w:t xml:space="preserve">where </w:t>
      </w:r>
      <w:proofErr w:type="spellStart"/>
      <w:r w:rsidR="00626E76">
        <w:rPr>
          <w:color w:val="000000"/>
        </w:rPr>
        <w:t>WBGT</w:t>
      </w:r>
      <w:r w:rsidR="00626E76" w:rsidRPr="00342974">
        <w:rPr>
          <w:color w:val="000000"/>
          <w:vertAlign w:val="subscript"/>
        </w:rPr>
        <w:t>max</w:t>
      </w:r>
      <w:proofErr w:type="spellEnd"/>
      <w:r w:rsidR="00626E76">
        <w:rPr>
          <w:color w:val="000000"/>
        </w:rPr>
        <w:t xml:space="preserve"> exceeded 28°C </w:t>
      </w:r>
      <w:r>
        <w:rPr>
          <w:color w:val="000000"/>
        </w:rPr>
        <w:t>(Figure 1b). Air conditioning in c</w:t>
      </w:r>
      <w:r>
        <w:t>arceral facilities in these states is spotty or</w:t>
      </w:r>
      <w:sdt>
        <w:sdtPr>
          <w:tag w:val="goog_rdk_2"/>
          <w:id w:val="-1946452488"/>
        </w:sdtPr>
        <w:sdtContent/>
      </w:sdt>
      <w:r>
        <w:t xml:space="preserve"> relies on a less effective cooling system like evaporative </w:t>
      </w:r>
      <w:r w:rsidRPr="00E665E0">
        <w:rPr>
          <w:highlight w:val="yellow"/>
          <w:rPrChange w:id="57" w:author="Tuholske, Cascade" w:date="2023-12-18T17:25:00Z">
            <w:rPr/>
          </w:rPrChange>
        </w:rPr>
        <w:t>cooling</w:t>
      </w:r>
      <w:r w:rsidR="009F4A86" w:rsidRPr="00E665E0">
        <w:rPr>
          <w:highlight w:val="yellow"/>
          <w:vertAlign w:val="superscript"/>
          <w:rPrChange w:id="58" w:author="Tuholske, Cascade" w:date="2023-12-18T17:25:00Z">
            <w:rPr>
              <w:vertAlign w:val="superscript"/>
            </w:rPr>
          </w:rPrChange>
        </w:rPr>
        <w:t>1</w:t>
      </w:r>
      <w:r w:rsidR="007373B7" w:rsidRPr="00E665E0">
        <w:rPr>
          <w:highlight w:val="yellow"/>
          <w:vertAlign w:val="superscript"/>
          <w:rPrChange w:id="59" w:author="Tuholske, Cascade" w:date="2023-12-18T17:25:00Z">
            <w:rPr>
              <w:vertAlign w:val="superscript"/>
            </w:rPr>
          </w:rPrChange>
        </w:rPr>
        <w:t>1</w:t>
      </w:r>
      <w:r w:rsidRPr="00E665E0">
        <w:rPr>
          <w:highlight w:val="yellow"/>
          <w:rPrChange w:id="60" w:author="Tuholske, Cascade" w:date="2023-12-18T17:25:00Z">
            <w:rPr/>
          </w:rPrChange>
        </w:rPr>
        <w:t xml:space="preserve"> </w:t>
      </w:r>
      <w:r w:rsidR="007753BA" w:rsidRPr="00E665E0">
        <w:rPr>
          <w:highlight w:val="yellow"/>
          <w:rPrChange w:id="61" w:author="Tuholske, Cascade" w:date="2023-12-18T17:25:00Z">
            <w:rPr/>
          </w:rPrChange>
        </w:rPr>
        <w:t>where</w:t>
      </w:r>
      <w:r w:rsidR="007753BA">
        <w:t xml:space="preserve"> air conditioning even exists</w:t>
      </w:r>
      <w:r>
        <w:t>.</w:t>
      </w:r>
      <w:r w:rsidR="001E3C1D">
        <w:rPr>
          <w:color w:val="000000"/>
          <w:vertAlign w:val="superscript"/>
        </w:rPr>
        <w:t>6</w:t>
      </w:r>
      <w:r w:rsidR="001E3C1D" w:rsidRPr="00D63B86">
        <w:rPr>
          <w:color w:val="000000"/>
          <w:vertAlign w:val="superscript"/>
        </w:rPr>
        <w:t>,</w:t>
      </w:r>
      <w:r w:rsidR="001E3C1D">
        <w:rPr>
          <w:color w:val="000000"/>
          <w:vertAlign w:val="superscript"/>
        </w:rPr>
        <w:t>7</w:t>
      </w:r>
      <w:r>
        <w:t xml:space="preserve"> </w:t>
      </w:r>
      <w:r>
        <w:rPr>
          <w:color w:val="000000"/>
        </w:rPr>
        <w:t xml:space="preserve">Across all </w:t>
      </w:r>
      <w:r w:rsidR="00270717">
        <w:rPr>
          <w:color w:val="000000"/>
        </w:rPr>
        <w:t xml:space="preserve">US </w:t>
      </w:r>
      <w:r>
        <w:rPr>
          <w:color w:val="000000"/>
        </w:rPr>
        <w:t xml:space="preserve">carceral facilities, the Starr County Jail, a county facility in Rio Grande, TX, that </w:t>
      </w:r>
      <w:r w:rsidR="00270717">
        <w:rPr>
          <w:color w:val="000000"/>
        </w:rPr>
        <w:t xml:space="preserve">held </w:t>
      </w:r>
      <w:r>
        <w:rPr>
          <w:color w:val="000000"/>
        </w:rPr>
        <w:t xml:space="preserve">249 people in 2018, experienced the largest number of </w:t>
      </w:r>
      <w:r w:rsidR="00626E76">
        <w:rPr>
          <w:color w:val="000000"/>
        </w:rPr>
        <w:t xml:space="preserve">day per year </w:t>
      </w:r>
      <w:proofErr w:type="spellStart"/>
      <w:r w:rsidR="00626E76">
        <w:rPr>
          <w:color w:val="000000"/>
        </w:rPr>
        <w:t>WBGT</w:t>
      </w:r>
      <w:r w:rsidR="00626E76" w:rsidRPr="00342974">
        <w:rPr>
          <w:color w:val="000000"/>
          <w:vertAlign w:val="subscript"/>
        </w:rPr>
        <w:t>max</w:t>
      </w:r>
      <w:proofErr w:type="spellEnd"/>
      <w:r w:rsidR="00626E76">
        <w:rPr>
          <w:color w:val="000000"/>
        </w:rPr>
        <w:t xml:space="preserve"> exceeded 28°C </w:t>
      </w:r>
      <w:r>
        <w:rPr>
          <w:color w:val="000000"/>
        </w:rPr>
        <w:t>on average during 2016</w:t>
      </w:r>
      <w:r w:rsidR="00AE6416">
        <w:rPr>
          <w:color w:val="000000"/>
        </w:rPr>
        <w:t>-</w:t>
      </w:r>
      <w:r>
        <w:rPr>
          <w:color w:val="000000"/>
        </w:rPr>
        <w:t>2020 (126.2 days per year).</w:t>
      </w:r>
      <w:r w:rsidR="00CA0760">
        <w:rPr>
          <w:color w:val="000000"/>
        </w:rPr>
        <w:t xml:space="preserve"> We include additional analyses by </w:t>
      </w:r>
      <w:r w:rsidR="00F33329">
        <w:rPr>
          <w:color w:val="000000"/>
        </w:rPr>
        <w:t>further</w:t>
      </w:r>
      <w:r w:rsidR="00CA0760">
        <w:rPr>
          <w:color w:val="000000"/>
        </w:rPr>
        <w:t xml:space="preserve"> carceral facility types in the Supplementary Information (Supplementary Figures </w:t>
      </w:r>
      <w:r w:rsidR="00F47C15">
        <w:rPr>
          <w:color w:val="000000"/>
        </w:rPr>
        <w:t>3</w:t>
      </w:r>
      <w:r w:rsidR="00CA0760">
        <w:rPr>
          <w:color w:val="000000"/>
        </w:rPr>
        <w:t xml:space="preserve"> – </w:t>
      </w:r>
      <w:r w:rsidR="00F47C15">
        <w:rPr>
          <w:color w:val="000000"/>
        </w:rPr>
        <w:t>4</w:t>
      </w:r>
      <w:r w:rsidR="00CA0760">
        <w:rPr>
          <w:color w:val="000000"/>
        </w:rPr>
        <w:t>).</w:t>
      </w:r>
    </w:p>
    <w:p w14:paraId="0000001B" w14:textId="77777777" w:rsidR="00070CCE" w:rsidRDefault="00070CCE">
      <w:pPr>
        <w:spacing w:line="480" w:lineRule="auto"/>
        <w:jc w:val="both"/>
        <w:rPr>
          <w:color w:val="000000"/>
        </w:rPr>
      </w:pPr>
    </w:p>
    <w:p w14:paraId="0000001C" w14:textId="716D75DC" w:rsidR="00070CCE" w:rsidRDefault="00000000">
      <w:pPr>
        <w:spacing w:line="480" w:lineRule="auto"/>
        <w:jc w:val="both"/>
        <w:rPr>
          <w:color w:val="000000"/>
        </w:rPr>
      </w:pPr>
      <w:r>
        <w:rPr>
          <w:color w:val="000000"/>
        </w:rPr>
        <w:t xml:space="preserve">During 1982-2020, carceral facility locations were, on average, exposed to 5.5 more days </w:t>
      </w:r>
      <w:r w:rsidR="00626E76">
        <w:rPr>
          <w:color w:val="000000"/>
        </w:rPr>
        <w:t xml:space="preserve">per year </w:t>
      </w:r>
      <w:r w:rsidR="00002014">
        <w:rPr>
          <w:color w:val="000000"/>
        </w:rPr>
        <w:t xml:space="preserve">where </w:t>
      </w:r>
      <w:proofErr w:type="spellStart"/>
      <w:r w:rsidR="00626E76">
        <w:rPr>
          <w:color w:val="000000"/>
        </w:rPr>
        <w:t>WBGT</w:t>
      </w:r>
      <w:r w:rsidR="00626E76" w:rsidRPr="00342974">
        <w:rPr>
          <w:color w:val="000000"/>
          <w:vertAlign w:val="subscript"/>
        </w:rPr>
        <w:t>max</w:t>
      </w:r>
      <w:proofErr w:type="spellEnd"/>
      <w:r w:rsidR="00626E76">
        <w:rPr>
          <w:color w:val="000000"/>
        </w:rPr>
        <w:t xml:space="preserve"> exceeded 28°C </w:t>
      </w:r>
      <w:r>
        <w:rPr>
          <w:color w:val="000000"/>
        </w:rPr>
        <w:t>annually compared to locations without carceral facilities (Figure 2a). However, there was a considerable amount of varia</w:t>
      </w:r>
      <w:r>
        <w:t>tion</w:t>
      </w:r>
      <w:r>
        <w:rPr>
          <w:color w:val="000000"/>
        </w:rPr>
        <w:t xml:space="preserve"> </w:t>
      </w:r>
      <w:r w:rsidR="00AC4C98">
        <w:rPr>
          <w:color w:val="000000"/>
        </w:rPr>
        <w:t>by year</w:t>
      </w:r>
      <w:r>
        <w:rPr>
          <w:color w:val="000000"/>
        </w:rPr>
        <w:t xml:space="preserve">, with a maximal </w:t>
      </w:r>
      <w:r>
        <w:rPr>
          <w:color w:val="000000"/>
        </w:rPr>
        <w:lastRenderedPageBreak/>
        <w:t xml:space="preserve">disparity of 9.8 more days at carceral facilities than locations without carceral facilities in 1998 and a minimal disparity of 3.5 days in 1994. Arizona, California, and Nevada ranked as the top three states with the greatest exposure disparities (Figure 2a). Carceral facilities in Arizona experienced 13.1 more days per year than the rest of the state and 40.9 more days compared to the entire continental United States during 1982-2020 on average. </w:t>
      </w:r>
      <w:r w:rsidR="00A859A4">
        <w:rPr>
          <w:color w:val="000000"/>
        </w:rPr>
        <w:t xml:space="preserve">Statistics comparing the characteristics of </w:t>
      </w:r>
      <w:r w:rsidR="00580D31">
        <w:rPr>
          <w:color w:val="000000"/>
        </w:rPr>
        <w:t>incarcerated and non</w:t>
      </w:r>
      <w:r w:rsidR="00F66DCA">
        <w:rPr>
          <w:color w:val="000000"/>
        </w:rPr>
        <w:t xml:space="preserve">-incarcerated </w:t>
      </w:r>
      <w:r w:rsidR="00103C87">
        <w:rPr>
          <w:color w:val="000000"/>
        </w:rPr>
        <w:t xml:space="preserve">people </w:t>
      </w:r>
      <w:r w:rsidR="00F66DCA">
        <w:rPr>
          <w:color w:val="000000"/>
        </w:rPr>
        <w:t>are found</w:t>
      </w:r>
      <w:r w:rsidR="009D3178">
        <w:rPr>
          <w:color w:val="000000"/>
        </w:rPr>
        <w:t xml:space="preserve"> in Supplementary</w:t>
      </w:r>
      <w:r w:rsidR="009F7F2F">
        <w:rPr>
          <w:color w:val="000000"/>
        </w:rPr>
        <w:t xml:space="preserve"> Tables 1 and 2</w:t>
      </w:r>
      <w:r w:rsidR="009D3178">
        <w:rPr>
          <w:color w:val="000000"/>
        </w:rPr>
        <w:t>.</w:t>
      </w:r>
    </w:p>
    <w:p w14:paraId="0000001D" w14:textId="77777777" w:rsidR="00070CCE" w:rsidRDefault="00070CCE">
      <w:pPr>
        <w:spacing w:line="480" w:lineRule="auto"/>
        <w:jc w:val="both"/>
        <w:rPr>
          <w:color w:val="000000"/>
        </w:rPr>
      </w:pPr>
    </w:p>
    <w:p w14:paraId="0000001F" w14:textId="21A0A840" w:rsidR="00070CCE" w:rsidRDefault="00270717">
      <w:pPr>
        <w:spacing w:line="480" w:lineRule="auto"/>
        <w:jc w:val="both"/>
        <w:rPr>
          <w:color w:val="000000"/>
        </w:rPr>
      </w:pPr>
      <w:r>
        <w:rPr>
          <w:color w:val="000000"/>
        </w:rPr>
        <w:t xml:space="preserve">In 2018, 915,627 people in the United States, 45% of the estimated total incarcerated population, were housed in 1,739 carceral facilities with an annual increase in the number of days per year </w:t>
      </w:r>
      <w:proofErr w:type="spellStart"/>
      <w:r>
        <w:rPr>
          <w:color w:val="000000"/>
        </w:rPr>
        <w:t>WBGT</w:t>
      </w:r>
      <w:r>
        <w:rPr>
          <w:color w:val="000000"/>
          <w:vertAlign w:val="subscript"/>
        </w:rPr>
        <w:t>max</w:t>
      </w:r>
      <w:proofErr w:type="spellEnd"/>
      <w:r>
        <w:rPr>
          <w:color w:val="000000"/>
        </w:rPr>
        <w:t xml:space="preserve"> exceeded 28°C during 1982</w:t>
      </w:r>
      <w:r w:rsidR="00AC5208">
        <w:rPr>
          <w:color w:val="000000"/>
        </w:rPr>
        <w:t>-</w:t>
      </w:r>
      <w:r>
        <w:rPr>
          <w:color w:val="000000"/>
        </w:rPr>
        <w:t xml:space="preserve">2020 (Figure 2b). These facilities are primarily located in the Southern US, which faced the greatest number of </w:t>
      </w:r>
      <w:r w:rsidR="0085054F">
        <w:rPr>
          <w:color w:val="000000"/>
        </w:rPr>
        <w:t xml:space="preserve">potentially hazardous </w:t>
      </w:r>
      <w:r>
        <w:rPr>
          <w:color w:val="000000"/>
        </w:rPr>
        <w:t>heat days per year since 1982 (Figure 2b). At the state level, carceral facilities in Florida experienced on-average 22.1 more days in 2020 compared to 1982, the greatest increase in humid heat days for all continental states</w:t>
      </w:r>
      <w:r>
        <w:t>, consistent with previous work finding that the largest relative increases in heat stress are expected at latitudes closer to the equator.</w:t>
      </w:r>
      <w:r w:rsidR="007373B7">
        <w:rPr>
          <w:vertAlign w:val="superscript"/>
        </w:rPr>
        <w:t>12</w:t>
      </w:r>
      <w:r w:rsidR="00D81B2E">
        <w:rPr>
          <w:color w:val="000000"/>
        </w:rPr>
        <w:t xml:space="preserve"> </w:t>
      </w:r>
      <w:r w:rsidR="00375078">
        <w:rPr>
          <w:color w:val="000000"/>
        </w:rPr>
        <w:t xml:space="preserve">The greatest overall </w:t>
      </w:r>
      <w:r w:rsidR="00DC6809">
        <w:rPr>
          <w:color w:val="000000"/>
        </w:rPr>
        <w:t>increase</w:t>
      </w:r>
      <w:r w:rsidR="00375078">
        <w:rPr>
          <w:color w:val="000000"/>
        </w:rPr>
        <w:t xml:space="preserve"> in number of humid </w:t>
      </w:r>
      <w:r w:rsidR="00903A3B">
        <w:rPr>
          <w:color w:val="000000"/>
        </w:rPr>
        <w:t xml:space="preserve">heat days relative to the state was for Webb County Jail, TX, </w:t>
      </w:r>
      <w:commentRangeStart w:id="62"/>
      <w:r w:rsidR="00903A3B">
        <w:rPr>
          <w:color w:val="000000"/>
        </w:rPr>
        <w:t xml:space="preserve">with </w:t>
      </w:r>
      <w:r w:rsidR="00BB2062">
        <w:rPr>
          <w:color w:val="000000"/>
        </w:rPr>
        <w:t xml:space="preserve">58.7 more days </w:t>
      </w:r>
      <w:del w:id="63" w:author="Tuholske, Cascade" w:date="2023-12-18T17:38:00Z">
        <w:r w:rsidR="00BB2062" w:rsidDel="00E47B4E">
          <w:rPr>
            <w:color w:val="000000"/>
          </w:rPr>
          <w:delText xml:space="preserve">than </w:delText>
        </w:r>
        <w:r w:rsidR="00801FEC" w:rsidDel="00E47B4E">
          <w:rPr>
            <w:color w:val="000000"/>
          </w:rPr>
          <w:delText xml:space="preserve">the rest of Texas </w:delText>
        </w:r>
      </w:del>
      <w:r w:rsidR="00BB2062">
        <w:rPr>
          <w:color w:val="000000"/>
        </w:rPr>
        <w:t xml:space="preserve">in 2020 compared with </w:t>
      </w:r>
      <w:r w:rsidR="00801FEC">
        <w:rPr>
          <w:color w:val="000000"/>
        </w:rPr>
        <w:t>1982</w:t>
      </w:r>
      <w:r w:rsidR="0010016D">
        <w:rPr>
          <w:color w:val="000000"/>
        </w:rPr>
        <w:t xml:space="preserve"> (Figure 2c)</w:t>
      </w:r>
      <w:r w:rsidR="00801FEC">
        <w:rPr>
          <w:color w:val="000000"/>
        </w:rPr>
        <w:t xml:space="preserve">. </w:t>
      </w:r>
      <w:commentRangeEnd w:id="62"/>
      <w:r w:rsidR="00E47B4E">
        <w:rPr>
          <w:rStyle w:val="CommentReference"/>
          <w:rFonts w:asciiTheme="minorHAnsi" w:hAnsiTheme="minorHAnsi" w:cstheme="minorBidi"/>
          <w:lang w:eastAsia="en-US"/>
        </w:rPr>
        <w:commentReference w:id="62"/>
      </w:r>
      <w:r w:rsidR="005A568A">
        <w:rPr>
          <w:color w:val="000000"/>
        </w:rPr>
        <w:t xml:space="preserve">We also present results from Figures 1 and 2 with alternative thresholds of 26°C and 30°C (Supplementary Figures </w:t>
      </w:r>
      <w:r w:rsidR="00713011">
        <w:rPr>
          <w:color w:val="000000"/>
        </w:rPr>
        <w:t>5</w:t>
      </w:r>
      <w:r w:rsidR="005A568A">
        <w:rPr>
          <w:color w:val="000000"/>
        </w:rPr>
        <w:t xml:space="preserve"> </w:t>
      </w:r>
      <w:r w:rsidR="00E5727C">
        <w:rPr>
          <w:color w:val="000000"/>
        </w:rPr>
        <w:t>-</w:t>
      </w:r>
      <w:r w:rsidR="005A568A">
        <w:rPr>
          <w:color w:val="000000"/>
        </w:rPr>
        <w:t xml:space="preserve"> </w:t>
      </w:r>
      <w:r w:rsidR="00713011">
        <w:rPr>
          <w:color w:val="000000"/>
        </w:rPr>
        <w:t>8</w:t>
      </w:r>
      <w:r w:rsidR="005A568A">
        <w:rPr>
          <w:color w:val="000000"/>
        </w:rPr>
        <w:t>).</w:t>
      </w:r>
      <w:r w:rsidR="00CA0760">
        <w:rPr>
          <w:color w:val="000000"/>
        </w:rPr>
        <w:t xml:space="preserve"> </w:t>
      </w:r>
    </w:p>
    <w:p w14:paraId="0A378F2A" w14:textId="77777777" w:rsidR="001D4397" w:rsidRDefault="001D4397">
      <w:pPr>
        <w:spacing w:line="480" w:lineRule="auto"/>
        <w:jc w:val="both"/>
        <w:rPr>
          <w:color w:val="000000"/>
        </w:rPr>
      </w:pPr>
    </w:p>
    <w:p w14:paraId="00000020" w14:textId="4FB39FF6" w:rsidR="00070CCE" w:rsidRPr="000D6568" w:rsidRDefault="00000000">
      <w:pPr>
        <w:spacing w:line="480" w:lineRule="auto"/>
        <w:jc w:val="both"/>
        <w:rPr>
          <w:color w:val="000000"/>
          <w:vertAlign w:val="superscript"/>
        </w:rPr>
      </w:pPr>
      <w:r>
        <w:rPr>
          <w:color w:val="000000"/>
        </w:rPr>
        <w:t xml:space="preserve">The majority of carceral facilities in the Southern </w:t>
      </w:r>
      <w:r w:rsidR="00270717">
        <w:rPr>
          <w:color w:val="000000"/>
        </w:rPr>
        <w:t>US</w:t>
      </w:r>
      <w:r>
        <w:rPr>
          <w:color w:val="000000"/>
        </w:rPr>
        <w:t xml:space="preserve"> have experienced a</w:t>
      </w:r>
      <w:r w:rsidR="001B0F20">
        <w:rPr>
          <w:color w:val="000000"/>
        </w:rPr>
        <w:t xml:space="preserve"> rapid</w:t>
      </w:r>
      <w:r>
        <w:rPr>
          <w:color w:val="000000"/>
        </w:rPr>
        <w:t xml:space="preserve"> increase in </w:t>
      </w:r>
      <w:r w:rsidR="001B0F20">
        <w:rPr>
          <w:color w:val="000000"/>
        </w:rPr>
        <w:t xml:space="preserve">potentially </w:t>
      </w:r>
      <w:r w:rsidR="00B130FA">
        <w:rPr>
          <w:color w:val="000000"/>
        </w:rPr>
        <w:t>hazardous</w:t>
      </w:r>
      <w:r w:rsidR="001B0F20">
        <w:rPr>
          <w:color w:val="000000"/>
        </w:rPr>
        <w:t xml:space="preserve"> heat </w:t>
      </w:r>
      <w:r w:rsidR="00B130FA">
        <w:rPr>
          <w:color w:val="000000"/>
        </w:rPr>
        <w:t xml:space="preserve">exposure </w:t>
      </w:r>
      <w:r w:rsidR="001B0F20">
        <w:rPr>
          <w:color w:val="000000"/>
        </w:rPr>
        <w:t xml:space="preserve">since the </w:t>
      </w:r>
      <w:r w:rsidR="001B0F20" w:rsidRPr="00C464FA">
        <w:rPr>
          <w:color w:val="000000"/>
        </w:rPr>
        <w:t xml:space="preserve">1980s </w:t>
      </w:r>
      <w:r w:rsidRPr="00C464FA">
        <w:rPr>
          <w:color w:val="000000"/>
        </w:rPr>
        <w:t xml:space="preserve">and are located in states that do not have mandatory </w:t>
      </w:r>
      <w:r w:rsidR="00C464FA">
        <w:rPr>
          <w:color w:val="000000"/>
        </w:rPr>
        <w:t>access to air conditioning</w:t>
      </w:r>
      <w:r w:rsidRPr="00C464FA">
        <w:rPr>
          <w:color w:val="000000"/>
        </w:rPr>
        <w:t xml:space="preserve"> for state-run institutions.</w:t>
      </w:r>
      <w:r w:rsidR="00C464FA" w:rsidRPr="00C464FA">
        <w:rPr>
          <w:color w:val="000000"/>
          <w:vertAlign w:val="superscript"/>
        </w:rPr>
        <w:t>6</w:t>
      </w:r>
      <w:r w:rsidRPr="00C464FA">
        <w:rPr>
          <w:color w:val="000000"/>
          <w:vertAlign w:val="superscript"/>
        </w:rPr>
        <w:t>,</w:t>
      </w:r>
      <w:r w:rsidR="00C464FA" w:rsidRPr="00C464FA">
        <w:rPr>
          <w:color w:val="000000"/>
          <w:vertAlign w:val="superscript"/>
        </w:rPr>
        <w:t>7</w:t>
      </w:r>
      <w:r>
        <w:rPr>
          <w:color w:val="000000"/>
        </w:rPr>
        <w:t xml:space="preserve"> </w:t>
      </w:r>
      <w:r w:rsidR="0085054F">
        <w:rPr>
          <w:color w:val="000000"/>
        </w:rPr>
        <w:t xml:space="preserve">While </w:t>
      </w:r>
      <w:r w:rsidR="009E1DE4">
        <w:rPr>
          <w:color w:val="000000"/>
        </w:rPr>
        <w:t>physically</w:t>
      </w:r>
      <w:r w:rsidR="0085054F">
        <w:rPr>
          <w:color w:val="000000"/>
        </w:rPr>
        <w:t xml:space="preserve"> this rapid increase in </w:t>
      </w:r>
      <w:r w:rsidR="00513B53">
        <w:rPr>
          <w:color w:val="000000"/>
        </w:rPr>
        <w:t>heat exposure</w:t>
      </w:r>
      <w:r w:rsidR="0085054F">
        <w:rPr>
          <w:color w:val="000000"/>
        </w:rPr>
        <w:t xml:space="preserve"> is a result of both anthropogenic climate chance and land-cover and </w:t>
      </w:r>
      <w:r w:rsidR="0085054F">
        <w:rPr>
          <w:color w:val="000000"/>
        </w:rPr>
        <w:lastRenderedPageBreak/>
        <w:t xml:space="preserve">land-use change, including </w:t>
      </w:r>
      <w:r w:rsidR="00513B53">
        <w:rPr>
          <w:color w:val="000000"/>
        </w:rPr>
        <w:t>an u</w:t>
      </w:r>
      <w:r w:rsidR="0085054F">
        <w:rPr>
          <w:color w:val="000000"/>
        </w:rPr>
        <w:t>rban heat island effect</w:t>
      </w:r>
      <w:r w:rsidR="00513B53">
        <w:rPr>
          <w:color w:val="000000"/>
        </w:rPr>
        <w:t xml:space="preserve"> </w:t>
      </w:r>
      <w:ins w:id="64" w:author="Tuholske, Cascade" w:date="2023-12-18T17:39:00Z">
        <w:r w:rsidR="009F25A8">
          <w:rPr>
            <w:color w:val="000000"/>
          </w:rPr>
          <w:t xml:space="preserve">caused </w:t>
        </w:r>
      </w:ins>
      <w:del w:id="65" w:author="Tuholske, Cascade" w:date="2023-12-18T17:39:00Z">
        <w:r w:rsidR="00513B53" w:rsidDel="00E47B4E">
          <w:rPr>
            <w:color w:val="000000"/>
          </w:rPr>
          <w:delText xml:space="preserve">resulting </w:delText>
        </w:r>
      </w:del>
      <w:del w:id="66" w:author="Tuholske, Cascade" w:date="2023-12-18T17:40:00Z">
        <w:r w:rsidR="00513B53" w:rsidDel="009F25A8">
          <w:rPr>
            <w:color w:val="000000"/>
          </w:rPr>
          <w:delText>from</w:delText>
        </w:r>
      </w:del>
      <w:ins w:id="67" w:author="Tuholske, Cascade" w:date="2023-12-18T17:40:00Z">
        <w:r w:rsidR="009F25A8">
          <w:rPr>
            <w:color w:val="000000"/>
          </w:rPr>
          <w:t>by</w:t>
        </w:r>
      </w:ins>
      <w:r w:rsidR="00513B53">
        <w:rPr>
          <w:color w:val="000000"/>
        </w:rPr>
        <w:t xml:space="preserve"> the materials used to construct carceral facilities,</w:t>
      </w:r>
      <w:r w:rsidR="00513B53">
        <w:rPr>
          <w:color w:val="000000"/>
          <w:vertAlign w:val="superscript"/>
        </w:rPr>
        <w:t>3</w:t>
      </w:r>
      <w:r w:rsidR="00513B53">
        <w:rPr>
          <w:color w:val="000000"/>
        </w:rPr>
        <w:t xml:space="preserve"> t</w:t>
      </w:r>
      <w:r>
        <w:rPr>
          <w:color w:val="000000"/>
        </w:rPr>
        <w:t xml:space="preserve">his geographic disparity reflects state-level criminal justice policies, as Southern states have the highest </w:t>
      </w:r>
      <w:r>
        <w:t xml:space="preserve">imprisonment </w:t>
      </w:r>
      <w:r>
        <w:rPr>
          <w:color w:val="000000"/>
        </w:rPr>
        <w:t>rates in the U</w:t>
      </w:r>
      <w:r w:rsidR="00D81B2E">
        <w:rPr>
          <w:color w:val="000000"/>
        </w:rPr>
        <w:t xml:space="preserve">S </w:t>
      </w:r>
      <w:r>
        <w:t>(though not necessarily highest jailing</w:t>
      </w:r>
      <w:r w:rsidR="005C69FF">
        <w:t xml:space="preserve"> rates)</w:t>
      </w:r>
      <w:del w:id="68" w:author="Tuholske, Cascade" w:date="2023-12-18T17:40:00Z">
        <w:r w:rsidR="00513B53" w:rsidDel="009F25A8">
          <w:rPr>
            <w:color w:val="000000"/>
            <w:vertAlign w:val="superscript"/>
          </w:rPr>
          <w:delText>,</w:delText>
        </w:r>
      </w:del>
      <w:r w:rsidR="007373B7">
        <w:rPr>
          <w:color w:val="000000"/>
          <w:vertAlign w:val="superscript"/>
        </w:rPr>
        <w:t>13</w:t>
      </w:r>
      <w:r w:rsidR="00C464FA">
        <w:rPr>
          <w:color w:val="000000"/>
        </w:rPr>
        <w:t xml:space="preserve"> </w:t>
      </w:r>
      <w:r>
        <w:rPr>
          <w:color w:val="000000"/>
        </w:rPr>
        <w:t xml:space="preserve">and the inherent differential effects of climate change. Throughout the country, including in the Northeast and Midwest, many locations with carceral facilities also experienced an increasing number of days </w:t>
      </w:r>
      <w:r w:rsidR="001B0F20">
        <w:rPr>
          <w:color w:val="000000"/>
        </w:rPr>
        <w:t xml:space="preserve">WBGT exceeded 28°C </w:t>
      </w:r>
      <w:r>
        <w:rPr>
          <w:color w:val="000000"/>
        </w:rPr>
        <w:t xml:space="preserve">compared </w:t>
      </w:r>
      <w:r w:rsidR="001B0F20">
        <w:rPr>
          <w:color w:val="000000"/>
        </w:rPr>
        <w:t xml:space="preserve">to </w:t>
      </w:r>
      <w:r w:rsidR="00DF0B71">
        <w:rPr>
          <w:color w:val="000000"/>
        </w:rPr>
        <w:t>other locations</w:t>
      </w:r>
      <w:r>
        <w:rPr>
          <w:color w:val="000000"/>
        </w:rPr>
        <w:t>.</w:t>
      </w:r>
      <w:r w:rsidR="00E11B02">
        <w:t xml:space="preserve"> </w:t>
      </w:r>
      <w:r>
        <w:t>T</w:t>
      </w:r>
      <w:r>
        <w:rPr>
          <w:color w:val="000000"/>
        </w:rPr>
        <w:t xml:space="preserve">his </w:t>
      </w:r>
      <w:r w:rsidRPr="007373B7">
        <w:rPr>
          <w:color w:val="000000"/>
        </w:rPr>
        <w:t xml:space="preserve">continuing intensification limits the effectiveness of heat-mitigation plans </w:t>
      </w:r>
      <w:r w:rsidRPr="007373B7">
        <w:t>(if they exist at all) at non-air-conditioned facilities.</w:t>
      </w:r>
      <w:r w:rsidR="007373B7" w:rsidRPr="007373B7">
        <w:rPr>
          <w:vertAlign w:val="superscript"/>
        </w:rPr>
        <w:t>11</w:t>
      </w:r>
    </w:p>
    <w:p w14:paraId="00000021" w14:textId="77777777" w:rsidR="00070CCE" w:rsidRDefault="00070CCE">
      <w:pPr>
        <w:spacing w:line="480" w:lineRule="auto"/>
        <w:jc w:val="both"/>
      </w:pPr>
    </w:p>
    <w:p w14:paraId="00000022" w14:textId="52A0E3B0" w:rsidR="00070CCE" w:rsidRDefault="00000000">
      <w:pPr>
        <w:spacing w:line="480" w:lineRule="auto"/>
        <w:jc w:val="both"/>
      </w:pPr>
      <w:r>
        <w:t xml:space="preserve">That we found carceral facilities are systematically exposed to </w:t>
      </w:r>
      <w:r w:rsidR="001B0F20">
        <w:t>an increasing number of potentially hazardous heat days compared to</w:t>
      </w:r>
      <w:r>
        <w:t xml:space="preserve"> other areas of the U</w:t>
      </w:r>
      <w:r w:rsidR="00270717">
        <w:t xml:space="preserve">S </w:t>
      </w:r>
      <w:r>
        <w:t>is plausible for several reasons. First, carceral facilities are often built where there is availability of low-cost land and limited resistance of local communities.</w:t>
      </w:r>
      <w:r w:rsidR="007373B7">
        <w:rPr>
          <w:vertAlign w:val="superscript"/>
        </w:rPr>
        <w:t>14</w:t>
      </w:r>
      <w:r w:rsidR="005C69FF">
        <w:t xml:space="preserve"> </w:t>
      </w:r>
      <w:r>
        <w:t xml:space="preserve">In many states, areas that meet these criteria are in </w:t>
      </w:r>
      <w:r w:rsidR="00827713">
        <w:t>sparsely populated</w:t>
      </w:r>
      <w:r>
        <w:t xml:space="preserve"> desert or swampy environments.</w:t>
      </w:r>
      <w:r w:rsidR="00C464FA">
        <w:rPr>
          <w:vertAlign w:val="superscript"/>
        </w:rPr>
        <w:t>5</w:t>
      </w:r>
      <w:r>
        <w:t xml:space="preserve"> Zoning laws in urban environments and security issues also favor construction in isolated, desert-like areas</w:t>
      </w:r>
      <w:r w:rsidR="00F70F05">
        <w:t>.</w:t>
      </w:r>
      <w:r w:rsidR="007373B7">
        <w:rPr>
          <w:vertAlign w:val="superscript"/>
        </w:rPr>
        <w:t>14</w:t>
      </w:r>
      <w:r w:rsidR="005C69FF">
        <w:t xml:space="preserve"> </w:t>
      </w:r>
      <w:commentRangeStart w:id="69"/>
      <w:ins w:id="70" w:author="Tuholske, Cascade" w:date="2023-12-18T17:41:00Z">
        <w:r w:rsidR="009F25A8">
          <w:t xml:space="preserve">The lack of disparity we identify in </w:t>
        </w:r>
      </w:ins>
      <w:r w:rsidR="00F70F05">
        <w:t>Florida</w:t>
      </w:r>
      <w:r w:rsidR="009F2E06">
        <w:t xml:space="preserve"> is an exception likely due to the north-south climate gradient</w:t>
      </w:r>
      <w:r w:rsidR="00FC1619">
        <w:t xml:space="preserve">, </w:t>
      </w:r>
      <w:commentRangeEnd w:id="69"/>
      <w:r w:rsidR="009F25A8">
        <w:rPr>
          <w:rStyle w:val="CommentReference"/>
          <w:rFonts w:asciiTheme="minorHAnsi" w:hAnsiTheme="minorHAnsi" w:cstheme="minorBidi"/>
          <w:lang w:eastAsia="en-US"/>
        </w:rPr>
        <w:commentReference w:id="69"/>
      </w:r>
      <w:r w:rsidR="00FC1619">
        <w:t>with a relative dearth of carceral facilities in the most hot-humid</w:t>
      </w:r>
      <w:r w:rsidR="00030592">
        <w:t xml:space="preserve">, but economically wealthy and </w:t>
      </w:r>
      <w:r w:rsidR="00FC1619">
        <w:t>densely populated southern tip</w:t>
      </w:r>
      <w:r w:rsidR="003212FA">
        <w:t xml:space="preserve">. </w:t>
      </w:r>
      <w:r>
        <w:t xml:space="preserve">We found that the </w:t>
      </w:r>
      <w:r w:rsidR="004265CD">
        <w:t>top-four</w:t>
      </w:r>
      <w:r>
        <w:t xml:space="preserve"> most exposed states to </w:t>
      </w:r>
      <w:r w:rsidR="009E1DE4">
        <w:t>potentially hazardous heat days per year</w:t>
      </w:r>
      <w:r>
        <w:t xml:space="preserve"> were Texas, Florida, Arizona, </w:t>
      </w:r>
      <w:r w:rsidR="00827713">
        <w:t xml:space="preserve">and </w:t>
      </w:r>
      <w:r>
        <w:t>Louisiana,</w:t>
      </w:r>
      <w:r w:rsidR="00827713">
        <w:t xml:space="preserve"> all of which do not provide universal air conditioning to all their prisons,</w:t>
      </w:r>
      <w:r w:rsidR="000D299D">
        <w:rPr>
          <w:vertAlign w:val="superscript"/>
        </w:rPr>
        <w:t>7</w:t>
      </w:r>
      <w:r w:rsidR="000D299D">
        <w:t xml:space="preserve"> </w:t>
      </w:r>
      <w:r w:rsidR="00827713">
        <w:t>potentially creating a double burden of increased exposure and vulnerability.</w:t>
      </w:r>
    </w:p>
    <w:p w14:paraId="00000023" w14:textId="77777777" w:rsidR="00070CCE" w:rsidRDefault="00070CCE">
      <w:pPr>
        <w:spacing w:line="480" w:lineRule="auto"/>
        <w:jc w:val="both"/>
        <w:rPr>
          <w:color w:val="000000"/>
        </w:rPr>
      </w:pPr>
    </w:p>
    <w:p w14:paraId="00000024" w14:textId="37E19444" w:rsidR="00070CCE" w:rsidRDefault="00000000">
      <w:pPr>
        <w:spacing w:line="480" w:lineRule="auto"/>
        <w:jc w:val="both"/>
        <w:rPr>
          <w:color w:val="000000"/>
          <w:vertAlign w:val="superscript"/>
        </w:rPr>
      </w:pPr>
      <w:r>
        <w:rPr>
          <w:color w:val="000000"/>
        </w:rPr>
        <w:t xml:space="preserve">Incarcerated people have few options to reduce the impact of </w:t>
      </w:r>
      <w:r w:rsidR="00E624FB">
        <w:rPr>
          <w:color w:val="000000"/>
        </w:rPr>
        <w:t>hazardous</w:t>
      </w:r>
      <w:r w:rsidR="00B130FA">
        <w:rPr>
          <w:color w:val="000000"/>
        </w:rPr>
        <w:t xml:space="preserve"> </w:t>
      </w:r>
      <w:r>
        <w:rPr>
          <w:color w:val="000000"/>
        </w:rPr>
        <w:t>heat</w:t>
      </w:r>
      <w:r>
        <w:rPr>
          <w:color w:val="000000"/>
          <w:vertAlign w:val="superscript"/>
        </w:rPr>
        <w:t>3,</w:t>
      </w:r>
      <w:r w:rsidR="003C4419">
        <w:rPr>
          <w:color w:val="000000"/>
          <w:vertAlign w:val="superscript"/>
        </w:rPr>
        <w:t>7</w:t>
      </w:r>
      <w:r>
        <w:rPr>
          <w:color w:val="000000"/>
          <w:vertAlign w:val="superscript"/>
        </w:rPr>
        <w:t>,</w:t>
      </w:r>
      <w:r w:rsidR="003C4419">
        <w:rPr>
          <w:color w:val="000000"/>
          <w:vertAlign w:val="superscript"/>
        </w:rPr>
        <w:t>9</w:t>
      </w:r>
      <w:r>
        <w:rPr>
          <w:color w:val="000000"/>
        </w:rPr>
        <w:t xml:space="preserve"> and these marginalized communities are often disproportionately susceptible to the effect of heat </w:t>
      </w:r>
      <w:r w:rsidR="009E1DE4">
        <w:rPr>
          <w:color w:val="000000"/>
        </w:rPr>
        <w:t xml:space="preserve">exposure </w:t>
      </w:r>
      <w:r>
        <w:rPr>
          <w:color w:val="000000"/>
        </w:rPr>
        <w:t xml:space="preserve">given preexisting health conditions. </w:t>
      </w:r>
      <w:r>
        <w:t xml:space="preserve">An estimated </w:t>
      </w:r>
      <w:r>
        <w:rPr>
          <w:color w:val="000000"/>
        </w:rPr>
        <w:t xml:space="preserve">43% of the state prison population </w:t>
      </w:r>
      <w:r>
        <w:rPr>
          <w:color w:val="000000"/>
        </w:rPr>
        <w:lastRenderedPageBreak/>
        <w:t>has a previous mental health diagnosis</w:t>
      </w:r>
      <w:r w:rsidR="003C4419">
        <w:rPr>
          <w:color w:val="000000"/>
          <w:vertAlign w:val="superscript"/>
        </w:rPr>
        <w:t>1</w:t>
      </w:r>
      <w:r w:rsidR="007373B7">
        <w:rPr>
          <w:color w:val="000000"/>
          <w:vertAlign w:val="superscript"/>
        </w:rPr>
        <w:t>5</w:t>
      </w:r>
      <w:r>
        <w:rPr>
          <w:color w:val="000000"/>
        </w:rPr>
        <w:t xml:space="preserve"> and people on psychotropic medications are at increased risk for heat illness.</w:t>
      </w:r>
      <w:sdt>
        <w:sdtPr>
          <w:tag w:val="goog_rdk_6"/>
          <w:id w:val="947667789"/>
        </w:sdtPr>
        <w:sdtContent/>
      </w:sdt>
      <w:r w:rsidR="003C4419">
        <w:rPr>
          <w:color w:val="000000"/>
          <w:vertAlign w:val="superscript"/>
        </w:rPr>
        <w:t>1</w:t>
      </w:r>
      <w:r w:rsidR="007373B7">
        <w:rPr>
          <w:color w:val="000000"/>
          <w:vertAlign w:val="superscript"/>
        </w:rPr>
        <w:t>6</w:t>
      </w:r>
      <w:r>
        <w:rPr>
          <w:color w:val="000000"/>
        </w:rPr>
        <w:t xml:space="preserve"> Exposure to </w:t>
      </w:r>
      <w:r w:rsidR="00B130FA">
        <w:rPr>
          <w:color w:val="000000"/>
        </w:rPr>
        <w:t xml:space="preserve">elevated </w:t>
      </w:r>
      <w:r>
        <w:rPr>
          <w:color w:val="000000"/>
        </w:rPr>
        <w:t>heat can also cause both acute health effects, such as heat stroke or mortality, and long-term damage. For example, chronic dehydration strains kidney function and those with chronic heat exposure have been shown to have higher rates of kidney disease.</w:t>
      </w:r>
      <w:r w:rsidR="003C4419">
        <w:rPr>
          <w:color w:val="000000"/>
          <w:vertAlign w:val="superscript"/>
        </w:rPr>
        <w:t>1</w:t>
      </w:r>
      <w:r w:rsidR="007373B7">
        <w:rPr>
          <w:color w:val="000000"/>
          <w:vertAlign w:val="superscript"/>
        </w:rPr>
        <w:t>7</w:t>
      </w:r>
      <w:r w:rsidR="00A52F9C">
        <w:rPr>
          <w:color w:val="000000"/>
        </w:rPr>
        <w:t xml:space="preserve"> </w:t>
      </w:r>
      <w:r>
        <w:rPr>
          <w:color w:val="000000"/>
        </w:rPr>
        <w:t xml:space="preserve">Such vulnerabilities are especially relevant given </w:t>
      </w:r>
      <w:r>
        <w:t>restrictive prison policies with respect to drinking water and other potential heat-adaptation tools.</w:t>
      </w:r>
      <w:r w:rsidR="003C4419">
        <w:rPr>
          <w:vertAlign w:val="superscript"/>
        </w:rPr>
        <w:t>3</w:t>
      </w:r>
      <w:r w:rsidR="00A52F9C">
        <w:rPr>
          <w:color w:val="000000"/>
          <w:vertAlign w:val="superscript"/>
        </w:rPr>
        <w:t xml:space="preserve"> </w:t>
      </w:r>
    </w:p>
    <w:p w14:paraId="00000025" w14:textId="77777777" w:rsidR="00070CCE" w:rsidRDefault="00070CCE">
      <w:pPr>
        <w:spacing w:line="480" w:lineRule="auto"/>
        <w:jc w:val="both"/>
      </w:pPr>
    </w:p>
    <w:p w14:paraId="00000026" w14:textId="4E043080" w:rsidR="00070CCE" w:rsidRDefault="009E1DE4">
      <w:pPr>
        <w:spacing w:line="480" w:lineRule="auto"/>
        <w:jc w:val="both"/>
        <w:rPr>
          <w:color w:val="000000"/>
        </w:rPr>
      </w:pPr>
      <w:r>
        <w:t>T</w:t>
      </w:r>
      <w:r w:rsidR="00575772">
        <w:t xml:space="preserve">hough there have been recent declines, </w:t>
      </w:r>
      <w:r>
        <w:t xml:space="preserve">the incarcerated population of the </w:t>
      </w:r>
      <w:r w:rsidR="00270717">
        <w:t>US</w:t>
      </w:r>
      <w:r>
        <w:t xml:space="preserve"> has in increased by 500% over the past four decades</w:t>
      </w:r>
      <w:sdt>
        <w:sdtPr>
          <w:tag w:val="goog_rdk_7"/>
          <w:id w:val="1262022957"/>
        </w:sdtPr>
        <w:sdtContent/>
      </w:sdt>
      <w:r w:rsidR="00DB3026">
        <w:t>.</w:t>
      </w:r>
      <w:r w:rsidR="007373B7">
        <w:rPr>
          <w:vertAlign w:val="superscript"/>
        </w:rPr>
        <w:t>18</w:t>
      </w:r>
      <w:r w:rsidR="00A52F9C">
        <w:t xml:space="preserve"> </w:t>
      </w:r>
      <w:r w:rsidR="001D3310" w:rsidRPr="001D3310">
        <w:t xml:space="preserve">People of color have consistently been overrepresented in carceral facilities </w:t>
      </w:r>
      <w:ins w:id="71" w:author="Tuholske, Cascade" w:date="2023-12-18T17:56:00Z">
        <w:r w:rsidR="00881EE7">
          <w:t xml:space="preserve">(Tables S.I. 1 and 2) </w:t>
        </w:r>
      </w:ins>
      <w:r w:rsidR="001D3310" w:rsidRPr="001D3310">
        <w:t xml:space="preserve">and compose an estimated two-thirds of the total incarcerated population. </w:t>
      </w:r>
      <w:r w:rsidR="00A77502">
        <w:t>T</w:t>
      </w:r>
      <w:r>
        <w:t xml:space="preserve">he prison population is </w:t>
      </w:r>
      <w:r w:rsidR="00A77502">
        <w:t xml:space="preserve">also </w:t>
      </w:r>
      <w:r>
        <w:t xml:space="preserve">aging, with </w:t>
      </w:r>
      <w:sdt>
        <w:sdtPr>
          <w:tag w:val="goog_rdk_8"/>
          <w:id w:val="455063910"/>
        </w:sdtPr>
        <w:sdtContent/>
      </w:sdt>
      <w:r>
        <w:t>1 in 7 serving life in prison,</w:t>
      </w:r>
      <w:r w:rsidR="007373B7">
        <w:rPr>
          <w:vertAlign w:val="superscript"/>
        </w:rPr>
        <w:t>19</w:t>
      </w:r>
      <w:r w:rsidR="00A52F9C">
        <w:t xml:space="preserve"> </w:t>
      </w:r>
      <w:r>
        <w:t xml:space="preserve">potentially resulting in </w:t>
      </w:r>
      <w:r w:rsidR="00A308AC">
        <w:t xml:space="preserve">potentially </w:t>
      </w:r>
      <w:r>
        <w:t>greater heat vulnerability to those incarcerated. Structural racism manifests in persistently higher proportions and rates of incarcerated people being people of color.</w:t>
      </w:r>
      <w:r w:rsidR="007373B7">
        <w:rPr>
          <w:vertAlign w:val="superscript"/>
        </w:rPr>
        <w:t>20</w:t>
      </w:r>
      <w:r w:rsidR="00A52F9C">
        <w:t xml:space="preserve"> </w:t>
      </w:r>
      <w:r>
        <w:t xml:space="preserve">Acknowledging and accounting for the role structural racism plays in incarceration communities of color is critical to understand both key vulnerabilities to heat as well as contextualizing solutions to exposure to </w:t>
      </w:r>
      <w:r w:rsidR="00B130FA">
        <w:t>heat</w:t>
      </w:r>
      <w:r>
        <w:t>.</w:t>
      </w:r>
      <w:r w:rsidR="00E9131A">
        <w:t xml:space="preserve"> </w:t>
      </w:r>
      <w:r>
        <w:rPr>
          <w:color w:val="000000"/>
        </w:rPr>
        <w:t>Appropri</w:t>
      </w:r>
      <w:r>
        <w:t xml:space="preserve">ate preparation for periods of elevated heat is </w:t>
      </w:r>
      <w:r w:rsidR="001E7962">
        <w:t xml:space="preserve">also </w:t>
      </w:r>
      <w:r w:rsidR="00B60DA5">
        <w:t>critical</w:t>
      </w:r>
      <w:r>
        <w:t xml:space="preserve">. For example, </w:t>
      </w:r>
      <w:r>
        <w:rPr>
          <w:color w:val="000000"/>
        </w:rPr>
        <w:t xml:space="preserve">seasonal forecasts could help facilities prepare for summer heat waves to reduce the impacts of </w:t>
      </w:r>
      <w:r w:rsidR="00456252">
        <w:rPr>
          <w:color w:val="000000"/>
        </w:rPr>
        <w:t xml:space="preserve">hazardous </w:t>
      </w:r>
      <w:r>
        <w:rPr>
          <w:color w:val="000000"/>
        </w:rPr>
        <w:t xml:space="preserve">conditions for incarcerated communities. </w:t>
      </w:r>
    </w:p>
    <w:p w14:paraId="00000027" w14:textId="77777777" w:rsidR="00070CCE" w:rsidRDefault="00070CCE">
      <w:pPr>
        <w:spacing w:line="480" w:lineRule="auto"/>
        <w:jc w:val="both"/>
        <w:rPr>
          <w:color w:val="000000"/>
        </w:rPr>
      </w:pPr>
    </w:p>
    <w:p w14:paraId="00000028" w14:textId="25CA5AEF" w:rsidR="00070CCE" w:rsidRDefault="00000000">
      <w:pPr>
        <w:spacing w:line="480" w:lineRule="auto"/>
        <w:jc w:val="both"/>
        <w:rPr>
          <w:color w:val="000000"/>
        </w:rPr>
      </w:pPr>
      <w:r>
        <w:rPr>
          <w:color w:val="000000"/>
        </w:rPr>
        <w:t>Our work highlights how incarcerated populations in the U</w:t>
      </w:r>
      <w:r w:rsidR="00270717">
        <w:rPr>
          <w:color w:val="000000"/>
        </w:rPr>
        <w:t xml:space="preserve">S </w:t>
      </w:r>
      <w:r>
        <w:rPr>
          <w:color w:val="000000"/>
        </w:rPr>
        <w:t xml:space="preserve">are systematically exposed to </w:t>
      </w:r>
      <w:r w:rsidR="001B0F20">
        <w:rPr>
          <w:color w:val="000000"/>
        </w:rPr>
        <w:t xml:space="preserve">potentially </w:t>
      </w:r>
      <w:r w:rsidR="00093273">
        <w:rPr>
          <w:color w:val="000000"/>
        </w:rPr>
        <w:t>hazardous</w:t>
      </w:r>
      <w:r w:rsidR="001B0F20">
        <w:rPr>
          <w:color w:val="000000"/>
        </w:rPr>
        <w:t xml:space="preserve"> </w:t>
      </w:r>
      <w:r>
        <w:rPr>
          <w:color w:val="000000"/>
        </w:rPr>
        <w:t xml:space="preserve">heat with the greatest exposure and </w:t>
      </w:r>
      <w:sdt>
        <w:sdtPr>
          <w:tag w:val="goog_rdk_10"/>
          <w:id w:val="702834913"/>
        </w:sdtPr>
        <w:sdtContent/>
      </w:sdt>
      <w:r>
        <w:rPr>
          <w:color w:val="000000"/>
        </w:rPr>
        <w:t xml:space="preserve">rates of increase concentrated in state-run institutions. Federal, state, and local laws mandating safe temperature ranges, enhanced social and physical infrastructure, and health system interventions could mitigate the </w:t>
      </w:r>
      <w:r>
        <w:rPr>
          <w:color w:val="000000"/>
        </w:rPr>
        <w:lastRenderedPageBreak/>
        <w:t xml:space="preserve">effect of </w:t>
      </w:r>
      <w:r w:rsidR="007848EA">
        <w:rPr>
          <w:color w:val="000000"/>
        </w:rPr>
        <w:t xml:space="preserve">hazardous </w:t>
      </w:r>
      <w:r>
        <w:rPr>
          <w:color w:val="000000"/>
        </w:rPr>
        <w:t xml:space="preserve">heat. Underlying this is the need for a fundamental overhaul to the perception and treatment of incarcerated people in environmental public health policy and regulatory action. Further work is </w:t>
      </w:r>
      <w:r>
        <w:t>critical</w:t>
      </w:r>
      <w:r>
        <w:rPr>
          <w:color w:val="000000"/>
        </w:rPr>
        <w:t xml:space="preserve"> to c</w:t>
      </w:r>
      <w:r>
        <w:t>omprehensively characterize the vulnerability of the United States incarcerated population</w:t>
      </w:r>
      <w:r w:rsidR="00B130FA">
        <w:t xml:space="preserve"> to heat, as well as how heat impacts their health,</w:t>
      </w:r>
      <w:r>
        <w:t xml:space="preserve"> </w:t>
      </w:r>
      <w:r w:rsidR="00B40D30">
        <w:t xml:space="preserve">to </w:t>
      </w:r>
      <w:r w:rsidR="00DC3C1A">
        <w:t xml:space="preserve">build reliable and validated datasets </w:t>
      </w:r>
      <w:r w:rsidR="00E0628F">
        <w:t xml:space="preserve">of cooling mechanisms in prisons and jails, </w:t>
      </w:r>
      <w:r w:rsidR="00B36FB2">
        <w:t xml:space="preserve">to directly measure indoor temperatures in prisons and jails, </w:t>
      </w:r>
      <w:r w:rsidR="00E0628F">
        <w:t xml:space="preserve">and </w:t>
      </w:r>
      <w:r w:rsidR="00B130FA">
        <w:t>to deploy</w:t>
      </w:r>
      <w:r>
        <w:t xml:space="preserve"> adaptation measures to mitigate the worst impacts of climate-related stressors. </w:t>
      </w:r>
      <w:r>
        <w:rPr>
          <w:color w:val="000000"/>
        </w:rPr>
        <w:t>Doing so is critical to environmental justice, particularly for incarcerated people with limited social and political agency.</w:t>
      </w:r>
      <w:r>
        <w:br w:type="page"/>
      </w:r>
    </w:p>
    <w:p w14:paraId="00000029" w14:textId="77777777" w:rsidR="00070CCE" w:rsidRDefault="00000000">
      <w:pPr>
        <w:spacing w:line="480" w:lineRule="auto"/>
        <w:jc w:val="both"/>
        <w:rPr>
          <w:b/>
        </w:rPr>
      </w:pPr>
      <w:r>
        <w:rPr>
          <w:b/>
        </w:rPr>
        <w:lastRenderedPageBreak/>
        <w:t>References</w:t>
      </w:r>
    </w:p>
    <w:p w14:paraId="0000002A" w14:textId="25D35F07" w:rsidR="00070CCE" w:rsidRDefault="00000000">
      <w:pPr>
        <w:jc w:val="both"/>
      </w:pPr>
      <w:r>
        <w:t xml:space="preserve">1. </w:t>
      </w:r>
      <w:r>
        <w:tab/>
        <w:t xml:space="preserve">A. </w:t>
      </w:r>
      <w:proofErr w:type="spellStart"/>
      <w:r>
        <w:t>Bouchama</w:t>
      </w:r>
      <w:proofErr w:type="spellEnd"/>
      <w:r>
        <w:t xml:space="preserve">, </w:t>
      </w:r>
      <w:r>
        <w:rPr>
          <w:i/>
        </w:rPr>
        <w:t>et al.</w:t>
      </w:r>
      <w:r>
        <w:t xml:space="preserve">, Prognostic Factors in Heat Wave–Related Deaths: </w:t>
      </w:r>
      <w:proofErr w:type="gramStart"/>
      <w:r>
        <w:t>A Meta-</w:t>
      </w:r>
      <w:proofErr w:type="gramEnd"/>
      <w:r w:rsidR="00E11E63">
        <w:tab/>
      </w:r>
      <w:r w:rsidR="00E11E63">
        <w:tab/>
      </w:r>
      <w:r>
        <w:t xml:space="preserve">. </w:t>
      </w:r>
      <w:r>
        <w:rPr>
          <w:i/>
        </w:rPr>
        <w:t xml:space="preserve">Arch. Intern. Med. </w:t>
      </w:r>
      <w:r>
        <w:t>167, 2170–2176 (2007).</w:t>
      </w:r>
    </w:p>
    <w:p w14:paraId="0000002B" w14:textId="77777777" w:rsidR="00070CCE" w:rsidRDefault="00070CCE">
      <w:pPr>
        <w:jc w:val="both"/>
      </w:pPr>
    </w:p>
    <w:p w14:paraId="0000002C" w14:textId="77777777" w:rsidR="00070CCE" w:rsidRDefault="00000000" w:rsidP="000D6568">
      <w:pPr>
        <w:ind w:left="720" w:hanging="720"/>
        <w:jc w:val="both"/>
      </w:pPr>
      <w:r>
        <w:t xml:space="preserve">2. </w:t>
      </w:r>
      <w:r>
        <w:tab/>
        <w:t xml:space="preserve">J. </w:t>
      </w:r>
      <w:proofErr w:type="spellStart"/>
      <w:r>
        <w:t>Skarha</w:t>
      </w:r>
      <w:proofErr w:type="spellEnd"/>
      <w:r>
        <w:t xml:space="preserve">, </w:t>
      </w:r>
      <w:r>
        <w:rPr>
          <w:i/>
        </w:rPr>
        <w:t>et al.</w:t>
      </w:r>
      <w:r>
        <w:t xml:space="preserve">, Heat-related mortality in U.S. state and private prisons: A case-crossover analysis. </w:t>
      </w:r>
      <w:r>
        <w:rPr>
          <w:i/>
        </w:rPr>
        <w:t xml:space="preserve">PLOS ONE </w:t>
      </w:r>
      <w:r>
        <w:t>18, e0281389 (2023).</w:t>
      </w:r>
    </w:p>
    <w:p w14:paraId="0000002D" w14:textId="77777777" w:rsidR="00070CCE" w:rsidRDefault="00070CCE">
      <w:pPr>
        <w:jc w:val="both"/>
      </w:pPr>
    </w:p>
    <w:p w14:paraId="0000002E" w14:textId="77777777" w:rsidR="00070CCE" w:rsidRDefault="00000000" w:rsidP="000D6568">
      <w:pPr>
        <w:ind w:left="720" w:hanging="720"/>
        <w:jc w:val="both"/>
      </w:pPr>
      <w:r>
        <w:t xml:space="preserve">3. </w:t>
      </w:r>
      <w:r>
        <w:tab/>
        <w:t xml:space="preserve">A. R. Colucci, D. J. </w:t>
      </w:r>
      <w:proofErr w:type="spellStart"/>
      <w:r>
        <w:t>Vecellio</w:t>
      </w:r>
      <w:proofErr w:type="spellEnd"/>
      <w:r>
        <w:t xml:space="preserve">, M. J. Allen, Thermal (In)equity and incarceration: A necessary nexus for geographers. </w:t>
      </w:r>
      <w:r>
        <w:rPr>
          <w:i/>
        </w:rPr>
        <w:t xml:space="preserve">Environ. Plan. E Nat. Space </w:t>
      </w:r>
      <w:r>
        <w:t>6, 638–657 (2023).</w:t>
      </w:r>
    </w:p>
    <w:p w14:paraId="00000031" w14:textId="77777777" w:rsidR="00070CCE" w:rsidRDefault="00070CCE">
      <w:pPr>
        <w:jc w:val="both"/>
      </w:pPr>
    </w:p>
    <w:p w14:paraId="00000032" w14:textId="69DF6EE2" w:rsidR="00070CCE" w:rsidRDefault="001E3C1D" w:rsidP="000D6568">
      <w:pPr>
        <w:ind w:left="720" w:hanging="720"/>
        <w:jc w:val="both"/>
      </w:pPr>
      <w:r>
        <w:t xml:space="preserve">4. </w:t>
      </w:r>
      <w:r>
        <w:tab/>
        <w:t xml:space="preserve">US Energy Information Agency, </w:t>
      </w:r>
      <w:proofErr w:type="gramStart"/>
      <w:r>
        <w:t>Nearly</w:t>
      </w:r>
      <w:proofErr w:type="gramEnd"/>
      <w:r>
        <w:t xml:space="preserve"> 90% of U.S. households used air conditioning in 2020 (MAY 31, 2022). https://www.eia.gov/todayinenergy/detail.php?id=52558 Accessed July 10, 2023</w:t>
      </w:r>
    </w:p>
    <w:p w14:paraId="00000033" w14:textId="77777777" w:rsidR="00070CCE" w:rsidRDefault="00070CCE">
      <w:pPr>
        <w:jc w:val="both"/>
      </w:pPr>
    </w:p>
    <w:p w14:paraId="00000034" w14:textId="48D8730A" w:rsidR="00070CCE" w:rsidRDefault="001E3C1D" w:rsidP="000D6568">
      <w:pPr>
        <w:ind w:left="720" w:hanging="720"/>
        <w:jc w:val="both"/>
      </w:pPr>
      <w:r>
        <w:t>5.</w:t>
      </w:r>
      <w:r>
        <w:tab/>
        <w:t xml:space="preserve">U.S. Department of Homeland Security, HIFLD Open Data. </w:t>
      </w:r>
      <w:hyperlink r:id="rId14" w:history="1">
        <w:r w:rsidR="00E11E63" w:rsidRPr="00402B7A">
          <w:rPr>
            <w:rStyle w:val="Hyperlink"/>
          </w:rPr>
          <w:t>https://hifld-</w:t>
        </w:r>
      </w:hyperlink>
      <w:r>
        <w:t>geoplatform.opendata.arcgis.com Accessed July 10, 2023</w:t>
      </w:r>
    </w:p>
    <w:p w14:paraId="00000035" w14:textId="77777777" w:rsidR="00070CCE" w:rsidRDefault="00070CCE">
      <w:pPr>
        <w:jc w:val="both"/>
      </w:pPr>
    </w:p>
    <w:p w14:paraId="00000036" w14:textId="6598F3B3" w:rsidR="00070CCE" w:rsidRDefault="001E3C1D" w:rsidP="000D6568">
      <w:pPr>
        <w:ind w:left="720" w:hanging="720"/>
        <w:jc w:val="both"/>
      </w:pPr>
      <w:r>
        <w:t xml:space="preserve">6. </w:t>
      </w:r>
      <w:r>
        <w:tab/>
        <w:t xml:space="preserve">Santucci, J. and Aguilar, M., Most US states don’t have universal air conditioning in prisons. Climate change, heat waves are making it “torture”. </w:t>
      </w:r>
      <w:r>
        <w:rPr>
          <w:i/>
        </w:rPr>
        <w:t>USA Today</w:t>
      </w:r>
      <w:r>
        <w:t>. (Sep. 12, 2020). https://www.usatoday.com/story/news/nation/2022/09/12/prisons-air-conditioning-climate-change-heat-waves/10158499002/?gnt-cfr=1 Accessed July 10, 2023</w:t>
      </w:r>
    </w:p>
    <w:p w14:paraId="00000037" w14:textId="77777777" w:rsidR="00070CCE" w:rsidRDefault="00070CCE">
      <w:pPr>
        <w:jc w:val="both"/>
      </w:pPr>
    </w:p>
    <w:p w14:paraId="00000039" w14:textId="0B33C79A" w:rsidR="00070CCE" w:rsidRDefault="001E3C1D" w:rsidP="000D6568">
      <w:pPr>
        <w:ind w:left="720" w:hanging="720"/>
        <w:jc w:val="both"/>
      </w:pPr>
      <w:r>
        <w:t xml:space="preserve">7. </w:t>
      </w:r>
      <w:r>
        <w:tab/>
        <w:t xml:space="preserve">Jones, Alexi., Cruel and unusual punishment: When states don’t provide air conditioning in prison. </w:t>
      </w:r>
      <w:r>
        <w:rPr>
          <w:i/>
        </w:rPr>
        <w:t>Prison Policy Initiative</w:t>
      </w:r>
      <w:r>
        <w:t xml:space="preserve">. (June 18, 2019). Accessed July 10, </w:t>
      </w:r>
      <w:proofErr w:type="gramStart"/>
      <w:r>
        <w:t>2023</w:t>
      </w:r>
      <w:proofErr w:type="gramEnd"/>
      <w:r>
        <w:t xml:space="preserve"> https://www.prisonpolicy.org/blog/2019/06/18/air-conditioning/</w:t>
      </w:r>
    </w:p>
    <w:p w14:paraId="0000003A" w14:textId="77777777" w:rsidR="00070CCE" w:rsidRDefault="00070CCE">
      <w:pPr>
        <w:jc w:val="both"/>
      </w:pPr>
    </w:p>
    <w:p w14:paraId="0000003B" w14:textId="082B4754" w:rsidR="00070CCE" w:rsidRDefault="001E3C1D" w:rsidP="000D6568">
      <w:pPr>
        <w:ind w:left="720" w:hanging="720"/>
        <w:jc w:val="both"/>
      </w:pPr>
      <w:r>
        <w:t xml:space="preserve">8. </w:t>
      </w:r>
      <w:r>
        <w:tab/>
        <w:t>D. Holt, Heat in US Prisons and Jails: Corrections and the Challenge of Climate Change, Sabin Center f</w:t>
      </w:r>
      <w:r w:rsidR="0029599E">
        <w:t>o</w:t>
      </w:r>
      <w:r>
        <w:t xml:space="preserve">r Climate Change Law (2015) https:/doi.org/10.2139/ssrn.2667260 </w:t>
      </w:r>
    </w:p>
    <w:p w14:paraId="0000003C" w14:textId="77777777" w:rsidR="00070CCE" w:rsidRDefault="00070CCE">
      <w:pPr>
        <w:jc w:val="both"/>
      </w:pPr>
    </w:p>
    <w:p w14:paraId="0000003D" w14:textId="35DEF230" w:rsidR="00070CCE" w:rsidRDefault="001E3C1D" w:rsidP="000D6568">
      <w:pPr>
        <w:ind w:left="720" w:hanging="720"/>
        <w:jc w:val="both"/>
      </w:pPr>
      <w:r>
        <w:t xml:space="preserve">9. </w:t>
      </w:r>
      <w:r>
        <w:tab/>
        <w:t xml:space="preserve">J. </w:t>
      </w:r>
      <w:proofErr w:type="spellStart"/>
      <w:r>
        <w:t>Skarha</w:t>
      </w:r>
      <w:proofErr w:type="spellEnd"/>
      <w:r>
        <w:t xml:space="preserve">, M. Peterson, J. D. Rich, D. </w:t>
      </w:r>
      <w:proofErr w:type="spellStart"/>
      <w:r>
        <w:t>Dosa</w:t>
      </w:r>
      <w:proofErr w:type="spellEnd"/>
      <w:r>
        <w:t xml:space="preserve">, An Overlooked Crisis: Extreme Temperature Exposures in Incarceration Settings. </w:t>
      </w:r>
      <w:r>
        <w:rPr>
          <w:i/>
        </w:rPr>
        <w:t xml:space="preserve">Am. J. Public Health </w:t>
      </w:r>
      <w:r>
        <w:t>110, S41–S42 (2020).</w:t>
      </w:r>
    </w:p>
    <w:p w14:paraId="00000040" w14:textId="77777777" w:rsidR="00070CCE" w:rsidRDefault="00070CCE">
      <w:pPr>
        <w:jc w:val="both"/>
      </w:pPr>
    </w:p>
    <w:p w14:paraId="00000041" w14:textId="214E9F8F" w:rsidR="00070CCE" w:rsidRDefault="001E3C1D" w:rsidP="000D6568">
      <w:pPr>
        <w:ind w:left="720" w:hanging="720"/>
        <w:jc w:val="both"/>
      </w:pPr>
      <w:r>
        <w:t>1</w:t>
      </w:r>
      <w:r w:rsidR="007373B7">
        <w:t>0</w:t>
      </w:r>
      <w:r>
        <w:t xml:space="preserve">. </w:t>
      </w:r>
      <w:r>
        <w:tab/>
      </w:r>
      <w:proofErr w:type="spellStart"/>
      <w:r>
        <w:t>Jacklitsch</w:t>
      </w:r>
      <w:proofErr w:type="spellEnd"/>
      <w:r>
        <w:t xml:space="preserve">, B. </w:t>
      </w:r>
      <w:r>
        <w:rPr>
          <w:i/>
        </w:rPr>
        <w:t>et al.</w:t>
      </w:r>
      <w:r>
        <w:t xml:space="preserve">, NIOSH criteria for a recommended standard: occupational exposure to heat and hot environments. NIOSH Cincinnati, OH: U.S. Department of Health and Human Services, Centers for Disease Control and Prevention, National Institute for Occupational Safety and Health, DHHS (NIOSH) Publication 2016-106. </w:t>
      </w:r>
      <w:hyperlink r:id="rId15" w:history="1">
        <w:r w:rsidR="009F4A86" w:rsidRPr="00402B7A">
          <w:rPr>
            <w:rStyle w:val="Hyperlink"/>
          </w:rPr>
          <w:t>https://www.cdc.gov/niosh/docs/2016-106/default.html</w:t>
        </w:r>
      </w:hyperlink>
    </w:p>
    <w:p w14:paraId="4B4BAE56" w14:textId="77777777" w:rsidR="009F4A86" w:rsidRDefault="009F4A86">
      <w:pPr>
        <w:jc w:val="both"/>
      </w:pPr>
    </w:p>
    <w:p w14:paraId="71894255" w14:textId="4A0092D6" w:rsidR="009F4A86" w:rsidRDefault="007373B7" w:rsidP="00AF744B">
      <w:pPr>
        <w:ind w:left="720" w:hanging="720"/>
        <w:jc w:val="both"/>
      </w:pPr>
      <w:r>
        <w:t>11</w:t>
      </w:r>
      <w:r w:rsidR="009F4A86">
        <w:t xml:space="preserve">. </w:t>
      </w:r>
      <w:r w:rsidR="009F4A86">
        <w:tab/>
      </w:r>
      <w:r w:rsidR="00513B53">
        <w:t>California Department of Corrections and Rehabilitation.</w:t>
      </w:r>
      <w:r w:rsidR="009F4A86">
        <w:t xml:space="preserve"> </w:t>
      </w:r>
      <w:r w:rsidR="00513B53">
        <w:t xml:space="preserve">(n.d.) </w:t>
      </w:r>
      <w:r w:rsidR="00513B53" w:rsidRPr="00513B53">
        <w:t>Extreme heat prevention</w:t>
      </w:r>
      <w:r w:rsidR="00513B53">
        <w:t xml:space="preserve"> </w:t>
      </w:r>
      <w:r w:rsidR="00513B53" w:rsidRPr="00513B53">
        <w:t>and response</w:t>
      </w:r>
      <w:r w:rsidR="00513B53">
        <w:t xml:space="preserve">. </w:t>
      </w:r>
      <w:hyperlink r:id="rId16" w:history="1">
        <w:r w:rsidR="00513B53" w:rsidRPr="00402B7A">
          <w:rPr>
            <w:rStyle w:val="Hyperlink"/>
          </w:rPr>
          <w:t>https://www.cdcr.ca.gov/family-resources/2022/09/02/cdcr-and-cchcs-extreme-heat-prevention-and-response-efforts/</w:t>
        </w:r>
      </w:hyperlink>
      <w:r w:rsidR="00513B53">
        <w:t xml:space="preserve"> Accessed Sep 29, 2023.</w:t>
      </w:r>
    </w:p>
    <w:p w14:paraId="776773A3" w14:textId="77777777" w:rsidR="00513B53" w:rsidRDefault="00513B53" w:rsidP="00513B53">
      <w:pPr>
        <w:jc w:val="both"/>
      </w:pPr>
    </w:p>
    <w:p w14:paraId="5E6985D9" w14:textId="543F0CAC" w:rsidR="00513B53" w:rsidRDefault="007373B7" w:rsidP="000D6568">
      <w:pPr>
        <w:ind w:left="720" w:hanging="720"/>
        <w:jc w:val="both"/>
      </w:pPr>
      <w:r>
        <w:t>12</w:t>
      </w:r>
      <w:r w:rsidR="00513B53">
        <w:t xml:space="preserve">. </w:t>
      </w:r>
      <w:r w:rsidR="00513B53">
        <w:tab/>
      </w:r>
      <w:proofErr w:type="spellStart"/>
      <w:r w:rsidR="00513B53" w:rsidRPr="00513B53">
        <w:t>Coffel</w:t>
      </w:r>
      <w:proofErr w:type="spellEnd"/>
      <w:r w:rsidR="00513B53" w:rsidRPr="00513B53">
        <w:t xml:space="preserve">, E. D., Horton, R. M., &amp; De </w:t>
      </w:r>
      <w:proofErr w:type="spellStart"/>
      <w:r w:rsidR="00513B53" w:rsidRPr="00513B53">
        <w:t>Sherbinin</w:t>
      </w:r>
      <w:proofErr w:type="spellEnd"/>
      <w:r w:rsidR="00513B53" w:rsidRPr="00513B53">
        <w:t xml:space="preserve">, A. (2017). Temperature and </w:t>
      </w:r>
      <w:proofErr w:type="gramStart"/>
      <w:r w:rsidR="00513B53" w:rsidRPr="00513B53">
        <w:t>humidity based</w:t>
      </w:r>
      <w:proofErr w:type="gramEnd"/>
      <w:r w:rsidR="00513B53" w:rsidRPr="00513B53">
        <w:t xml:space="preserve"> projections of a rapid rise in global heat stress exposure during the 21st century. Environmental Research Letters, 13(1), 014001.</w:t>
      </w:r>
    </w:p>
    <w:p w14:paraId="55A0C0EA" w14:textId="77777777" w:rsidR="00513B53" w:rsidRDefault="00513B53" w:rsidP="00513B53">
      <w:pPr>
        <w:jc w:val="both"/>
      </w:pPr>
    </w:p>
    <w:p w14:paraId="1BD62D5E" w14:textId="5982EDF2" w:rsidR="00513B53" w:rsidRDefault="007373B7" w:rsidP="000D6568">
      <w:pPr>
        <w:ind w:left="720" w:hanging="720"/>
        <w:jc w:val="both"/>
      </w:pPr>
      <w:r>
        <w:lastRenderedPageBreak/>
        <w:t>13</w:t>
      </w:r>
      <w:r w:rsidR="00513B53">
        <w:t xml:space="preserve">. </w:t>
      </w:r>
      <w:r w:rsidR="00E11E63">
        <w:tab/>
      </w:r>
      <w:r w:rsidR="00513B53">
        <w:t xml:space="preserve">Vera. (Aug. 21, 2023). In Fall 2022,1.8 million people were incarcerated in the United States. </w:t>
      </w:r>
      <w:hyperlink r:id="rId17" w:history="1">
        <w:r w:rsidR="00513B53" w:rsidRPr="00402B7A">
          <w:rPr>
            <w:rStyle w:val="Hyperlink"/>
          </w:rPr>
          <w:t>https://trends.vera.org</w:t>
        </w:r>
      </w:hyperlink>
      <w:r w:rsidR="00513B53">
        <w:t xml:space="preserve"> Accessed Sep 28, 2023.</w:t>
      </w:r>
    </w:p>
    <w:p w14:paraId="10317422" w14:textId="77777777" w:rsidR="00030592" w:rsidRDefault="00030592" w:rsidP="00513B53">
      <w:pPr>
        <w:jc w:val="both"/>
      </w:pPr>
    </w:p>
    <w:p w14:paraId="3C8A4364" w14:textId="3BFABA91" w:rsidR="00423DD5" w:rsidRDefault="007373B7" w:rsidP="00F73898">
      <w:pPr>
        <w:ind w:left="720" w:hanging="710"/>
        <w:jc w:val="both"/>
      </w:pPr>
      <w:r>
        <w:t>14</w:t>
      </w:r>
      <w:r w:rsidR="00030592">
        <w:t xml:space="preserve">. </w:t>
      </w:r>
      <w:r w:rsidR="00E11E63">
        <w:tab/>
      </w:r>
      <w:r w:rsidR="00030592">
        <w:t xml:space="preserve">Wang, L. (April 20, 2022). </w:t>
      </w:r>
      <w:r w:rsidR="00030592" w:rsidRPr="00030592">
        <w:t>Prisons are a daily environmental injustice</w:t>
      </w:r>
      <w:r w:rsidR="00030592">
        <w:t xml:space="preserve">. </w:t>
      </w:r>
      <w:hyperlink r:id="rId18" w:history="1">
        <w:r w:rsidR="00E11E63" w:rsidRPr="00E11E63">
          <w:rPr>
            <w:rStyle w:val="Hyperlink"/>
          </w:rPr>
          <w:t>https://www.prisonpolicy.org/blog/2022/04/20/environmental_injustice/</w:t>
        </w:r>
      </w:hyperlink>
      <w:r w:rsidR="00030592">
        <w:t xml:space="preserve"> Accessed Sep. 29, 2023. </w:t>
      </w:r>
    </w:p>
    <w:p w14:paraId="4F117032" w14:textId="208109D8" w:rsidR="000D299D" w:rsidRDefault="000D299D" w:rsidP="00F73898">
      <w:pPr>
        <w:jc w:val="both"/>
      </w:pPr>
    </w:p>
    <w:p w14:paraId="36B9F58F" w14:textId="5E287CE6" w:rsidR="000D299D" w:rsidRDefault="007373B7" w:rsidP="000D6568">
      <w:pPr>
        <w:ind w:left="710" w:hanging="710"/>
        <w:jc w:val="both"/>
      </w:pPr>
      <w:r>
        <w:t>15</w:t>
      </w:r>
      <w:r w:rsidR="000D299D">
        <w:t xml:space="preserve">. </w:t>
      </w:r>
      <w:r w:rsidR="000D299D">
        <w:tab/>
      </w:r>
      <w:proofErr w:type="spellStart"/>
      <w:r w:rsidR="000D299D" w:rsidRPr="000D299D">
        <w:t>Maruschak</w:t>
      </w:r>
      <w:proofErr w:type="spellEnd"/>
      <w:r w:rsidR="000D299D" w:rsidRPr="000D299D">
        <w:t>, L.M. et al., Indicators of Mental Health Problems Reported by Prisoners. U.S. Department of Justice, Office of Justice Programs Bureau of Justice Statistics. https://bjs.ojp.gov/sites/g/files/xyckuh236/files/media/document/imhprpspi16st.pdf</w:t>
      </w:r>
    </w:p>
    <w:p w14:paraId="78E91F3A" w14:textId="77777777" w:rsidR="00423DD5" w:rsidRDefault="00423DD5">
      <w:pPr>
        <w:jc w:val="both"/>
      </w:pPr>
    </w:p>
    <w:p w14:paraId="34C62008" w14:textId="232299D8" w:rsidR="00423DD5" w:rsidRDefault="007373B7" w:rsidP="000D6568">
      <w:pPr>
        <w:ind w:left="710" w:hanging="710"/>
        <w:jc w:val="both"/>
      </w:pPr>
      <w:r>
        <w:t>16</w:t>
      </w:r>
      <w:r w:rsidR="00423DD5">
        <w:t xml:space="preserve">. </w:t>
      </w:r>
      <w:r w:rsidR="00423DD5">
        <w:tab/>
      </w:r>
      <w:r w:rsidR="00423DD5" w:rsidRPr="00423DD5">
        <w:t>Parks, R. M., Rowland, S. T., Do, V., Boehme, A. K., Dominici, F., Hart, C. L., &amp; Kioumourtzoglou, M. A. (2023). The association between temperature and alcohol-and substance-related disorder hospital visits in New York State. Communications Medicine, 3(1), 118.</w:t>
      </w:r>
    </w:p>
    <w:p w14:paraId="5CE7A970" w14:textId="77777777" w:rsidR="00A52F9C" w:rsidRDefault="00A52F9C" w:rsidP="000D6568">
      <w:pPr>
        <w:ind w:left="710" w:hanging="710"/>
        <w:jc w:val="both"/>
      </w:pPr>
    </w:p>
    <w:p w14:paraId="4163CAEB" w14:textId="0D84EF0D" w:rsidR="00A52F9C" w:rsidRDefault="007373B7" w:rsidP="00A52F9C">
      <w:pPr>
        <w:ind w:left="710" w:hanging="710"/>
        <w:jc w:val="both"/>
      </w:pPr>
      <w:r>
        <w:t>17</w:t>
      </w:r>
      <w:r w:rsidR="00A52F9C">
        <w:t xml:space="preserve">. </w:t>
      </w:r>
      <w:r w:rsidR="00A52F9C">
        <w:tab/>
        <w:t xml:space="preserve">C. L. Chapman, </w:t>
      </w:r>
      <w:r w:rsidR="00A52F9C">
        <w:rPr>
          <w:i/>
        </w:rPr>
        <w:t>et al.</w:t>
      </w:r>
      <w:r w:rsidR="00A52F9C">
        <w:t xml:space="preserve">, Occupational heat exposure and the risk of chronic kidney disease of nontraditional origin in the United States. </w:t>
      </w:r>
      <w:r w:rsidR="00A52F9C">
        <w:rPr>
          <w:i/>
        </w:rPr>
        <w:t>Am. J. Physiol.-</w:t>
      </w:r>
      <w:proofErr w:type="spellStart"/>
      <w:r w:rsidR="00A52F9C">
        <w:rPr>
          <w:i/>
        </w:rPr>
        <w:t>Regul</w:t>
      </w:r>
      <w:proofErr w:type="spellEnd"/>
      <w:r w:rsidR="00A52F9C">
        <w:rPr>
          <w:i/>
        </w:rPr>
        <w:t xml:space="preserve">. </w:t>
      </w:r>
      <w:proofErr w:type="spellStart"/>
      <w:r w:rsidR="00A52F9C">
        <w:rPr>
          <w:i/>
        </w:rPr>
        <w:t>Integr</w:t>
      </w:r>
      <w:proofErr w:type="spellEnd"/>
      <w:r w:rsidR="00A52F9C">
        <w:rPr>
          <w:i/>
        </w:rPr>
        <w:t xml:space="preserve">. Comp. Physiol. </w:t>
      </w:r>
      <w:r w:rsidR="00A52F9C">
        <w:t>321, R141–R151 (2021).</w:t>
      </w:r>
    </w:p>
    <w:p w14:paraId="1932A303" w14:textId="77777777" w:rsidR="00A52F9C" w:rsidRDefault="00A52F9C" w:rsidP="00F73898">
      <w:pPr>
        <w:jc w:val="both"/>
      </w:pPr>
    </w:p>
    <w:p w14:paraId="5518719A" w14:textId="7C79A65E" w:rsidR="00E11E63" w:rsidRDefault="007373B7">
      <w:pPr>
        <w:jc w:val="both"/>
      </w:pPr>
      <w:r>
        <w:t>18</w:t>
      </w:r>
      <w:r w:rsidR="00423DD5">
        <w:t xml:space="preserve">. </w:t>
      </w:r>
      <w:r w:rsidR="00E11E63">
        <w:tab/>
      </w:r>
      <w:r w:rsidR="00423DD5">
        <w:t xml:space="preserve">The Sentencing Project. (2023). </w:t>
      </w:r>
      <w:r w:rsidR="00423DD5" w:rsidRPr="00423DD5">
        <w:t>Growth in Mass Incarceration</w:t>
      </w:r>
      <w:r w:rsidR="00423DD5">
        <w:t xml:space="preserve">. </w:t>
      </w:r>
    </w:p>
    <w:p w14:paraId="036CD98E" w14:textId="4A666408" w:rsidR="00423DD5" w:rsidRDefault="00000000" w:rsidP="000D6568">
      <w:pPr>
        <w:ind w:firstLine="720"/>
        <w:jc w:val="both"/>
      </w:pPr>
      <w:hyperlink r:id="rId19" w:history="1">
        <w:r w:rsidR="00423DD5" w:rsidRPr="00402B7A">
          <w:rPr>
            <w:rStyle w:val="Hyperlink"/>
          </w:rPr>
          <w:t>https://www.sentencingproject.org/research/</w:t>
        </w:r>
      </w:hyperlink>
      <w:r w:rsidR="00423DD5">
        <w:t xml:space="preserve"> Accessed Sep. 28, 2023</w:t>
      </w:r>
      <w:r w:rsidR="0029599E">
        <w:t>.</w:t>
      </w:r>
    </w:p>
    <w:p w14:paraId="315D38CD" w14:textId="77777777" w:rsidR="0029599E" w:rsidRDefault="0029599E">
      <w:pPr>
        <w:jc w:val="both"/>
      </w:pPr>
    </w:p>
    <w:p w14:paraId="1BB8E8DC" w14:textId="499A6838" w:rsidR="0029599E" w:rsidRDefault="007373B7" w:rsidP="000D6568">
      <w:pPr>
        <w:ind w:left="720" w:hanging="720"/>
        <w:jc w:val="both"/>
      </w:pPr>
      <w:r>
        <w:t>19</w:t>
      </w:r>
      <w:r w:rsidR="0029599E">
        <w:t xml:space="preserve">. </w:t>
      </w:r>
      <w:r w:rsidR="0029599E">
        <w:tab/>
        <w:t xml:space="preserve">Jackman, T. (March 2, 2021). </w:t>
      </w:r>
      <w:r w:rsidR="0029599E" w:rsidRPr="0029599E">
        <w:t>Study: 1 in 7 U.S. prisoners is serving life, and two-thirds of those are people of color</w:t>
      </w:r>
      <w:r w:rsidR="0029599E">
        <w:t xml:space="preserve">. </w:t>
      </w:r>
      <w:hyperlink r:id="rId20" w:history="1">
        <w:r w:rsidR="0029599E" w:rsidRPr="00402B7A">
          <w:rPr>
            <w:rStyle w:val="Hyperlink"/>
          </w:rPr>
          <w:t>https://www.washingtonpost.com/nation/2021/03/02/life-sentences-growing/</w:t>
        </w:r>
      </w:hyperlink>
      <w:r w:rsidR="0029599E">
        <w:t xml:space="preserve"> Accessed Sep. 28, 2023. </w:t>
      </w:r>
    </w:p>
    <w:p w14:paraId="394E31ED" w14:textId="77777777" w:rsidR="00E11E63" w:rsidRDefault="00E11E63">
      <w:pPr>
        <w:jc w:val="both"/>
      </w:pPr>
    </w:p>
    <w:p w14:paraId="380A306C" w14:textId="0BDB9169" w:rsidR="00824DA8" w:rsidRPr="00824DA8" w:rsidRDefault="007373B7" w:rsidP="00824DA8">
      <w:pPr>
        <w:jc w:val="both"/>
      </w:pPr>
      <w:r>
        <w:t>20</w:t>
      </w:r>
      <w:r w:rsidR="00C73189">
        <w:t xml:space="preserve">. </w:t>
      </w:r>
      <w:r w:rsidR="00C73189">
        <w:tab/>
      </w:r>
      <w:r w:rsidR="00C73189" w:rsidRPr="00C73189">
        <w:t xml:space="preserve">Alexander, M. (2011). The </w:t>
      </w:r>
      <w:r w:rsidR="00E25A41">
        <w:t>N</w:t>
      </w:r>
      <w:r w:rsidR="00C73189" w:rsidRPr="00C73189">
        <w:t xml:space="preserve">ew </w:t>
      </w:r>
      <w:r w:rsidR="00E25A41">
        <w:t>J</w:t>
      </w:r>
      <w:r w:rsidR="00C73189" w:rsidRPr="00C73189">
        <w:t xml:space="preserve">im </w:t>
      </w:r>
      <w:r w:rsidR="00E25A41">
        <w:t>C</w:t>
      </w:r>
      <w:r w:rsidR="00C73189" w:rsidRPr="00C73189">
        <w:t>row. Ohio St. J. Crim. L., 9, 7.</w:t>
      </w:r>
      <w:r w:rsidR="00824DA8">
        <w:rPr>
          <w:b/>
          <w:color w:val="000000"/>
        </w:rPr>
        <w:br w:type="page"/>
      </w:r>
    </w:p>
    <w:p w14:paraId="00000056" w14:textId="3007D885" w:rsidR="00070CCE" w:rsidRDefault="00000000">
      <w:pPr>
        <w:spacing w:line="480" w:lineRule="auto"/>
        <w:jc w:val="both"/>
        <w:rPr>
          <w:b/>
          <w:i/>
          <w:color w:val="000000"/>
        </w:rPr>
      </w:pPr>
      <w:r>
        <w:rPr>
          <w:b/>
          <w:color w:val="000000"/>
        </w:rPr>
        <w:lastRenderedPageBreak/>
        <w:t>Methods</w:t>
      </w:r>
      <w:r>
        <w:rPr>
          <w:b/>
          <w:i/>
          <w:color w:val="000000"/>
        </w:rPr>
        <w:t xml:space="preserve"> </w:t>
      </w:r>
    </w:p>
    <w:p w14:paraId="00000057" w14:textId="5B6ED576" w:rsidR="00070CCE" w:rsidRDefault="00000000">
      <w:pPr>
        <w:spacing w:line="480" w:lineRule="auto"/>
        <w:jc w:val="both"/>
        <w:rPr>
          <w:color w:val="000000"/>
        </w:rPr>
      </w:pPr>
      <w:r>
        <w:rPr>
          <w:color w:val="000000"/>
        </w:rPr>
        <w:t xml:space="preserve">We assigned daily </w:t>
      </w:r>
      <w:proofErr w:type="spellStart"/>
      <w:r>
        <w:rPr>
          <w:color w:val="000000"/>
        </w:rPr>
        <w:t>WBGT</w:t>
      </w:r>
      <w:r>
        <w:rPr>
          <w:color w:val="000000"/>
          <w:vertAlign w:val="subscript"/>
        </w:rPr>
        <w:t>max</w:t>
      </w:r>
      <w:proofErr w:type="spellEnd"/>
      <w:r>
        <w:rPr>
          <w:color w:val="000000"/>
          <w:vertAlign w:val="subscript"/>
        </w:rPr>
        <w:t xml:space="preserve"> </w:t>
      </w:r>
      <w:r>
        <w:rPr>
          <w:color w:val="000000"/>
        </w:rPr>
        <w:t xml:space="preserve">estimates to 4,078 carceral facility locations for the United States during 1982 - 2020. </w:t>
      </w:r>
      <w:proofErr w:type="spellStart"/>
      <w:r>
        <w:rPr>
          <w:color w:val="000000"/>
        </w:rPr>
        <w:t>WBGT</w:t>
      </w:r>
      <w:r>
        <w:rPr>
          <w:color w:val="000000"/>
          <w:vertAlign w:val="subscript"/>
        </w:rPr>
        <w:t>max</w:t>
      </w:r>
      <w:proofErr w:type="spellEnd"/>
      <w:r>
        <w:rPr>
          <w:color w:val="000000"/>
          <w:vertAlign w:val="subscript"/>
        </w:rPr>
        <w:t xml:space="preserve"> </w:t>
      </w:r>
      <w:r>
        <w:rPr>
          <w:color w:val="000000"/>
        </w:rPr>
        <w:t>is constructed from high-resolution (4 km) daily maximum 2m air temperatures (</w:t>
      </w:r>
      <w:proofErr w:type="spellStart"/>
      <w:r>
        <w:rPr>
          <w:color w:val="000000"/>
        </w:rPr>
        <w:t>T</w:t>
      </w:r>
      <w:r>
        <w:rPr>
          <w:color w:val="000000"/>
          <w:vertAlign w:val="subscript"/>
        </w:rPr>
        <w:t>max</w:t>
      </w:r>
      <w:proofErr w:type="spellEnd"/>
      <w:r>
        <w:rPr>
          <w:color w:val="000000"/>
        </w:rPr>
        <w:t>)</w:t>
      </w:r>
      <w:r>
        <w:rPr>
          <w:color w:val="000000"/>
          <w:vertAlign w:val="subscript"/>
        </w:rPr>
        <w:t xml:space="preserve"> </w:t>
      </w:r>
      <w:r>
        <w:rPr>
          <w:color w:val="000000"/>
        </w:rPr>
        <w:t>and maximum vapor pressure deficit (</w:t>
      </w:r>
      <w:proofErr w:type="spellStart"/>
      <w:r>
        <w:rPr>
          <w:color w:val="000000"/>
        </w:rPr>
        <w:t>VPD</w:t>
      </w:r>
      <w:r>
        <w:rPr>
          <w:color w:val="000000"/>
          <w:vertAlign w:val="subscript"/>
        </w:rPr>
        <w:t>max</w:t>
      </w:r>
      <w:proofErr w:type="spellEnd"/>
      <w:r>
        <w:rPr>
          <w:color w:val="000000"/>
        </w:rPr>
        <w:t>) from the PRISM dataset.</w:t>
      </w:r>
      <w:r>
        <w:rPr>
          <w:color w:val="000000"/>
          <w:vertAlign w:val="superscript"/>
        </w:rPr>
        <w:t>1</w:t>
      </w:r>
      <w:r>
        <w:rPr>
          <w:color w:val="000000"/>
        </w:rPr>
        <w:t xml:space="preserve"> </w:t>
      </w:r>
      <w:proofErr w:type="spellStart"/>
      <w:r>
        <w:rPr>
          <w:color w:val="000000"/>
        </w:rPr>
        <w:t>T</w:t>
      </w:r>
      <w:r>
        <w:rPr>
          <w:color w:val="000000"/>
          <w:vertAlign w:val="subscript"/>
        </w:rPr>
        <w:t>max</w:t>
      </w:r>
      <w:proofErr w:type="spellEnd"/>
      <w:r>
        <w:rPr>
          <w:color w:val="000000"/>
        </w:rPr>
        <w:t xml:space="preserve"> and </w:t>
      </w:r>
      <w:proofErr w:type="spellStart"/>
      <w:r>
        <w:rPr>
          <w:color w:val="000000"/>
        </w:rPr>
        <w:t>VPD</w:t>
      </w:r>
      <w:r>
        <w:rPr>
          <w:color w:val="000000"/>
          <w:vertAlign w:val="subscript"/>
        </w:rPr>
        <w:t>max</w:t>
      </w:r>
      <w:proofErr w:type="spellEnd"/>
      <w:r>
        <w:rPr>
          <w:color w:val="000000"/>
        </w:rPr>
        <w:t xml:space="preserve"> are used to construct daily maximum heat index (</w:t>
      </w:r>
      <w:proofErr w:type="spellStart"/>
      <w:r>
        <w:rPr>
          <w:color w:val="000000"/>
        </w:rPr>
        <w:t>HI</w:t>
      </w:r>
      <w:r>
        <w:rPr>
          <w:color w:val="000000"/>
          <w:vertAlign w:val="subscript"/>
        </w:rPr>
        <w:t>max</w:t>
      </w:r>
      <w:proofErr w:type="spellEnd"/>
      <w:r>
        <w:rPr>
          <w:color w:val="000000"/>
        </w:rPr>
        <w:t>) following the US National Weather Service’s procedure,</w:t>
      </w:r>
      <w:r>
        <w:rPr>
          <w:color w:val="000000"/>
          <w:vertAlign w:val="superscript"/>
        </w:rPr>
        <w:t>2</w:t>
      </w:r>
      <w:r>
        <w:rPr>
          <w:color w:val="000000"/>
        </w:rPr>
        <w:t xml:space="preserve"> which is converted to </w:t>
      </w:r>
      <w:r w:rsidR="009E1DE4">
        <w:rPr>
          <w:color w:val="000000"/>
        </w:rPr>
        <w:t xml:space="preserve">indoor, </w:t>
      </w:r>
      <w:r>
        <w:rPr>
          <w:color w:val="000000"/>
        </w:rPr>
        <w:t xml:space="preserve">or </w:t>
      </w:r>
      <w:r w:rsidR="009E1DE4">
        <w:rPr>
          <w:color w:val="000000"/>
        </w:rPr>
        <w:t xml:space="preserve">shaded, </w:t>
      </w:r>
      <w:proofErr w:type="spellStart"/>
      <w:r>
        <w:rPr>
          <w:color w:val="000000"/>
        </w:rPr>
        <w:t>WBGT</w:t>
      </w:r>
      <w:r>
        <w:rPr>
          <w:color w:val="000000"/>
          <w:vertAlign w:val="subscript"/>
        </w:rPr>
        <w:t>max</w:t>
      </w:r>
      <w:proofErr w:type="spellEnd"/>
      <w:r>
        <w:rPr>
          <w:color w:val="000000"/>
        </w:rPr>
        <w:t xml:space="preserve"> using a quadratic transform that assumes fixed wind speeds</w:t>
      </w:r>
      <w:r w:rsidR="00156C2B">
        <w:rPr>
          <w:color w:val="000000"/>
        </w:rPr>
        <w:t xml:space="preserve"> (</w:t>
      </w:r>
      <w:r w:rsidR="00156C2B">
        <w:t>0.5 m s</w:t>
      </w:r>
      <w:r w:rsidR="00156C2B">
        <w:rPr>
          <w:vertAlign w:val="superscript"/>
        </w:rPr>
        <w:t>-1</w:t>
      </w:r>
      <w:r w:rsidR="00156C2B">
        <w:t xml:space="preserve">) </w:t>
      </w:r>
      <w:r>
        <w:rPr>
          <w:color w:val="000000"/>
        </w:rPr>
        <w:t>and no radiated heat (</w:t>
      </w:r>
      <w:r w:rsidR="009E1DE4">
        <w:rPr>
          <w:color w:val="000000"/>
        </w:rPr>
        <w:t xml:space="preserve">Supplementary </w:t>
      </w:r>
      <w:r>
        <w:rPr>
          <w:color w:val="000000"/>
        </w:rPr>
        <w:t>Information). Facility location and population data is from Homeland Infrastructure Foundation-Level Data (HIFLD), produced by the Department of Homeland Security.</w:t>
      </w:r>
      <w:r>
        <w:rPr>
          <w:color w:val="000000"/>
          <w:vertAlign w:val="superscript"/>
        </w:rPr>
        <w:t>3</w:t>
      </w:r>
      <w:r>
        <w:rPr>
          <w:color w:val="000000"/>
        </w:rPr>
        <w:t xml:space="preserve"> </w:t>
      </w:r>
    </w:p>
    <w:p w14:paraId="00000058" w14:textId="77777777" w:rsidR="00070CCE" w:rsidRDefault="00070CCE">
      <w:pPr>
        <w:spacing w:line="480" w:lineRule="auto"/>
        <w:jc w:val="both"/>
        <w:rPr>
          <w:color w:val="000000"/>
        </w:rPr>
      </w:pPr>
    </w:p>
    <w:p w14:paraId="00000059" w14:textId="46A248DF" w:rsidR="00070CCE" w:rsidRDefault="00000000">
      <w:pPr>
        <w:spacing w:line="480" w:lineRule="auto"/>
        <w:jc w:val="both"/>
        <w:rPr>
          <w:color w:val="000000"/>
        </w:rPr>
      </w:pPr>
      <w:r>
        <w:rPr>
          <w:color w:val="000000"/>
        </w:rPr>
        <w:t xml:space="preserve">We then define </w:t>
      </w:r>
      <w:r w:rsidR="009E1DE4">
        <w:rPr>
          <w:color w:val="000000"/>
        </w:rPr>
        <w:t xml:space="preserve">potentially hazardous </w:t>
      </w:r>
      <w:r>
        <w:rPr>
          <w:color w:val="000000"/>
        </w:rPr>
        <w:t>heat frequency as the number of days per year where the maximum wet bulb globe temperature (</w:t>
      </w:r>
      <w:proofErr w:type="spellStart"/>
      <w:r>
        <w:rPr>
          <w:color w:val="000000"/>
        </w:rPr>
        <w:t>WBGT</w:t>
      </w:r>
      <w:r>
        <w:rPr>
          <w:color w:val="000000"/>
          <w:vertAlign w:val="subscript"/>
        </w:rPr>
        <w:t>max</w:t>
      </w:r>
      <w:proofErr w:type="spellEnd"/>
      <w:r>
        <w:rPr>
          <w:color w:val="000000"/>
        </w:rPr>
        <w:t>) exceeded 28°C, the threshold used by the US National Institute for Occupational Safety and Health (NIOSH) for acclimated populations to limit heat exposure under moderate workloads (234–349 W)</w:t>
      </w:r>
      <w:r>
        <w:rPr>
          <w:color w:val="000000"/>
          <w:vertAlign w:val="superscript"/>
        </w:rPr>
        <w:t>4</w:t>
      </w:r>
      <w:r w:rsidR="009E1DE4">
        <w:rPr>
          <w:color w:val="000000"/>
        </w:rPr>
        <w:t xml:space="preserve"> and it is used widely in environmental epidemiological research</w:t>
      </w:r>
      <w:r w:rsidR="00E11E63">
        <w:rPr>
          <w:color w:val="000000"/>
        </w:rPr>
        <w:t>.</w:t>
      </w:r>
      <w:r w:rsidR="00E11E63">
        <w:rPr>
          <w:color w:val="000000"/>
          <w:vertAlign w:val="superscript"/>
        </w:rPr>
        <w:t>5-6</w:t>
      </w:r>
      <w:r w:rsidR="00E11E63">
        <w:rPr>
          <w:color w:val="000000"/>
        </w:rPr>
        <w:t xml:space="preserve"> </w:t>
      </w:r>
      <w:r>
        <w:rPr>
          <w:color w:val="000000"/>
        </w:rPr>
        <w:t xml:space="preserve">Exposure during 2016 - 2020 is measured by multiplying the number of incarcerated people housed at each carceral facility in 2018 by the average number of days </w:t>
      </w:r>
      <w:proofErr w:type="spellStart"/>
      <w:r>
        <w:rPr>
          <w:color w:val="000000"/>
        </w:rPr>
        <w:t>WBGT</w:t>
      </w:r>
      <w:r>
        <w:rPr>
          <w:color w:val="000000"/>
          <w:vertAlign w:val="subscript"/>
        </w:rPr>
        <w:t>max</w:t>
      </w:r>
      <w:proofErr w:type="spellEnd"/>
      <w:r>
        <w:rPr>
          <w:color w:val="000000"/>
        </w:rPr>
        <w:t xml:space="preserve"> exceeded 28°C</w:t>
      </w:r>
      <w:r w:rsidR="009E1DE4">
        <w:rPr>
          <w:color w:val="000000"/>
        </w:rPr>
        <w:t xml:space="preserve"> per year</w:t>
      </w:r>
      <w:r>
        <w:rPr>
          <w:color w:val="000000"/>
        </w:rPr>
        <w:t xml:space="preserve"> during 2016 - 2020. Annual disparity between incarcerated and locations without carceral facilities is measured by taking the population-weighted difference between the number of days </w:t>
      </w:r>
      <w:proofErr w:type="spellStart"/>
      <w:r>
        <w:rPr>
          <w:color w:val="000000"/>
        </w:rPr>
        <w:t>WBGT</w:t>
      </w:r>
      <w:r>
        <w:rPr>
          <w:color w:val="000000"/>
          <w:vertAlign w:val="subscript"/>
        </w:rPr>
        <w:t>max</w:t>
      </w:r>
      <w:proofErr w:type="spellEnd"/>
      <w:r>
        <w:rPr>
          <w:color w:val="000000"/>
        </w:rPr>
        <w:t xml:space="preserve"> exceeded 28°C at the location of a facility and the rest of the state. </w:t>
      </w:r>
      <w:r w:rsidR="00E1182E">
        <w:rPr>
          <w:color w:val="000000"/>
        </w:rPr>
        <w:t xml:space="preserve">Population weighting fairly reflects the experience of a population </w:t>
      </w:r>
      <w:r w:rsidR="004D34D8">
        <w:rPr>
          <w:color w:val="000000"/>
        </w:rPr>
        <w:t xml:space="preserve">to heat stress. </w:t>
      </w:r>
      <w:r>
        <w:rPr>
          <w:color w:val="000000"/>
        </w:rPr>
        <w:t xml:space="preserve">To measure the annual rate of change in </w:t>
      </w:r>
      <w:r w:rsidR="00E11E63">
        <w:rPr>
          <w:color w:val="000000"/>
        </w:rPr>
        <w:t xml:space="preserve">annual </w:t>
      </w:r>
      <w:r>
        <w:rPr>
          <w:color w:val="000000"/>
        </w:rPr>
        <w:t xml:space="preserve">heat </w:t>
      </w:r>
      <w:r w:rsidR="00E11E63">
        <w:rPr>
          <w:color w:val="000000"/>
        </w:rPr>
        <w:t>exposure</w:t>
      </w:r>
      <w:r>
        <w:rPr>
          <w:color w:val="000000"/>
        </w:rPr>
        <w:t xml:space="preserve">, we fit linear regressions to the count of days </w:t>
      </w:r>
      <w:proofErr w:type="spellStart"/>
      <w:r>
        <w:rPr>
          <w:color w:val="000000"/>
        </w:rPr>
        <w:t>WBGT</w:t>
      </w:r>
      <w:r>
        <w:rPr>
          <w:color w:val="000000"/>
          <w:vertAlign w:val="subscript"/>
        </w:rPr>
        <w:t>max</w:t>
      </w:r>
      <w:proofErr w:type="spellEnd"/>
      <w:r>
        <w:rPr>
          <w:color w:val="000000"/>
        </w:rPr>
        <w:t xml:space="preserve"> exceeded 28°C per year for each facility. For a more detailed explanation of methods, see the online Supplementary Information.</w:t>
      </w:r>
      <w:r>
        <w:br w:type="page"/>
      </w:r>
    </w:p>
    <w:p w14:paraId="0000005A" w14:textId="77777777" w:rsidR="00070CCE" w:rsidRDefault="00000000">
      <w:pPr>
        <w:widowControl w:val="0"/>
        <w:ind w:left="640" w:hanging="640"/>
        <w:rPr>
          <w:b/>
        </w:rPr>
      </w:pPr>
      <w:r>
        <w:rPr>
          <w:b/>
        </w:rPr>
        <w:lastRenderedPageBreak/>
        <w:t>References</w:t>
      </w:r>
    </w:p>
    <w:p w14:paraId="0000005B" w14:textId="77777777" w:rsidR="00070CCE" w:rsidRDefault="00070CCE">
      <w:pPr>
        <w:widowControl w:val="0"/>
        <w:ind w:left="640" w:hanging="640"/>
      </w:pPr>
    </w:p>
    <w:p w14:paraId="0000005C" w14:textId="77777777" w:rsidR="00070CCE" w:rsidRDefault="00000000">
      <w:pPr>
        <w:widowControl w:val="0"/>
        <w:ind w:left="640" w:hanging="640"/>
      </w:pPr>
      <w:r>
        <w:t xml:space="preserve">1. </w:t>
      </w:r>
      <w:r>
        <w:tab/>
        <w:t xml:space="preserve">C. Daly, J. I. Smith, K. V. Olson, Mapping Atmospheric Moisture </w:t>
      </w:r>
      <w:proofErr w:type="spellStart"/>
      <w:r>
        <w:t>Climatologies</w:t>
      </w:r>
      <w:proofErr w:type="spellEnd"/>
      <w:r>
        <w:t xml:space="preserve"> across the Conterminous United States. </w:t>
      </w:r>
      <w:r>
        <w:rPr>
          <w:i/>
        </w:rPr>
        <w:t xml:space="preserve">PLOS ONE </w:t>
      </w:r>
      <w:r>
        <w:t>10, e0141140 (2015).</w:t>
      </w:r>
    </w:p>
    <w:p w14:paraId="0000005D" w14:textId="77777777" w:rsidR="00070CCE" w:rsidRDefault="00070CCE">
      <w:pPr>
        <w:widowControl w:val="0"/>
        <w:ind w:left="640" w:hanging="640"/>
      </w:pPr>
    </w:p>
    <w:p w14:paraId="0000005E" w14:textId="77777777" w:rsidR="00070CCE" w:rsidRDefault="00000000">
      <w:pPr>
        <w:widowControl w:val="0"/>
        <w:ind w:left="640" w:hanging="640"/>
      </w:pPr>
      <w:r>
        <w:t xml:space="preserve">2. </w:t>
      </w:r>
      <w:r>
        <w:tab/>
        <w:t xml:space="preserve">National Weather Service, Heat Index Equation, https://www.wpc.ncep.noaa.gov/html/heatindex_equation.shtml </w:t>
      </w:r>
      <w:proofErr w:type="spellStart"/>
      <w:r>
        <w:t>Accesssed</w:t>
      </w:r>
      <w:proofErr w:type="spellEnd"/>
      <w:r>
        <w:t xml:space="preserve"> July 10, 2023).</w:t>
      </w:r>
    </w:p>
    <w:p w14:paraId="0000005F" w14:textId="77777777" w:rsidR="00070CCE" w:rsidRDefault="00070CCE">
      <w:pPr>
        <w:widowControl w:val="0"/>
        <w:ind w:left="640" w:hanging="640"/>
      </w:pPr>
    </w:p>
    <w:p w14:paraId="00000060" w14:textId="77777777" w:rsidR="00070CCE" w:rsidRDefault="00000000">
      <w:pPr>
        <w:widowControl w:val="0"/>
        <w:ind w:left="640" w:hanging="640"/>
      </w:pPr>
      <w:r>
        <w:t>3.</w:t>
      </w:r>
      <w:r>
        <w:tab/>
        <w:t>U.S. Department of Homeland Security, HIFLD Open Data. https://hifld-geoplatform.opendata.arcgis.com Accessed July 10, 2023</w:t>
      </w:r>
    </w:p>
    <w:p w14:paraId="00000061" w14:textId="77777777" w:rsidR="00070CCE" w:rsidRDefault="00070CCE">
      <w:pPr>
        <w:widowControl w:val="0"/>
        <w:ind w:left="640" w:hanging="640"/>
      </w:pPr>
    </w:p>
    <w:p w14:paraId="1FA50AB3" w14:textId="77777777" w:rsidR="00E11E63" w:rsidRDefault="00000000" w:rsidP="00E11E63">
      <w:pPr>
        <w:widowControl w:val="0"/>
        <w:ind w:left="640" w:hanging="640"/>
      </w:pPr>
      <w:r>
        <w:t xml:space="preserve">4. </w:t>
      </w:r>
      <w:r>
        <w:tab/>
      </w:r>
      <w:proofErr w:type="spellStart"/>
      <w:r>
        <w:t>Jacklitsch</w:t>
      </w:r>
      <w:proofErr w:type="spellEnd"/>
      <w:r>
        <w:t xml:space="preserve">, B. </w:t>
      </w:r>
      <w:r>
        <w:rPr>
          <w:i/>
        </w:rPr>
        <w:t>et al.</w:t>
      </w:r>
      <w:r>
        <w:t xml:space="preserve">, NIOSH criteria for a recommended standard: occupational exposure to heat and hot environments. NIOSH Cincinnati, OH: U.S. Department of Health and Human Services, Centers for Disease Control and Prevention, National Institute for Occupational Safety and Health, DHHS (NIOSH) Publication 2016-106. </w:t>
      </w:r>
      <w:hyperlink r:id="rId21" w:history="1">
        <w:r w:rsidR="00E11E63" w:rsidRPr="00402B7A">
          <w:rPr>
            <w:rStyle w:val="Hyperlink"/>
          </w:rPr>
          <w:t>https://www.cdc.gov/niosh/docs/2016-106/default.html</w:t>
        </w:r>
      </w:hyperlink>
    </w:p>
    <w:p w14:paraId="73F7F1D4" w14:textId="77777777" w:rsidR="00E11E63" w:rsidRDefault="00E11E63" w:rsidP="00E11E63">
      <w:pPr>
        <w:widowControl w:val="0"/>
        <w:ind w:left="640" w:hanging="640"/>
      </w:pPr>
    </w:p>
    <w:p w14:paraId="0C544194" w14:textId="6DD9E3DC" w:rsidR="00E11E63" w:rsidRDefault="00E11E63" w:rsidP="000D6568">
      <w:pPr>
        <w:ind w:left="640" w:hanging="640"/>
        <w:jc w:val="both"/>
      </w:pPr>
      <w:r>
        <w:t>5.</w:t>
      </w:r>
      <w:r w:rsidRPr="00E11E63">
        <w:t xml:space="preserve"> </w:t>
      </w:r>
      <w:r>
        <w:tab/>
      </w:r>
      <w:r w:rsidRPr="009F4A86">
        <w:t xml:space="preserve">Pradhan, B., </w:t>
      </w:r>
      <w:proofErr w:type="spellStart"/>
      <w:r w:rsidRPr="009F4A86">
        <w:t>Kjellstrom</w:t>
      </w:r>
      <w:proofErr w:type="spellEnd"/>
      <w:r w:rsidRPr="009F4A86">
        <w:t xml:space="preserve">, T., </w:t>
      </w:r>
      <w:proofErr w:type="spellStart"/>
      <w:r w:rsidRPr="009F4A86">
        <w:t>Atar</w:t>
      </w:r>
      <w:proofErr w:type="spellEnd"/>
      <w:r w:rsidRPr="009F4A86">
        <w:t xml:space="preserve">, D., Sharma, P., </w:t>
      </w:r>
      <w:proofErr w:type="spellStart"/>
      <w:r w:rsidRPr="009F4A86">
        <w:t>Kayastha</w:t>
      </w:r>
      <w:proofErr w:type="spellEnd"/>
      <w:r w:rsidRPr="009F4A86">
        <w:t>, B., Bhandari, G., &amp; Pradhan, P. K. (2019). Heat stress impacts on cardiac mortality in Nepali migrant workers in Qatar. Cardiology, 143(1-2), 37-48.</w:t>
      </w:r>
    </w:p>
    <w:p w14:paraId="17646F2F" w14:textId="77777777" w:rsidR="00E11E63" w:rsidRDefault="00E11E63" w:rsidP="00E11E63">
      <w:pPr>
        <w:jc w:val="both"/>
      </w:pPr>
    </w:p>
    <w:p w14:paraId="030A1C32" w14:textId="5AAC5E1B" w:rsidR="00E11E63" w:rsidRDefault="00E11E63" w:rsidP="000D6568">
      <w:pPr>
        <w:ind w:left="640" w:hanging="640"/>
        <w:jc w:val="both"/>
      </w:pPr>
      <w:r>
        <w:t xml:space="preserve">6. </w:t>
      </w:r>
      <w:r>
        <w:tab/>
      </w:r>
      <w:r w:rsidRPr="009F4A86">
        <w:t>Chu, L., Chen, K., Crowley, S., &amp; Dubrow, R. (2023). Associations between short-term temperature exposure and kidney-related conditions in New York State: The influence of temperature metrics across four dimensions. Environment International, 173, 107783.</w:t>
      </w:r>
    </w:p>
    <w:p w14:paraId="00000062" w14:textId="35E84D88" w:rsidR="00070CCE" w:rsidRDefault="00000000" w:rsidP="00E11E63">
      <w:pPr>
        <w:widowControl w:val="0"/>
        <w:ind w:left="640" w:hanging="640"/>
        <w:rPr>
          <w:b/>
        </w:rPr>
      </w:pPr>
      <w:r>
        <w:br w:type="page"/>
      </w:r>
    </w:p>
    <w:p w14:paraId="00000063" w14:textId="77777777" w:rsidR="00070CCE" w:rsidRDefault="00000000">
      <w:pPr>
        <w:spacing w:line="480" w:lineRule="auto"/>
        <w:jc w:val="both"/>
        <w:rPr>
          <w:b/>
        </w:rPr>
      </w:pPr>
      <w:r>
        <w:rPr>
          <w:b/>
        </w:rPr>
        <w:lastRenderedPageBreak/>
        <w:t>Data availability</w:t>
      </w:r>
    </w:p>
    <w:p w14:paraId="00000064" w14:textId="497667F5" w:rsidR="00070CCE" w:rsidRDefault="00000000">
      <w:pPr>
        <w:spacing w:line="480" w:lineRule="auto"/>
        <w:jc w:val="both"/>
      </w:pPr>
      <w:r>
        <w:t xml:space="preserve">Daily 4-km PRISM data </w:t>
      </w:r>
      <w:r w:rsidR="00824347">
        <w:t>during</w:t>
      </w:r>
      <w:r>
        <w:t xml:space="preserve"> 1982</w:t>
      </w:r>
      <w:r w:rsidR="00824347">
        <w:t>-</w:t>
      </w:r>
      <w:r>
        <w:t>2020 and HIFLD data are freely available at https://prism.oregonstate.edu/recent/ and https://hifld-geoplatform.opendata.arcgis.com, respectively. National Center for Health Statistics (NCHS) bridged-race dataset (Vintage 2020) is available during 1990</w:t>
      </w:r>
      <w:r w:rsidR="00EB65EF">
        <w:t>-</w:t>
      </w:r>
      <w:r>
        <w:t>2020 https://www.cdc.gov/nchs/nvss/bridged_race.htm and from the US Census Bureau before 1990 https://www.census.gov/data/tables/time-series/demo/popest/1980s-county.html.</w:t>
      </w:r>
    </w:p>
    <w:p w14:paraId="00000065" w14:textId="77777777" w:rsidR="00070CCE" w:rsidRDefault="00070CCE">
      <w:pPr>
        <w:spacing w:line="480" w:lineRule="auto"/>
        <w:jc w:val="both"/>
      </w:pPr>
    </w:p>
    <w:p w14:paraId="00000066" w14:textId="77777777" w:rsidR="00070CCE" w:rsidRDefault="00000000">
      <w:pPr>
        <w:spacing w:line="480" w:lineRule="auto"/>
        <w:jc w:val="both"/>
        <w:rPr>
          <w:b/>
        </w:rPr>
      </w:pPr>
      <w:r>
        <w:rPr>
          <w:b/>
        </w:rPr>
        <w:t>Code availability</w:t>
      </w:r>
    </w:p>
    <w:p w14:paraId="00000068" w14:textId="3F10B36B" w:rsidR="00070CCE" w:rsidRDefault="00000000">
      <w:pPr>
        <w:spacing w:line="480" w:lineRule="auto"/>
        <w:jc w:val="both"/>
      </w:pPr>
      <w:r>
        <w:t xml:space="preserve">All code to reproduce this work, as well as underlying daily </w:t>
      </w:r>
      <w:proofErr w:type="spellStart"/>
      <w:r>
        <w:t>WBGT</w:t>
      </w:r>
      <w:r>
        <w:rPr>
          <w:vertAlign w:val="subscript"/>
        </w:rPr>
        <w:t>max</w:t>
      </w:r>
      <w:proofErr w:type="spellEnd"/>
      <w:r>
        <w:t xml:space="preserve"> for each carceral facility during 1982-2020 and analytical products used here, are freely available at </w:t>
      </w:r>
      <w:hyperlink r:id="rId22" w:history="1">
        <w:r w:rsidR="00931086" w:rsidRPr="003F1A5F">
          <w:rPr>
            <w:rStyle w:val="Hyperlink"/>
          </w:rPr>
          <w:t>https://github.com/sparklabnyc/temperature_prisons_united_states_2024</w:t>
        </w:r>
      </w:hyperlink>
      <w:r w:rsidR="007C1FC3">
        <w:t>.</w:t>
      </w:r>
    </w:p>
    <w:p w14:paraId="244CE7A4" w14:textId="77777777" w:rsidR="00931086" w:rsidRDefault="00931086">
      <w:pPr>
        <w:spacing w:line="480" w:lineRule="auto"/>
        <w:jc w:val="both"/>
      </w:pPr>
    </w:p>
    <w:p w14:paraId="35E47C80" w14:textId="5484FD1F" w:rsidR="00FE0F87" w:rsidRDefault="00BF4878">
      <w:pPr>
        <w:spacing w:line="480" w:lineRule="auto"/>
        <w:jc w:val="both"/>
        <w:rPr>
          <w:b/>
          <w:bCs/>
        </w:rPr>
      </w:pPr>
      <w:r>
        <w:rPr>
          <w:b/>
          <w:bCs/>
        </w:rPr>
        <w:t>Correspondence</w:t>
      </w:r>
    </w:p>
    <w:p w14:paraId="1FD562D7" w14:textId="29990860" w:rsidR="00BF4878" w:rsidRPr="00BF4878" w:rsidRDefault="00B804CA">
      <w:pPr>
        <w:spacing w:line="480" w:lineRule="auto"/>
        <w:jc w:val="both"/>
      </w:pPr>
      <w:r>
        <w:t>Correspondence should be addressed to</w:t>
      </w:r>
      <w:r w:rsidR="00E21347">
        <w:t xml:space="preserve"> Robbie M. Parks (</w:t>
      </w:r>
      <w:hyperlink r:id="rId23" w:history="1">
        <w:r w:rsidR="0048419B" w:rsidRPr="003F1A5F">
          <w:rPr>
            <w:rStyle w:val="Hyperlink"/>
          </w:rPr>
          <w:t>robbie.parks@columbia.edu</w:t>
        </w:r>
      </w:hyperlink>
      <w:r w:rsidR="00E21347">
        <w:t>)</w:t>
      </w:r>
      <w:r w:rsidR="0048419B">
        <w:t xml:space="preserve"> and</w:t>
      </w:r>
      <w:r>
        <w:t xml:space="preserve"> Cascade </w:t>
      </w:r>
      <w:proofErr w:type="spellStart"/>
      <w:r w:rsidR="004A6DBE">
        <w:rPr>
          <w:color w:val="000000"/>
        </w:rPr>
        <w:t>Tuholske</w:t>
      </w:r>
      <w:proofErr w:type="spellEnd"/>
      <w:r w:rsidR="004A6DBE">
        <w:rPr>
          <w:color w:val="000000"/>
          <w:vertAlign w:val="superscript"/>
        </w:rPr>
        <w:t xml:space="preserve"> </w:t>
      </w:r>
      <w:r>
        <w:t>(</w:t>
      </w:r>
      <w:hyperlink r:id="rId24">
        <w:r w:rsidR="00D27B4A" w:rsidRPr="00C8774E">
          <w:rPr>
            <w:rStyle w:val="Hyperlink"/>
          </w:rPr>
          <w:t>cascade.tuholske1@montana.edu</w:t>
        </w:r>
      </w:hyperlink>
      <w:r w:rsidR="008A7A12">
        <w:rPr>
          <w:rStyle w:val="Hyperlink"/>
        </w:rPr>
        <w:t>)</w:t>
      </w:r>
    </w:p>
    <w:p w14:paraId="17BB6631" w14:textId="77777777" w:rsidR="00FE0F87" w:rsidRDefault="00FE0F87">
      <w:pPr>
        <w:spacing w:line="480" w:lineRule="auto"/>
        <w:jc w:val="both"/>
      </w:pPr>
    </w:p>
    <w:p w14:paraId="00000069" w14:textId="77777777" w:rsidR="00070CCE" w:rsidRDefault="00000000">
      <w:pPr>
        <w:spacing w:line="480" w:lineRule="auto"/>
        <w:jc w:val="both"/>
        <w:rPr>
          <w:b/>
        </w:rPr>
      </w:pPr>
      <w:r>
        <w:rPr>
          <w:b/>
        </w:rPr>
        <w:t>Acknowledgments</w:t>
      </w:r>
    </w:p>
    <w:p w14:paraId="0000006A" w14:textId="77777777" w:rsidR="00070CCE" w:rsidRDefault="00000000">
      <w:pPr>
        <w:spacing w:line="480" w:lineRule="auto"/>
        <w:jc w:val="both"/>
      </w:pPr>
      <w:r>
        <w:t xml:space="preserve">C.T. is supported by the National Aeronautics and Space Administration ROSES Earth Science Applications: Equity and Environmental Justice program grant 80NSSC22K1872. A.E.N is supported by the National Institutes of Health Office of the Director and National Institute of Dental and Craniofacial Research grant DP5OD031849, Eunice Kennedy Shriver National Institute of Child Health and Human Development grant P2CHD058486, and by National Institute of Environmental Health Sciences grant P30ES009089. R.S. was supported by the </w:t>
      </w:r>
      <w:r>
        <w:lastRenderedPageBreak/>
        <w:t xml:space="preserve">National Institute of Environmental Health Sciences grant T32 ES007322. R.M.P are V.D.L. are supported by National Institute of Environmental Health Sciences grant R00 ES033742. </w:t>
      </w:r>
    </w:p>
    <w:p w14:paraId="0000006B" w14:textId="77777777" w:rsidR="00070CCE" w:rsidRDefault="00070CCE">
      <w:pPr>
        <w:spacing w:line="480" w:lineRule="auto"/>
        <w:jc w:val="both"/>
      </w:pPr>
    </w:p>
    <w:p w14:paraId="0000006C" w14:textId="77777777" w:rsidR="00070CCE" w:rsidRDefault="00000000">
      <w:pPr>
        <w:spacing w:line="480" w:lineRule="auto"/>
        <w:jc w:val="both"/>
      </w:pPr>
      <w:r>
        <w:rPr>
          <w:b/>
        </w:rPr>
        <w:t>Author contributions</w:t>
      </w:r>
    </w:p>
    <w:p w14:paraId="0000006D" w14:textId="126E1542" w:rsidR="00070CCE" w:rsidRDefault="00000000">
      <w:pPr>
        <w:spacing w:line="480" w:lineRule="auto"/>
        <w:jc w:val="both"/>
      </w:pPr>
      <w:r>
        <w:t>C.T. and R.M.P. designed research; C.T., V.D.L.,</w:t>
      </w:r>
      <w:r w:rsidR="001B0F20">
        <w:t xml:space="preserve"> </w:t>
      </w:r>
      <w:r>
        <w:t xml:space="preserve">and R.M.P. performed research; C.T. and R.M.P. contributed analytic tools; C.T., V.D.L, </w:t>
      </w:r>
      <w:r w:rsidR="00093273">
        <w:t xml:space="preserve">Y.A., C.R, </w:t>
      </w:r>
      <w:r>
        <w:t xml:space="preserve">and R.M.P analyzed data; and C.T., V.D.L., R.S., A.E.N. and R.M.P wrote the paper with assistance from </w:t>
      </w:r>
      <w:r w:rsidR="00093273">
        <w:t xml:space="preserve">Y.A. and </w:t>
      </w:r>
      <w:r>
        <w:t>C.R.</w:t>
      </w:r>
    </w:p>
    <w:p w14:paraId="0000006E" w14:textId="77777777" w:rsidR="00070CCE" w:rsidRDefault="00070CCE">
      <w:pPr>
        <w:pBdr>
          <w:top w:val="nil"/>
          <w:left w:val="nil"/>
          <w:bottom w:val="nil"/>
          <w:right w:val="nil"/>
          <w:between w:val="nil"/>
        </w:pBdr>
        <w:spacing w:line="480" w:lineRule="auto"/>
        <w:jc w:val="both"/>
        <w:rPr>
          <w:b/>
          <w:color w:val="000000"/>
        </w:rPr>
      </w:pPr>
    </w:p>
    <w:p w14:paraId="0000006F" w14:textId="77777777" w:rsidR="00070CCE" w:rsidRDefault="00000000">
      <w:pPr>
        <w:pBdr>
          <w:top w:val="nil"/>
          <w:left w:val="nil"/>
          <w:bottom w:val="nil"/>
          <w:right w:val="nil"/>
          <w:between w:val="nil"/>
        </w:pBdr>
        <w:spacing w:line="480" w:lineRule="auto"/>
        <w:jc w:val="both"/>
        <w:rPr>
          <w:color w:val="000000"/>
        </w:rPr>
      </w:pPr>
      <w:r>
        <w:rPr>
          <w:b/>
          <w:color w:val="000000"/>
        </w:rPr>
        <w:t xml:space="preserve">Competing </w:t>
      </w:r>
      <w:proofErr w:type="gramStart"/>
      <w:r>
        <w:rPr>
          <w:b/>
          <w:color w:val="000000"/>
        </w:rPr>
        <w:t>interests</w:t>
      </w:r>
      <w:proofErr w:type="gramEnd"/>
      <w:r>
        <w:rPr>
          <w:b/>
          <w:color w:val="000000"/>
        </w:rPr>
        <w:t xml:space="preserve"> statement</w:t>
      </w:r>
      <w:r>
        <w:rPr>
          <w:color w:val="000000"/>
        </w:rPr>
        <w:t xml:space="preserve"> </w:t>
      </w:r>
    </w:p>
    <w:p w14:paraId="00000070" w14:textId="77777777" w:rsidR="00070CCE" w:rsidRDefault="00000000">
      <w:pPr>
        <w:pBdr>
          <w:top w:val="nil"/>
          <w:left w:val="nil"/>
          <w:bottom w:val="nil"/>
          <w:right w:val="nil"/>
          <w:between w:val="nil"/>
        </w:pBdr>
        <w:spacing w:line="480" w:lineRule="auto"/>
        <w:jc w:val="both"/>
        <w:rPr>
          <w:color w:val="000000"/>
        </w:rPr>
      </w:pPr>
      <w:r>
        <w:rPr>
          <w:color w:val="000000"/>
        </w:rPr>
        <w:t>The authors have no competing interests to declare.</w:t>
      </w:r>
      <w:r>
        <w:br w:type="page"/>
      </w:r>
    </w:p>
    <w:p w14:paraId="00000072" w14:textId="0C29F775" w:rsidR="00070CCE" w:rsidRPr="00B27463" w:rsidRDefault="00000000">
      <w:pPr>
        <w:spacing w:line="480" w:lineRule="auto"/>
        <w:jc w:val="both"/>
        <w:rPr>
          <w:color w:val="000000"/>
        </w:rPr>
      </w:pPr>
      <w:r>
        <w:rPr>
          <w:b/>
          <w:color w:val="000000"/>
        </w:rPr>
        <w:lastRenderedPageBreak/>
        <w:t xml:space="preserve">Figure 1. </w:t>
      </w:r>
      <w:r>
        <w:rPr>
          <w:color w:val="000000"/>
        </w:rPr>
        <w:t xml:space="preserve">Mean annual exposure during 2016-2020 to </w:t>
      </w:r>
      <w:r w:rsidR="00456252">
        <w:rPr>
          <w:color w:val="000000"/>
        </w:rPr>
        <w:t xml:space="preserve">potentially hazardous </w:t>
      </w:r>
      <w:r>
        <w:rPr>
          <w:color w:val="000000"/>
        </w:rPr>
        <w:t xml:space="preserve">heat in carceral facilities within the continental United States (N=4,078), measured by: (a) the number of person-days </w:t>
      </w:r>
      <w:proofErr w:type="spellStart"/>
      <w:r>
        <w:rPr>
          <w:color w:val="000000"/>
        </w:rPr>
        <w:t>WBGT</w:t>
      </w:r>
      <w:r>
        <w:rPr>
          <w:color w:val="000000"/>
          <w:vertAlign w:val="subscript"/>
        </w:rPr>
        <w:t>max</w:t>
      </w:r>
      <w:proofErr w:type="spellEnd"/>
      <w:r>
        <w:rPr>
          <w:color w:val="000000"/>
        </w:rPr>
        <w:t xml:space="preserve"> exceeded 28°C for incarcerated people by state and carceral facility type; and (b) the number of days </w:t>
      </w:r>
      <w:proofErr w:type="spellStart"/>
      <w:r>
        <w:rPr>
          <w:color w:val="000000"/>
        </w:rPr>
        <w:t>WBGT</w:t>
      </w:r>
      <w:r>
        <w:rPr>
          <w:color w:val="000000"/>
          <w:vertAlign w:val="subscript"/>
        </w:rPr>
        <w:t>max</w:t>
      </w:r>
      <w:proofErr w:type="spellEnd"/>
      <w:r>
        <w:rPr>
          <w:color w:val="000000"/>
        </w:rPr>
        <w:t xml:space="preserve"> exceeded 28°C for each carceral facility.</w:t>
      </w:r>
    </w:p>
    <w:p w14:paraId="00000076" w14:textId="5EAE5479" w:rsidR="00070CCE" w:rsidRDefault="00000000">
      <w:pPr>
        <w:spacing w:line="480" w:lineRule="auto"/>
        <w:jc w:val="both"/>
      </w:pPr>
      <w:r>
        <w:br w:type="page"/>
      </w:r>
      <w:r>
        <w:rPr>
          <w:b/>
          <w:color w:val="000000"/>
        </w:rPr>
        <w:lastRenderedPageBreak/>
        <w:t xml:space="preserve">Figure 2. </w:t>
      </w:r>
      <w:r>
        <w:rPr>
          <w:color w:val="000000"/>
        </w:rPr>
        <w:t>(a)</w:t>
      </w:r>
      <w:r>
        <w:rPr>
          <w:b/>
          <w:color w:val="000000"/>
        </w:rPr>
        <w:t xml:space="preserve"> </w:t>
      </w:r>
      <w:r>
        <w:rPr>
          <w:color w:val="000000"/>
        </w:rPr>
        <w:t xml:space="preserve">Population-weighted difference between the annual number of days </w:t>
      </w:r>
      <w:proofErr w:type="spellStart"/>
      <w:r>
        <w:rPr>
          <w:color w:val="000000"/>
        </w:rPr>
        <w:t>WBGT</w:t>
      </w:r>
      <w:r>
        <w:rPr>
          <w:color w:val="000000"/>
          <w:vertAlign w:val="subscript"/>
        </w:rPr>
        <w:t>max</w:t>
      </w:r>
      <w:proofErr w:type="spellEnd"/>
      <w:r>
        <w:rPr>
          <w:color w:val="000000"/>
        </w:rPr>
        <w:t xml:space="preserve"> </w:t>
      </w:r>
      <w:r w:rsidR="00456252">
        <w:rPr>
          <w:color w:val="000000"/>
        </w:rPr>
        <w:t xml:space="preserve">exceeded </w:t>
      </w:r>
      <w:r>
        <w:rPr>
          <w:color w:val="000000"/>
        </w:rPr>
        <w:t xml:space="preserve">28°C at the location of carceral facilities versus all other locations in the continental </w:t>
      </w:r>
      <w:r w:rsidR="00896B5B">
        <w:rPr>
          <w:color w:val="000000"/>
        </w:rPr>
        <w:t xml:space="preserve">United States </w:t>
      </w:r>
      <w:r w:rsidR="002C7F77">
        <w:rPr>
          <w:color w:val="000000"/>
        </w:rPr>
        <w:t xml:space="preserve">during </w:t>
      </w:r>
      <w:r>
        <w:rPr>
          <w:color w:val="000000"/>
        </w:rPr>
        <w:t>1982</w:t>
      </w:r>
      <w:r w:rsidR="00585ABF">
        <w:rPr>
          <w:color w:val="000000"/>
        </w:rPr>
        <w:t>-</w:t>
      </w:r>
      <w:r>
        <w:rPr>
          <w:color w:val="000000"/>
        </w:rPr>
        <w:t xml:space="preserve">2020, overall and stratified by state, </w:t>
      </w:r>
      <w:r w:rsidR="00537C9F">
        <w:rPr>
          <w:color w:val="000000"/>
        </w:rPr>
        <w:t xml:space="preserve">ordered by average population-weighted difference, </w:t>
      </w:r>
      <w:r>
        <w:rPr>
          <w:color w:val="000000"/>
        </w:rPr>
        <w:t xml:space="preserve">(b) the total change in the number of </w:t>
      </w:r>
      <w:r w:rsidR="00456252">
        <w:rPr>
          <w:color w:val="000000"/>
        </w:rPr>
        <w:t xml:space="preserve">number of days </w:t>
      </w:r>
      <w:proofErr w:type="spellStart"/>
      <w:r w:rsidR="00456252">
        <w:rPr>
          <w:color w:val="000000"/>
        </w:rPr>
        <w:t>WBGT</w:t>
      </w:r>
      <w:r w:rsidR="00456252">
        <w:rPr>
          <w:color w:val="000000"/>
          <w:vertAlign w:val="subscript"/>
        </w:rPr>
        <w:t>max</w:t>
      </w:r>
      <w:proofErr w:type="spellEnd"/>
      <w:r w:rsidR="00456252">
        <w:rPr>
          <w:color w:val="000000"/>
        </w:rPr>
        <w:t xml:space="preserve"> exceeded</w:t>
      </w:r>
      <w:r>
        <w:rPr>
          <w:color w:val="000000"/>
        </w:rPr>
        <w:t xml:space="preserve"> </w:t>
      </w:r>
      <w:r w:rsidR="00F80F9B" w:rsidRPr="00F80F9B">
        <w:rPr>
          <w:bCs/>
          <w:color w:val="000000"/>
        </w:rPr>
        <w:t>2</w:t>
      </w:r>
      <w:r w:rsidR="00B667D7">
        <w:rPr>
          <w:bCs/>
          <w:color w:val="000000"/>
        </w:rPr>
        <w:t>8</w:t>
      </w:r>
      <w:r w:rsidR="00F80F9B" w:rsidRPr="00F80F9B">
        <w:rPr>
          <w:bCs/>
          <w:color w:val="000000"/>
        </w:rPr>
        <w:t xml:space="preserve">°C </w:t>
      </w:r>
      <w:r>
        <w:rPr>
          <w:color w:val="000000"/>
        </w:rPr>
        <w:t xml:space="preserve">per year for each carceral facility in the continental United States </w:t>
      </w:r>
      <w:r w:rsidR="0092514D">
        <w:rPr>
          <w:color w:val="000000"/>
        </w:rPr>
        <w:t xml:space="preserve">during </w:t>
      </w:r>
      <w:r>
        <w:rPr>
          <w:color w:val="000000"/>
        </w:rPr>
        <w:t>1982</w:t>
      </w:r>
      <w:r w:rsidR="00B57E29">
        <w:rPr>
          <w:color w:val="000000"/>
        </w:rPr>
        <w:t>-</w:t>
      </w:r>
      <w:r>
        <w:rPr>
          <w:color w:val="000000"/>
        </w:rPr>
        <w:t>2020</w:t>
      </w:r>
      <w:r w:rsidR="002C7F77">
        <w:rPr>
          <w:color w:val="000000"/>
        </w:rPr>
        <w:t xml:space="preserve">, and (c) the total change in disparity </w:t>
      </w:r>
      <w:r w:rsidR="0092514D">
        <w:rPr>
          <w:color w:val="000000"/>
        </w:rPr>
        <w:t xml:space="preserve">in number </w:t>
      </w:r>
      <w:r w:rsidR="00456252">
        <w:rPr>
          <w:color w:val="000000"/>
        </w:rPr>
        <w:t xml:space="preserve">of number of days </w:t>
      </w:r>
      <w:proofErr w:type="spellStart"/>
      <w:r w:rsidR="00456252">
        <w:rPr>
          <w:color w:val="000000"/>
        </w:rPr>
        <w:t>WBGT</w:t>
      </w:r>
      <w:r w:rsidR="00456252">
        <w:rPr>
          <w:color w:val="000000"/>
          <w:vertAlign w:val="subscript"/>
        </w:rPr>
        <w:t>max</w:t>
      </w:r>
      <w:proofErr w:type="spellEnd"/>
      <w:r w:rsidR="00456252">
        <w:rPr>
          <w:color w:val="000000"/>
        </w:rPr>
        <w:t xml:space="preserve"> exceeded </w:t>
      </w:r>
      <w:r w:rsidR="00F80F9B" w:rsidRPr="00F80F9B">
        <w:rPr>
          <w:bCs/>
          <w:color w:val="000000"/>
        </w:rPr>
        <w:t>2</w:t>
      </w:r>
      <w:r w:rsidR="00B667D7">
        <w:rPr>
          <w:bCs/>
          <w:color w:val="000000"/>
        </w:rPr>
        <w:t>8</w:t>
      </w:r>
      <w:r w:rsidR="00F80F9B" w:rsidRPr="00F80F9B">
        <w:rPr>
          <w:bCs/>
          <w:color w:val="000000"/>
        </w:rPr>
        <w:t xml:space="preserve">°C </w:t>
      </w:r>
      <w:r w:rsidR="0092514D">
        <w:rPr>
          <w:color w:val="000000"/>
        </w:rPr>
        <w:t xml:space="preserve">per year for </w:t>
      </w:r>
      <w:r w:rsidR="002C7F77">
        <w:rPr>
          <w:color w:val="000000"/>
        </w:rPr>
        <w:t>each carceral facility</w:t>
      </w:r>
      <w:r w:rsidR="0092514D">
        <w:rPr>
          <w:color w:val="000000"/>
        </w:rPr>
        <w:t xml:space="preserve"> in the continental United States, compared with the rest of the state the carceral facility is located, during 1982</w:t>
      </w:r>
      <w:r w:rsidR="003E5AFD">
        <w:rPr>
          <w:color w:val="000000"/>
        </w:rPr>
        <w:t>-</w:t>
      </w:r>
      <w:r w:rsidR="0092514D">
        <w:rPr>
          <w:color w:val="000000"/>
        </w:rPr>
        <w:t>2020</w:t>
      </w:r>
      <w:r>
        <w:rPr>
          <w:color w:val="000000"/>
        </w:rPr>
        <w:t>.</w:t>
      </w:r>
    </w:p>
    <w:sectPr w:rsidR="00070CCE">
      <w:footerReference w:type="even" r:id="rId25"/>
      <w:footerReference w:type="default" r:id="rId26"/>
      <w:pgSz w:w="11900" w:h="16840"/>
      <w:pgMar w:top="1440" w:right="1440" w:bottom="1440" w:left="1440" w:header="720" w:footer="720" w:gutter="0"/>
      <w:lnNumType w:countBy="1" w:restart="continuous"/>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Parks, Robbie M" w:date="2023-12-15T09:45:00Z" w:initials="RP">
    <w:p w14:paraId="1C5CC8F6" w14:textId="77777777" w:rsidR="00087A8A" w:rsidRDefault="00087A8A" w:rsidP="00087A8A">
      <w:r>
        <w:rPr>
          <w:rStyle w:val="CommentReference"/>
        </w:rPr>
        <w:annotationRef/>
      </w:r>
      <w:r>
        <w:rPr>
          <w:rFonts w:asciiTheme="minorHAnsi" w:hAnsiTheme="minorHAnsi" w:cstheme="minorBidi"/>
          <w:sz w:val="20"/>
          <w:szCs w:val="20"/>
          <w:lang w:eastAsia="en-US"/>
        </w:rPr>
        <w:t>1,700 words including abstract, references and figure legends, and no headings</w:t>
      </w:r>
    </w:p>
  </w:comment>
  <w:comment w:id="2" w:author="Tuholske, Cascade" w:date="2023-12-17T09:44:00Z" w:initials="MOU">
    <w:p w14:paraId="00C0413B" w14:textId="77777777" w:rsidR="00270717" w:rsidRDefault="00270717" w:rsidP="00270717">
      <w:r>
        <w:rPr>
          <w:rStyle w:val="CommentReference"/>
        </w:rPr>
        <w:annotationRef/>
      </w:r>
      <w:r>
        <w:rPr>
          <w:rFonts w:asciiTheme="minorHAnsi" w:hAnsiTheme="minorHAnsi" w:cstheme="minorBidi"/>
          <w:color w:val="000000"/>
          <w:sz w:val="20"/>
          <w:szCs w:val="20"/>
          <w:lang w:eastAsia="en-US"/>
        </w:rPr>
        <w:t>I think we’re pretty good here</w:t>
      </w:r>
    </w:p>
  </w:comment>
  <w:comment w:id="3" w:author="Parks, Robbie M" w:date="2023-12-15T11:46:00Z" w:initials="RP">
    <w:p w14:paraId="5C64F59F" w14:textId="7844B5CB" w:rsidR="00932DEC" w:rsidRDefault="00932DEC" w:rsidP="00932DEC">
      <w:r>
        <w:rPr>
          <w:rStyle w:val="CommentReference"/>
        </w:rPr>
        <w:annotationRef/>
      </w:r>
      <w:r>
        <w:rPr>
          <w:rFonts w:asciiTheme="minorHAnsi" w:hAnsiTheme="minorHAnsi" w:cstheme="minorBidi"/>
          <w:sz w:val="20"/>
          <w:szCs w:val="20"/>
          <w:lang w:eastAsia="en-US"/>
        </w:rPr>
        <w:t xml:space="preserve">brief, non-technical summary in no more than 70 words. </w:t>
      </w:r>
    </w:p>
  </w:comment>
  <w:comment w:id="4" w:author="Parks, Robbie M" w:date="2023-12-15T17:17:00Z" w:initials="RP">
    <w:p w14:paraId="5AE80EA0" w14:textId="77777777" w:rsidR="002E6D29" w:rsidRDefault="002E6D29" w:rsidP="002E6D29">
      <w:r>
        <w:rPr>
          <w:rStyle w:val="CommentReference"/>
        </w:rPr>
        <w:annotationRef/>
      </w:r>
      <w:r>
        <w:rPr>
          <w:rFonts w:asciiTheme="minorHAnsi" w:hAnsiTheme="minorHAnsi" w:cstheme="minorBidi"/>
          <w:sz w:val="20"/>
          <w:szCs w:val="20"/>
          <w:lang w:eastAsia="en-US"/>
        </w:rPr>
        <w:t>Can be a bit longer, not super strict but near 70</w:t>
      </w:r>
    </w:p>
  </w:comment>
  <w:comment w:id="5" w:author="Tuholske, Cascade" w:date="2023-12-17T09:36:00Z" w:initials="MOU">
    <w:p w14:paraId="764E03F1" w14:textId="77777777" w:rsidR="00992F0D" w:rsidRDefault="00992F0D" w:rsidP="00992F0D">
      <w:r>
        <w:rPr>
          <w:rStyle w:val="CommentReference"/>
        </w:rPr>
        <w:annotationRef/>
      </w:r>
      <w:r>
        <w:rPr>
          <w:rFonts w:asciiTheme="minorHAnsi" w:hAnsiTheme="minorHAnsi" w:cstheme="minorBidi"/>
          <w:color w:val="000000"/>
          <w:sz w:val="20"/>
          <w:szCs w:val="20"/>
          <w:lang w:eastAsia="en-US"/>
        </w:rPr>
        <w:t xml:space="preserve">I got it down to 91 words. I think we need to show that we measure recent exposure as well as trends </w:t>
      </w:r>
    </w:p>
  </w:comment>
  <w:comment w:id="6" w:author="Parks, Robbie M" w:date="2023-12-18T07:40:00Z" w:initials="RP">
    <w:p w14:paraId="6F873926" w14:textId="77777777" w:rsidR="00E97520" w:rsidRDefault="00E97520" w:rsidP="00E97520">
      <w:r>
        <w:rPr>
          <w:rStyle w:val="CommentReference"/>
        </w:rPr>
        <w:annotationRef/>
      </w:r>
      <w:r>
        <w:rPr>
          <w:rFonts w:asciiTheme="minorHAnsi" w:hAnsiTheme="minorHAnsi" w:cstheme="minorBidi"/>
          <w:sz w:val="20"/>
          <w:szCs w:val="20"/>
          <w:lang w:eastAsia="en-US"/>
        </w:rPr>
        <w:t>I’m not sure what your comment means. Go ahead and change to whatever you think though.</w:t>
      </w:r>
    </w:p>
  </w:comment>
  <w:comment w:id="7" w:author="Tuholske, Cascade" w:date="2023-12-18T17:11:00Z" w:initials="MOU">
    <w:p w14:paraId="77BAC945" w14:textId="77777777" w:rsidR="00217E25" w:rsidRDefault="00D90C7C" w:rsidP="00217E25">
      <w:r>
        <w:rPr>
          <w:rStyle w:val="CommentReference"/>
        </w:rPr>
        <w:annotationRef/>
      </w:r>
      <w:r w:rsidR="00217E25">
        <w:rPr>
          <w:rFonts w:asciiTheme="minorHAnsi" w:hAnsiTheme="minorHAnsi" w:cstheme="minorBidi"/>
          <w:sz w:val="20"/>
          <w:szCs w:val="20"/>
          <w:lang w:eastAsia="en-US"/>
        </w:rPr>
        <w:t>Sorry about that. How about now? we’re at 92 words, which I think is ok given the editor’s comment about going a sentence or two over.</w:t>
      </w:r>
    </w:p>
  </w:comment>
  <w:comment w:id="32" w:author="Tuholske, Cascade" w:date="2023-12-17T09:14:00Z" w:initials="MOU">
    <w:p w14:paraId="1F3BAA66" w14:textId="1782DDB0" w:rsidR="00EF4F98" w:rsidRDefault="00EF4F98" w:rsidP="00EF4F98">
      <w:r>
        <w:rPr>
          <w:rStyle w:val="CommentReference"/>
        </w:rPr>
        <w:annotationRef/>
      </w:r>
      <w:r>
        <w:rPr>
          <w:rFonts w:asciiTheme="minorHAnsi" w:hAnsiTheme="minorHAnsi" w:cstheme="minorBidi"/>
          <w:color w:val="000000"/>
          <w:sz w:val="20"/>
          <w:szCs w:val="20"/>
          <w:lang w:eastAsia="en-US"/>
        </w:rPr>
        <w:t xml:space="preserve">This doesn’t match the time frame state in the methods described in the prior sentence. (e.g. the average is from 2016-2020, correct?) </w:t>
      </w:r>
    </w:p>
    <w:p w14:paraId="4F04C799" w14:textId="77777777" w:rsidR="00EF4F98" w:rsidRDefault="00EF4F98" w:rsidP="00EF4F98"/>
    <w:p w14:paraId="691B5110" w14:textId="77777777" w:rsidR="00EF4F98" w:rsidRDefault="00EF4F98" w:rsidP="00EF4F98">
      <w:r>
        <w:rPr>
          <w:rFonts w:asciiTheme="minorHAnsi" w:hAnsiTheme="minorHAnsi" w:cstheme="minorBidi"/>
          <w:color w:val="000000"/>
          <w:sz w:val="20"/>
          <w:szCs w:val="20"/>
          <w:lang w:eastAsia="en-US"/>
        </w:rPr>
        <w:t>Going to be tough to get this into 70 words.</w:t>
      </w:r>
    </w:p>
  </w:comment>
  <w:comment w:id="33" w:author="Parks, Robbie M" w:date="2023-12-18T17:47:00Z" w:initials="RP">
    <w:p w14:paraId="6521FF62" w14:textId="77777777" w:rsidR="002400CF" w:rsidRDefault="002400CF" w:rsidP="002400CF">
      <w:r>
        <w:rPr>
          <w:rStyle w:val="CommentReference"/>
        </w:rPr>
        <w:annotationRef/>
      </w:r>
      <w:r>
        <w:rPr>
          <w:rFonts w:asciiTheme="minorHAnsi" w:hAnsiTheme="minorHAnsi" w:cstheme="minorBidi"/>
          <w:sz w:val="20"/>
          <w:szCs w:val="20"/>
          <w:lang w:eastAsia="en-US"/>
        </w:rPr>
        <w:t>Can you edit to fix if we still need to fix. I don’t understand what you mean.</w:t>
      </w:r>
    </w:p>
  </w:comment>
  <w:comment w:id="34" w:author="Tuholske, Cascade" w:date="2023-12-18T17:07:00Z" w:initials="MOU">
    <w:p w14:paraId="6B80758A" w14:textId="77777777" w:rsidR="00D90C7C" w:rsidRDefault="005F0751" w:rsidP="00D90C7C">
      <w:r>
        <w:rPr>
          <w:rStyle w:val="CommentReference"/>
        </w:rPr>
        <w:annotationRef/>
      </w:r>
      <w:r w:rsidR="00D90C7C">
        <w:rPr>
          <w:rFonts w:asciiTheme="minorHAnsi" w:hAnsiTheme="minorHAnsi" w:cstheme="minorBidi"/>
          <w:sz w:val="20"/>
          <w:szCs w:val="20"/>
          <w:lang w:eastAsia="en-US"/>
        </w:rPr>
        <w:t xml:space="preserve">Sorry about that. How about now? It is 89 words, but I think we’re ok given the editors comment about going a sentence or two over. </w:t>
      </w:r>
    </w:p>
  </w:comment>
  <w:comment w:id="62" w:author="Tuholske, Cascade" w:date="2023-12-18T17:39:00Z" w:initials="MOU">
    <w:p w14:paraId="6A4DCC0C" w14:textId="77777777" w:rsidR="00E47B4E" w:rsidRDefault="00E47B4E" w:rsidP="00E47B4E">
      <w:r>
        <w:rPr>
          <w:rStyle w:val="CommentReference"/>
        </w:rPr>
        <w:annotationRef/>
      </w:r>
      <w:r>
        <w:rPr>
          <w:rFonts w:asciiTheme="minorHAnsi" w:hAnsiTheme="minorHAnsi" w:cstheme="minorBidi"/>
          <w:color w:val="000000"/>
          <w:sz w:val="20"/>
          <w:szCs w:val="20"/>
          <w:lang w:eastAsia="en-US"/>
        </w:rPr>
        <w:t xml:space="preserve">This was mistakenly written. </w:t>
      </w:r>
    </w:p>
  </w:comment>
  <w:comment w:id="69" w:author="Tuholske, Cascade" w:date="2023-12-18T17:41:00Z" w:initials="MOU">
    <w:p w14:paraId="3457FA13" w14:textId="77777777" w:rsidR="009F25A8" w:rsidRDefault="009F25A8" w:rsidP="009F25A8">
      <w:r>
        <w:rPr>
          <w:rStyle w:val="CommentReference"/>
        </w:rPr>
        <w:annotationRef/>
      </w:r>
      <w:r>
        <w:rPr>
          <w:rFonts w:asciiTheme="minorHAnsi" w:hAnsiTheme="minorHAnsi" w:cstheme="minorBidi"/>
          <w:color w:val="000000"/>
          <w:sz w:val="20"/>
          <w:szCs w:val="20"/>
          <w:lang w:eastAsia="en-US"/>
        </w:rPr>
        <w:t>This was unclear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C5CC8F6" w15:done="0"/>
  <w15:commentEx w15:paraId="00C0413B" w15:paraIdParent="1C5CC8F6" w15:done="0"/>
  <w15:commentEx w15:paraId="5C64F59F" w15:done="0"/>
  <w15:commentEx w15:paraId="5AE80EA0" w15:paraIdParent="5C64F59F" w15:done="0"/>
  <w15:commentEx w15:paraId="764E03F1" w15:paraIdParent="5C64F59F" w15:done="0"/>
  <w15:commentEx w15:paraId="6F873926" w15:paraIdParent="5C64F59F" w15:done="0"/>
  <w15:commentEx w15:paraId="77BAC945" w15:paraIdParent="5C64F59F" w15:done="0"/>
  <w15:commentEx w15:paraId="691B5110" w15:done="1"/>
  <w15:commentEx w15:paraId="6521FF62" w15:paraIdParent="691B5110" w15:done="1"/>
  <w15:commentEx w15:paraId="6B80758A" w15:paraIdParent="691B5110" w15:done="1"/>
  <w15:commentEx w15:paraId="6A4DCC0C" w15:done="0"/>
  <w15:commentEx w15:paraId="3457FA1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51892645" w16cex:dateUtc="2023-12-15T14:45:00Z"/>
  <w16cex:commentExtensible w16cex:durableId="5A1DB051" w16cex:dateUtc="2023-12-17T16:44:00Z"/>
  <w16cex:commentExtensible w16cex:durableId="024EE968" w16cex:dateUtc="2023-12-15T16:46:00Z"/>
  <w16cex:commentExtensible w16cex:durableId="2E43643A" w16cex:dateUtc="2023-12-15T22:17:00Z"/>
  <w16cex:commentExtensible w16cex:durableId="76229AA4" w16cex:dateUtc="2023-12-17T16:36:00Z"/>
  <w16cex:commentExtensible w16cex:durableId="2EFF307C" w16cex:dateUtc="2023-12-18T12:40:00Z"/>
  <w16cex:commentExtensible w16cex:durableId="4339D95E" w16cex:dateUtc="2023-12-19T00:11:00Z"/>
  <w16cex:commentExtensible w16cex:durableId="201FC75B" w16cex:dateUtc="2023-12-17T16:14:00Z"/>
  <w16cex:commentExtensible w16cex:durableId="58DF0808" w16cex:dateUtc="2023-12-18T22:47:00Z"/>
  <w16cex:commentExtensible w16cex:durableId="33124717" w16cex:dateUtc="2023-12-19T00:07:00Z"/>
  <w16cex:commentExtensible w16cex:durableId="4DAAFD8E" w16cex:dateUtc="2023-12-19T00:39:00Z"/>
  <w16cex:commentExtensible w16cex:durableId="3C349D9C" w16cex:dateUtc="2023-12-19T00:4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C5CC8F6" w16cid:durableId="51892645"/>
  <w16cid:commentId w16cid:paraId="00C0413B" w16cid:durableId="5A1DB051"/>
  <w16cid:commentId w16cid:paraId="5C64F59F" w16cid:durableId="024EE968"/>
  <w16cid:commentId w16cid:paraId="5AE80EA0" w16cid:durableId="2E43643A"/>
  <w16cid:commentId w16cid:paraId="764E03F1" w16cid:durableId="76229AA4"/>
  <w16cid:commentId w16cid:paraId="6F873926" w16cid:durableId="2EFF307C"/>
  <w16cid:commentId w16cid:paraId="77BAC945" w16cid:durableId="4339D95E"/>
  <w16cid:commentId w16cid:paraId="691B5110" w16cid:durableId="201FC75B"/>
  <w16cid:commentId w16cid:paraId="6521FF62" w16cid:durableId="58DF0808"/>
  <w16cid:commentId w16cid:paraId="6B80758A" w16cid:durableId="33124717"/>
  <w16cid:commentId w16cid:paraId="6A4DCC0C" w16cid:durableId="4DAAFD8E"/>
  <w16cid:commentId w16cid:paraId="3457FA13" w16cid:durableId="3C349D9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49140C" w14:textId="77777777" w:rsidR="002F7C97" w:rsidRDefault="002F7C97">
      <w:r>
        <w:separator/>
      </w:r>
    </w:p>
  </w:endnote>
  <w:endnote w:type="continuationSeparator" w:id="0">
    <w:p w14:paraId="5FF7D598" w14:textId="77777777" w:rsidR="002F7C97" w:rsidRDefault="002F7C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altName w:val="Times New Roman"/>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79" w14:textId="77777777" w:rsidR="00070CCE" w:rsidRDefault="00000000">
    <w:pPr>
      <w:pBdr>
        <w:top w:val="nil"/>
        <w:left w:val="nil"/>
        <w:bottom w:val="nil"/>
        <w:right w:val="nil"/>
        <w:between w:val="nil"/>
      </w:pBdr>
      <w:tabs>
        <w:tab w:val="center" w:pos="4513"/>
        <w:tab w:val="right" w:pos="9026"/>
      </w:tabs>
      <w:jc w:val="center"/>
      <w:rPr>
        <w:rFonts w:ascii="Calibri" w:eastAsia="Calibri" w:hAnsi="Calibri" w:cs="Calibri"/>
        <w:color w:val="000000"/>
        <w:sz w:val="22"/>
        <w:szCs w:val="22"/>
      </w:rPr>
    </w:pPr>
    <w:r>
      <w:rPr>
        <w:rFonts w:ascii="Calibri" w:eastAsia="Calibri" w:hAnsi="Calibri" w:cs="Calibri"/>
        <w:color w:val="000000"/>
        <w:sz w:val="22"/>
        <w:szCs w:val="22"/>
      </w:rPr>
      <w:fldChar w:fldCharType="begin"/>
    </w:r>
    <w:r>
      <w:rPr>
        <w:rFonts w:ascii="Calibri" w:eastAsia="Calibri" w:hAnsi="Calibri" w:cs="Calibri"/>
        <w:color w:val="000000"/>
        <w:sz w:val="22"/>
        <w:szCs w:val="22"/>
      </w:rPr>
      <w:instrText>PAGE</w:instrText>
    </w:r>
    <w:r>
      <w:rPr>
        <w:rFonts w:ascii="Calibri" w:eastAsia="Calibri" w:hAnsi="Calibri" w:cs="Calibri"/>
        <w:color w:val="000000"/>
        <w:sz w:val="22"/>
        <w:szCs w:val="22"/>
      </w:rPr>
      <w:fldChar w:fldCharType="separate"/>
    </w:r>
    <w:r>
      <w:rPr>
        <w:rFonts w:ascii="Calibri" w:eastAsia="Calibri" w:hAnsi="Calibri" w:cs="Calibri"/>
        <w:color w:val="000000"/>
        <w:sz w:val="22"/>
        <w:szCs w:val="22"/>
      </w:rPr>
      <w:fldChar w:fldCharType="end"/>
    </w:r>
  </w:p>
  <w:p w14:paraId="0000007A" w14:textId="77777777" w:rsidR="00070CCE" w:rsidRDefault="00070CCE">
    <w:pPr>
      <w:pBdr>
        <w:top w:val="nil"/>
        <w:left w:val="nil"/>
        <w:bottom w:val="nil"/>
        <w:right w:val="nil"/>
        <w:between w:val="nil"/>
      </w:pBdr>
      <w:tabs>
        <w:tab w:val="center" w:pos="4513"/>
        <w:tab w:val="right" w:pos="9026"/>
      </w:tabs>
      <w:ind w:right="360"/>
      <w:rPr>
        <w:rFonts w:ascii="Calibri" w:eastAsia="Calibri" w:hAnsi="Calibri" w:cs="Calibri"/>
        <w:color w:val="000000"/>
        <w:sz w:val="22"/>
        <w:szCs w:val="2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77" w14:textId="1CF528D3" w:rsidR="00070CCE" w:rsidRDefault="00000000">
    <w:pPr>
      <w:pBdr>
        <w:top w:val="nil"/>
        <w:left w:val="nil"/>
        <w:bottom w:val="nil"/>
        <w:right w:val="nil"/>
        <w:between w:val="nil"/>
      </w:pBdr>
      <w:tabs>
        <w:tab w:val="center" w:pos="4513"/>
        <w:tab w:val="right" w:pos="9026"/>
      </w:tabs>
      <w:jc w:val="center"/>
      <w:rPr>
        <w:rFonts w:ascii="Calibri" w:eastAsia="Calibri" w:hAnsi="Calibri" w:cs="Calibri"/>
        <w:color w:val="000000"/>
        <w:sz w:val="22"/>
        <w:szCs w:val="22"/>
      </w:rPr>
    </w:pPr>
    <w:r>
      <w:rPr>
        <w:rFonts w:ascii="Calibri" w:eastAsia="Calibri" w:hAnsi="Calibri" w:cs="Calibri"/>
        <w:color w:val="000000"/>
        <w:sz w:val="22"/>
        <w:szCs w:val="22"/>
      </w:rPr>
      <w:fldChar w:fldCharType="begin"/>
    </w:r>
    <w:r>
      <w:rPr>
        <w:rFonts w:ascii="Calibri" w:eastAsia="Calibri" w:hAnsi="Calibri" w:cs="Calibri"/>
        <w:color w:val="000000"/>
        <w:sz w:val="22"/>
        <w:szCs w:val="22"/>
      </w:rPr>
      <w:instrText>PAGE</w:instrText>
    </w:r>
    <w:r>
      <w:rPr>
        <w:rFonts w:ascii="Calibri" w:eastAsia="Calibri" w:hAnsi="Calibri" w:cs="Calibri"/>
        <w:color w:val="000000"/>
        <w:sz w:val="22"/>
        <w:szCs w:val="22"/>
      </w:rPr>
      <w:fldChar w:fldCharType="separate"/>
    </w:r>
    <w:r w:rsidR="00BE0D19">
      <w:rPr>
        <w:rFonts w:ascii="Calibri" w:eastAsia="Calibri" w:hAnsi="Calibri" w:cs="Calibri"/>
        <w:noProof/>
        <w:color w:val="000000"/>
        <w:sz w:val="22"/>
        <w:szCs w:val="22"/>
      </w:rPr>
      <w:t>1</w:t>
    </w:r>
    <w:r>
      <w:rPr>
        <w:rFonts w:ascii="Calibri" w:eastAsia="Calibri" w:hAnsi="Calibri" w:cs="Calibri"/>
        <w:color w:val="000000"/>
        <w:sz w:val="22"/>
        <w:szCs w:val="22"/>
      </w:rPr>
      <w:fldChar w:fldCharType="end"/>
    </w:r>
  </w:p>
  <w:p w14:paraId="00000078" w14:textId="77777777" w:rsidR="00070CCE" w:rsidRDefault="00070CCE">
    <w:pPr>
      <w:pBdr>
        <w:top w:val="nil"/>
        <w:left w:val="nil"/>
        <w:bottom w:val="nil"/>
        <w:right w:val="nil"/>
        <w:between w:val="nil"/>
      </w:pBdr>
      <w:tabs>
        <w:tab w:val="center" w:pos="4513"/>
        <w:tab w:val="right" w:pos="9026"/>
      </w:tabs>
      <w:ind w:right="360"/>
      <w:rPr>
        <w:rFonts w:ascii="Calibri" w:eastAsia="Calibri" w:hAnsi="Calibri" w:cs="Calibri"/>
        <w:color w:val="000000"/>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8E871A" w14:textId="77777777" w:rsidR="002F7C97" w:rsidRDefault="002F7C97">
      <w:r>
        <w:separator/>
      </w:r>
    </w:p>
  </w:footnote>
  <w:footnote w:type="continuationSeparator" w:id="0">
    <w:p w14:paraId="55B4AF3E" w14:textId="77777777" w:rsidR="002F7C97" w:rsidRDefault="002F7C97">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uholske, Cascade">
    <w15:presenceInfo w15:providerId="AD" w15:userId="S::t61d992@msu.montana.edu::afa5c390-4722-4083-ba79-a36f49c6ccb2"/>
  </w15:person>
  <w15:person w15:author="Parks, Robbie M">
    <w15:presenceInfo w15:providerId="AD" w15:userId="S::rmp15@ic.ac.uk::cb6b7f8d-c7e1-44f5-b2d9-a44f305898c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2"/>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0CCE"/>
    <w:rsid w:val="00002014"/>
    <w:rsid w:val="00002E18"/>
    <w:rsid w:val="00006903"/>
    <w:rsid w:val="00015248"/>
    <w:rsid w:val="00030592"/>
    <w:rsid w:val="00031597"/>
    <w:rsid w:val="000342D5"/>
    <w:rsid w:val="0003541A"/>
    <w:rsid w:val="00062656"/>
    <w:rsid w:val="00064AA8"/>
    <w:rsid w:val="00070CCE"/>
    <w:rsid w:val="0008581C"/>
    <w:rsid w:val="00087A8A"/>
    <w:rsid w:val="00093273"/>
    <w:rsid w:val="000B0C52"/>
    <w:rsid w:val="000B4562"/>
    <w:rsid w:val="000C6E9C"/>
    <w:rsid w:val="000D299D"/>
    <w:rsid w:val="000D3BB1"/>
    <w:rsid w:val="000D6568"/>
    <w:rsid w:val="000F0F4F"/>
    <w:rsid w:val="000F3326"/>
    <w:rsid w:val="0010016D"/>
    <w:rsid w:val="00101D0B"/>
    <w:rsid w:val="00103C87"/>
    <w:rsid w:val="00114549"/>
    <w:rsid w:val="00120F12"/>
    <w:rsid w:val="0013552E"/>
    <w:rsid w:val="001378A6"/>
    <w:rsid w:val="0013791C"/>
    <w:rsid w:val="00141FF6"/>
    <w:rsid w:val="00145E12"/>
    <w:rsid w:val="0015406A"/>
    <w:rsid w:val="00156C2B"/>
    <w:rsid w:val="00174574"/>
    <w:rsid w:val="00185B44"/>
    <w:rsid w:val="001903FE"/>
    <w:rsid w:val="00194F96"/>
    <w:rsid w:val="001A0B71"/>
    <w:rsid w:val="001B0F20"/>
    <w:rsid w:val="001B7359"/>
    <w:rsid w:val="001D3310"/>
    <w:rsid w:val="001D4397"/>
    <w:rsid w:val="001E3C1D"/>
    <w:rsid w:val="001E7962"/>
    <w:rsid w:val="0020597E"/>
    <w:rsid w:val="00210204"/>
    <w:rsid w:val="0021326A"/>
    <w:rsid w:val="00217E25"/>
    <w:rsid w:val="00221B1A"/>
    <w:rsid w:val="00223647"/>
    <w:rsid w:val="002400CF"/>
    <w:rsid w:val="00246444"/>
    <w:rsid w:val="00247F04"/>
    <w:rsid w:val="002501A5"/>
    <w:rsid w:val="00264738"/>
    <w:rsid w:val="00270717"/>
    <w:rsid w:val="002916A8"/>
    <w:rsid w:val="00291FB5"/>
    <w:rsid w:val="00293C39"/>
    <w:rsid w:val="0029599E"/>
    <w:rsid w:val="002A0620"/>
    <w:rsid w:val="002B376B"/>
    <w:rsid w:val="002B7858"/>
    <w:rsid w:val="002C7F77"/>
    <w:rsid w:val="002D2863"/>
    <w:rsid w:val="002E6BCE"/>
    <w:rsid w:val="002E6D29"/>
    <w:rsid w:val="002E6F34"/>
    <w:rsid w:val="002F7C97"/>
    <w:rsid w:val="0031440A"/>
    <w:rsid w:val="003212FA"/>
    <w:rsid w:val="00323D92"/>
    <w:rsid w:val="00324814"/>
    <w:rsid w:val="003271D5"/>
    <w:rsid w:val="003632B2"/>
    <w:rsid w:val="00363709"/>
    <w:rsid w:val="00364452"/>
    <w:rsid w:val="00375078"/>
    <w:rsid w:val="00376A3B"/>
    <w:rsid w:val="00387570"/>
    <w:rsid w:val="003902EF"/>
    <w:rsid w:val="00391020"/>
    <w:rsid w:val="00395988"/>
    <w:rsid w:val="003A141D"/>
    <w:rsid w:val="003B3629"/>
    <w:rsid w:val="003C4419"/>
    <w:rsid w:val="003D77B5"/>
    <w:rsid w:val="003D7DBF"/>
    <w:rsid w:val="003E5AFD"/>
    <w:rsid w:val="00401A2E"/>
    <w:rsid w:val="00402A22"/>
    <w:rsid w:val="00415CA1"/>
    <w:rsid w:val="00415CCA"/>
    <w:rsid w:val="00420429"/>
    <w:rsid w:val="00421D74"/>
    <w:rsid w:val="00423DD5"/>
    <w:rsid w:val="004265CD"/>
    <w:rsid w:val="004304C8"/>
    <w:rsid w:val="00456252"/>
    <w:rsid w:val="00457F64"/>
    <w:rsid w:val="0048419B"/>
    <w:rsid w:val="004A6DBE"/>
    <w:rsid w:val="004B1D61"/>
    <w:rsid w:val="004C3497"/>
    <w:rsid w:val="004C58D7"/>
    <w:rsid w:val="004D018B"/>
    <w:rsid w:val="004D28C5"/>
    <w:rsid w:val="004D34D8"/>
    <w:rsid w:val="004E4D8C"/>
    <w:rsid w:val="00507240"/>
    <w:rsid w:val="00513B53"/>
    <w:rsid w:val="0052031B"/>
    <w:rsid w:val="00534E1F"/>
    <w:rsid w:val="005361FC"/>
    <w:rsid w:val="00537C9F"/>
    <w:rsid w:val="00540585"/>
    <w:rsid w:val="00551E50"/>
    <w:rsid w:val="0055254C"/>
    <w:rsid w:val="005627F5"/>
    <w:rsid w:val="00571CAB"/>
    <w:rsid w:val="00575772"/>
    <w:rsid w:val="005802CA"/>
    <w:rsid w:val="00580D31"/>
    <w:rsid w:val="00583F81"/>
    <w:rsid w:val="00585ABF"/>
    <w:rsid w:val="005946BA"/>
    <w:rsid w:val="005A3388"/>
    <w:rsid w:val="005A568A"/>
    <w:rsid w:val="005B3C31"/>
    <w:rsid w:val="005C69FF"/>
    <w:rsid w:val="005E4494"/>
    <w:rsid w:val="005F0751"/>
    <w:rsid w:val="005F128D"/>
    <w:rsid w:val="005F29D1"/>
    <w:rsid w:val="005F7384"/>
    <w:rsid w:val="00613ADE"/>
    <w:rsid w:val="00617A29"/>
    <w:rsid w:val="00617C45"/>
    <w:rsid w:val="006214BA"/>
    <w:rsid w:val="00626E76"/>
    <w:rsid w:val="0065095B"/>
    <w:rsid w:val="00661A6A"/>
    <w:rsid w:val="0066716B"/>
    <w:rsid w:val="00676657"/>
    <w:rsid w:val="00677315"/>
    <w:rsid w:val="00684CC4"/>
    <w:rsid w:val="0068659B"/>
    <w:rsid w:val="00691C7D"/>
    <w:rsid w:val="00691DBB"/>
    <w:rsid w:val="00695AF2"/>
    <w:rsid w:val="0069755B"/>
    <w:rsid w:val="006A2FA5"/>
    <w:rsid w:val="006A457B"/>
    <w:rsid w:val="006B321E"/>
    <w:rsid w:val="006C2703"/>
    <w:rsid w:val="006D082B"/>
    <w:rsid w:val="006E62FE"/>
    <w:rsid w:val="007074BA"/>
    <w:rsid w:val="00713011"/>
    <w:rsid w:val="00715015"/>
    <w:rsid w:val="007373B7"/>
    <w:rsid w:val="00754D4B"/>
    <w:rsid w:val="007569BF"/>
    <w:rsid w:val="0075755B"/>
    <w:rsid w:val="00763491"/>
    <w:rsid w:val="0076420C"/>
    <w:rsid w:val="007753BA"/>
    <w:rsid w:val="00777281"/>
    <w:rsid w:val="007848EA"/>
    <w:rsid w:val="007A128F"/>
    <w:rsid w:val="007A787D"/>
    <w:rsid w:val="007C1FC3"/>
    <w:rsid w:val="007D0352"/>
    <w:rsid w:val="007D6359"/>
    <w:rsid w:val="007F1A07"/>
    <w:rsid w:val="007F315B"/>
    <w:rsid w:val="00801738"/>
    <w:rsid w:val="00801FEC"/>
    <w:rsid w:val="00805579"/>
    <w:rsid w:val="008141BB"/>
    <w:rsid w:val="00814F4C"/>
    <w:rsid w:val="00815801"/>
    <w:rsid w:val="008223E9"/>
    <w:rsid w:val="00824347"/>
    <w:rsid w:val="00824DA8"/>
    <w:rsid w:val="00827713"/>
    <w:rsid w:val="0085054F"/>
    <w:rsid w:val="00857959"/>
    <w:rsid w:val="00862382"/>
    <w:rsid w:val="00863D00"/>
    <w:rsid w:val="00881EE7"/>
    <w:rsid w:val="0088435B"/>
    <w:rsid w:val="00886B65"/>
    <w:rsid w:val="00890201"/>
    <w:rsid w:val="00896B5B"/>
    <w:rsid w:val="008A7710"/>
    <w:rsid w:val="008A7A12"/>
    <w:rsid w:val="008B2A2B"/>
    <w:rsid w:val="008C7A6D"/>
    <w:rsid w:val="008C7C84"/>
    <w:rsid w:val="008D4127"/>
    <w:rsid w:val="0090217C"/>
    <w:rsid w:val="00903A3B"/>
    <w:rsid w:val="009150CD"/>
    <w:rsid w:val="00924FE4"/>
    <w:rsid w:val="0092514D"/>
    <w:rsid w:val="00931086"/>
    <w:rsid w:val="00932AA9"/>
    <w:rsid w:val="00932DEC"/>
    <w:rsid w:val="00942EB7"/>
    <w:rsid w:val="00946EF4"/>
    <w:rsid w:val="009521D5"/>
    <w:rsid w:val="00957291"/>
    <w:rsid w:val="00961DFA"/>
    <w:rsid w:val="00964C00"/>
    <w:rsid w:val="009711D9"/>
    <w:rsid w:val="00971C89"/>
    <w:rsid w:val="00973853"/>
    <w:rsid w:val="009908D3"/>
    <w:rsid w:val="00992F0D"/>
    <w:rsid w:val="009A1918"/>
    <w:rsid w:val="009B4581"/>
    <w:rsid w:val="009C7A8D"/>
    <w:rsid w:val="009D3178"/>
    <w:rsid w:val="009E1DE4"/>
    <w:rsid w:val="009F25A8"/>
    <w:rsid w:val="009F2E06"/>
    <w:rsid w:val="009F4A86"/>
    <w:rsid w:val="009F4CDC"/>
    <w:rsid w:val="009F7F2F"/>
    <w:rsid w:val="00A15FC8"/>
    <w:rsid w:val="00A20F6C"/>
    <w:rsid w:val="00A2328E"/>
    <w:rsid w:val="00A263A6"/>
    <w:rsid w:val="00A308AC"/>
    <w:rsid w:val="00A37A11"/>
    <w:rsid w:val="00A43B49"/>
    <w:rsid w:val="00A456CB"/>
    <w:rsid w:val="00A52F9C"/>
    <w:rsid w:val="00A561B4"/>
    <w:rsid w:val="00A76BDD"/>
    <w:rsid w:val="00A77502"/>
    <w:rsid w:val="00A83625"/>
    <w:rsid w:val="00A859A4"/>
    <w:rsid w:val="00AA7D9B"/>
    <w:rsid w:val="00AC4C98"/>
    <w:rsid w:val="00AC5208"/>
    <w:rsid w:val="00AD03D1"/>
    <w:rsid w:val="00AD6E91"/>
    <w:rsid w:val="00AE3DD1"/>
    <w:rsid w:val="00AE5BD6"/>
    <w:rsid w:val="00AE6416"/>
    <w:rsid w:val="00AF0117"/>
    <w:rsid w:val="00AF744B"/>
    <w:rsid w:val="00AF7546"/>
    <w:rsid w:val="00B01C2E"/>
    <w:rsid w:val="00B1303D"/>
    <w:rsid w:val="00B130FA"/>
    <w:rsid w:val="00B25BB1"/>
    <w:rsid w:val="00B27463"/>
    <w:rsid w:val="00B338BE"/>
    <w:rsid w:val="00B361AA"/>
    <w:rsid w:val="00B36FB2"/>
    <w:rsid w:val="00B40D30"/>
    <w:rsid w:val="00B4466B"/>
    <w:rsid w:val="00B55353"/>
    <w:rsid w:val="00B56132"/>
    <w:rsid w:val="00B57E29"/>
    <w:rsid w:val="00B60DA5"/>
    <w:rsid w:val="00B63651"/>
    <w:rsid w:val="00B667D7"/>
    <w:rsid w:val="00B71AE7"/>
    <w:rsid w:val="00B75D97"/>
    <w:rsid w:val="00B804CA"/>
    <w:rsid w:val="00B806DE"/>
    <w:rsid w:val="00B821C2"/>
    <w:rsid w:val="00B83B60"/>
    <w:rsid w:val="00BB2062"/>
    <w:rsid w:val="00BB6F3B"/>
    <w:rsid w:val="00BC5FB3"/>
    <w:rsid w:val="00BD0317"/>
    <w:rsid w:val="00BD1556"/>
    <w:rsid w:val="00BD2C2B"/>
    <w:rsid w:val="00BD4F1F"/>
    <w:rsid w:val="00BE0D19"/>
    <w:rsid w:val="00BE54D4"/>
    <w:rsid w:val="00BF0FC4"/>
    <w:rsid w:val="00BF1207"/>
    <w:rsid w:val="00BF4878"/>
    <w:rsid w:val="00BF4897"/>
    <w:rsid w:val="00C00380"/>
    <w:rsid w:val="00C06848"/>
    <w:rsid w:val="00C068FC"/>
    <w:rsid w:val="00C06C56"/>
    <w:rsid w:val="00C12031"/>
    <w:rsid w:val="00C209AD"/>
    <w:rsid w:val="00C22466"/>
    <w:rsid w:val="00C34EB8"/>
    <w:rsid w:val="00C35281"/>
    <w:rsid w:val="00C464FA"/>
    <w:rsid w:val="00C53373"/>
    <w:rsid w:val="00C54C42"/>
    <w:rsid w:val="00C5688F"/>
    <w:rsid w:val="00C6145B"/>
    <w:rsid w:val="00C73189"/>
    <w:rsid w:val="00C86811"/>
    <w:rsid w:val="00C8774E"/>
    <w:rsid w:val="00C917ED"/>
    <w:rsid w:val="00C91FDB"/>
    <w:rsid w:val="00CA0760"/>
    <w:rsid w:val="00CB041D"/>
    <w:rsid w:val="00CC211E"/>
    <w:rsid w:val="00CC303E"/>
    <w:rsid w:val="00CD34EA"/>
    <w:rsid w:val="00CD5BAB"/>
    <w:rsid w:val="00CE3D57"/>
    <w:rsid w:val="00CE4727"/>
    <w:rsid w:val="00D228D2"/>
    <w:rsid w:val="00D27B4A"/>
    <w:rsid w:val="00D33197"/>
    <w:rsid w:val="00D414F3"/>
    <w:rsid w:val="00D45199"/>
    <w:rsid w:val="00D54B3C"/>
    <w:rsid w:val="00D63B86"/>
    <w:rsid w:val="00D65DE1"/>
    <w:rsid w:val="00D7401C"/>
    <w:rsid w:val="00D75A00"/>
    <w:rsid w:val="00D76792"/>
    <w:rsid w:val="00D81B2E"/>
    <w:rsid w:val="00D8532C"/>
    <w:rsid w:val="00D864C1"/>
    <w:rsid w:val="00D90C7C"/>
    <w:rsid w:val="00D90FDC"/>
    <w:rsid w:val="00D935E6"/>
    <w:rsid w:val="00D941C9"/>
    <w:rsid w:val="00D94E8C"/>
    <w:rsid w:val="00DA3A49"/>
    <w:rsid w:val="00DA50D2"/>
    <w:rsid w:val="00DB3026"/>
    <w:rsid w:val="00DC3C1A"/>
    <w:rsid w:val="00DC6809"/>
    <w:rsid w:val="00DD7DA8"/>
    <w:rsid w:val="00DE54A1"/>
    <w:rsid w:val="00DF0B71"/>
    <w:rsid w:val="00E009BC"/>
    <w:rsid w:val="00E053F4"/>
    <w:rsid w:val="00E0628F"/>
    <w:rsid w:val="00E1182E"/>
    <w:rsid w:val="00E11B02"/>
    <w:rsid w:val="00E11E63"/>
    <w:rsid w:val="00E21347"/>
    <w:rsid w:val="00E21CB6"/>
    <w:rsid w:val="00E25A41"/>
    <w:rsid w:val="00E421A6"/>
    <w:rsid w:val="00E46E79"/>
    <w:rsid w:val="00E47B4E"/>
    <w:rsid w:val="00E55205"/>
    <w:rsid w:val="00E5727C"/>
    <w:rsid w:val="00E623F0"/>
    <w:rsid w:val="00E624FB"/>
    <w:rsid w:val="00E665E0"/>
    <w:rsid w:val="00E66F91"/>
    <w:rsid w:val="00E82C83"/>
    <w:rsid w:val="00E83B26"/>
    <w:rsid w:val="00E9131A"/>
    <w:rsid w:val="00E922BC"/>
    <w:rsid w:val="00E97520"/>
    <w:rsid w:val="00EA43F4"/>
    <w:rsid w:val="00EB532B"/>
    <w:rsid w:val="00EB65EF"/>
    <w:rsid w:val="00EC19E0"/>
    <w:rsid w:val="00EC4267"/>
    <w:rsid w:val="00EC58E7"/>
    <w:rsid w:val="00EC5D3C"/>
    <w:rsid w:val="00ED08BC"/>
    <w:rsid w:val="00ED0D0B"/>
    <w:rsid w:val="00ED6996"/>
    <w:rsid w:val="00ED6C38"/>
    <w:rsid w:val="00EF3730"/>
    <w:rsid w:val="00EF4F98"/>
    <w:rsid w:val="00EF78E6"/>
    <w:rsid w:val="00F100BE"/>
    <w:rsid w:val="00F106B8"/>
    <w:rsid w:val="00F12D03"/>
    <w:rsid w:val="00F14CED"/>
    <w:rsid w:val="00F157D6"/>
    <w:rsid w:val="00F22BEE"/>
    <w:rsid w:val="00F33329"/>
    <w:rsid w:val="00F47C15"/>
    <w:rsid w:val="00F50A3F"/>
    <w:rsid w:val="00F51D48"/>
    <w:rsid w:val="00F53FB7"/>
    <w:rsid w:val="00F66DCA"/>
    <w:rsid w:val="00F70F05"/>
    <w:rsid w:val="00F73898"/>
    <w:rsid w:val="00F77C99"/>
    <w:rsid w:val="00F80F9B"/>
    <w:rsid w:val="00F82F3B"/>
    <w:rsid w:val="00F90505"/>
    <w:rsid w:val="00F92C32"/>
    <w:rsid w:val="00FB06C8"/>
    <w:rsid w:val="00FB232E"/>
    <w:rsid w:val="00FC1619"/>
    <w:rsid w:val="00FD700D"/>
    <w:rsid w:val="00FE0F87"/>
    <w:rsid w:val="00FF5E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86F7E96"/>
  <w15:docId w15:val="{66F5B0C5-0297-1C42-A5C3-10DBE46988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196B"/>
    <w:rPr>
      <w:lang w:eastAsia="en-GB"/>
    </w:rPr>
  </w:style>
  <w:style w:type="paragraph" w:styleId="Heading1">
    <w:name w:val="heading 1"/>
    <w:basedOn w:val="Normal"/>
    <w:next w:val="Normal"/>
    <w:link w:val="Heading1Char"/>
    <w:uiPriority w:val="9"/>
    <w:qFormat/>
    <w:rsid w:val="0065196B"/>
    <w:pPr>
      <w:keepNext/>
      <w:keepLines/>
      <w:spacing w:before="240" w:line="276" w:lineRule="auto"/>
      <w:outlineLvl w:val="0"/>
    </w:pPr>
    <w:rPr>
      <w:rFonts w:asciiTheme="majorHAnsi" w:eastAsiaTheme="majorEastAsia" w:hAnsiTheme="majorHAnsi" w:cstheme="majorBidi"/>
      <w:color w:val="2F5496" w:themeColor="accent1" w:themeShade="BF"/>
      <w:sz w:val="32"/>
      <w:szCs w:val="32"/>
      <w:lang w:eastAsia="en-US"/>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link w:val="Heading3Char"/>
    <w:uiPriority w:val="9"/>
    <w:semiHidden/>
    <w:unhideWhenUsed/>
    <w:qFormat/>
    <w:rsid w:val="0065196B"/>
    <w:pPr>
      <w:spacing w:before="100" w:beforeAutospacing="1" w:after="100" w:afterAutospacing="1"/>
      <w:outlineLvl w:val="2"/>
    </w:pPr>
    <w:rPr>
      <w:b/>
      <w:bCs/>
      <w:sz w:val="27"/>
      <w:szCs w:val="27"/>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13027"/>
    <w:pPr>
      <w:contextualSpacing/>
      <w:jc w:val="both"/>
    </w:pPr>
    <w:rPr>
      <w:rFonts w:eastAsiaTheme="majorEastAsia" w:cstheme="majorBidi"/>
      <w:b/>
      <w:kern w:val="28"/>
      <w:sz w:val="32"/>
      <w:szCs w:val="56"/>
      <w:lang w:eastAsia="zh-CN"/>
    </w:rPr>
  </w:style>
  <w:style w:type="character" w:customStyle="1" w:styleId="Heading1Char">
    <w:name w:val="Heading 1 Char"/>
    <w:basedOn w:val="DefaultParagraphFont"/>
    <w:link w:val="Heading1"/>
    <w:uiPriority w:val="9"/>
    <w:rsid w:val="0065196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65196B"/>
    <w:rPr>
      <w:rFonts w:ascii="Times New Roman" w:hAnsi="Times New Roman" w:cs="Times New Roman"/>
      <w:b/>
      <w:bCs/>
      <w:sz w:val="27"/>
      <w:szCs w:val="27"/>
      <w:lang w:eastAsia="en-GB"/>
    </w:rPr>
  </w:style>
  <w:style w:type="character" w:customStyle="1" w:styleId="apple-style-span">
    <w:name w:val="apple-style-span"/>
    <w:basedOn w:val="DefaultParagraphFont"/>
    <w:uiPriority w:val="99"/>
    <w:rsid w:val="0065196B"/>
    <w:rPr>
      <w:rFonts w:cs="Times New Roman"/>
    </w:rPr>
  </w:style>
  <w:style w:type="paragraph" w:customStyle="1" w:styleId="EndNoteBibliography">
    <w:name w:val="EndNote Bibliography"/>
    <w:basedOn w:val="Normal"/>
    <w:rsid w:val="0065196B"/>
    <w:pPr>
      <w:spacing w:after="200"/>
      <w:jc w:val="both"/>
    </w:pPr>
    <w:rPr>
      <w:rFonts w:ascii="Calibri" w:eastAsia="Calibri" w:hAnsi="Calibri"/>
      <w:sz w:val="22"/>
      <w:szCs w:val="22"/>
      <w:lang w:eastAsia="en-US"/>
    </w:rPr>
  </w:style>
  <w:style w:type="paragraph" w:styleId="CommentText">
    <w:name w:val="annotation text"/>
    <w:basedOn w:val="Normal"/>
    <w:link w:val="CommentTextChar"/>
    <w:uiPriority w:val="99"/>
    <w:unhideWhenUsed/>
    <w:rsid w:val="0065196B"/>
    <w:rPr>
      <w:rFonts w:asciiTheme="minorHAnsi" w:hAnsiTheme="minorHAnsi" w:cstheme="minorBidi"/>
      <w:sz w:val="20"/>
      <w:szCs w:val="20"/>
      <w:lang w:eastAsia="en-US"/>
    </w:rPr>
  </w:style>
  <w:style w:type="character" w:customStyle="1" w:styleId="CommentTextChar">
    <w:name w:val="Comment Text Char"/>
    <w:basedOn w:val="DefaultParagraphFont"/>
    <w:link w:val="CommentText"/>
    <w:uiPriority w:val="99"/>
    <w:rsid w:val="0065196B"/>
    <w:rPr>
      <w:sz w:val="20"/>
      <w:szCs w:val="20"/>
    </w:rPr>
  </w:style>
  <w:style w:type="paragraph" w:styleId="Footer">
    <w:name w:val="footer"/>
    <w:basedOn w:val="Normal"/>
    <w:link w:val="FooterChar"/>
    <w:uiPriority w:val="99"/>
    <w:unhideWhenUsed/>
    <w:rsid w:val="0065196B"/>
    <w:pPr>
      <w:tabs>
        <w:tab w:val="center" w:pos="4513"/>
        <w:tab w:val="right" w:pos="9026"/>
      </w:tabs>
    </w:pPr>
    <w:rPr>
      <w:rFonts w:ascii="Calibri" w:eastAsia="Calibri" w:hAnsi="Calibri"/>
      <w:sz w:val="22"/>
      <w:szCs w:val="22"/>
      <w:lang w:eastAsia="en-US"/>
    </w:rPr>
  </w:style>
  <w:style w:type="character" w:customStyle="1" w:styleId="FooterChar">
    <w:name w:val="Footer Char"/>
    <w:basedOn w:val="DefaultParagraphFont"/>
    <w:link w:val="Footer"/>
    <w:uiPriority w:val="99"/>
    <w:rsid w:val="0065196B"/>
    <w:rPr>
      <w:rFonts w:ascii="Calibri" w:eastAsia="Calibri" w:hAnsi="Calibri" w:cs="Times New Roman"/>
      <w:sz w:val="22"/>
      <w:szCs w:val="22"/>
    </w:rPr>
  </w:style>
  <w:style w:type="character" w:styleId="PageNumber">
    <w:name w:val="page number"/>
    <w:basedOn w:val="DefaultParagraphFont"/>
    <w:uiPriority w:val="99"/>
    <w:semiHidden/>
    <w:unhideWhenUsed/>
    <w:rsid w:val="0065196B"/>
  </w:style>
  <w:style w:type="paragraph" w:styleId="Caption">
    <w:name w:val="caption"/>
    <w:basedOn w:val="Normal"/>
    <w:next w:val="Normal"/>
    <w:uiPriority w:val="35"/>
    <w:unhideWhenUsed/>
    <w:qFormat/>
    <w:rsid w:val="0065196B"/>
    <w:pPr>
      <w:spacing w:after="200"/>
    </w:pPr>
    <w:rPr>
      <w:rFonts w:ascii="Calibri" w:eastAsia="Calibri" w:hAnsi="Calibri"/>
      <w:i/>
      <w:iCs/>
      <w:color w:val="44546A" w:themeColor="text2"/>
      <w:sz w:val="18"/>
      <w:szCs w:val="18"/>
      <w:lang w:eastAsia="en-US"/>
    </w:rPr>
  </w:style>
  <w:style w:type="character" w:styleId="CommentReference">
    <w:name w:val="annotation reference"/>
    <w:basedOn w:val="DefaultParagraphFont"/>
    <w:uiPriority w:val="99"/>
    <w:unhideWhenUsed/>
    <w:rsid w:val="0065196B"/>
    <w:rPr>
      <w:sz w:val="16"/>
      <w:szCs w:val="16"/>
    </w:rPr>
  </w:style>
  <w:style w:type="paragraph" w:styleId="CommentSubject">
    <w:name w:val="annotation subject"/>
    <w:basedOn w:val="CommentText"/>
    <w:next w:val="CommentText"/>
    <w:link w:val="CommentSubjectChar"/>
    <w:uiPriority w:val="99"/>
    <w:semiHidden/>
    <w:unhideWhenUsed/>
    <w:rsid w:val="0065196B"/>
    <w:pPr>
      <w:spacing w:after="200"/>
    </w:pPr>
    <w:rPr>
      <w:rFonts w:ascii="Calibri" w:eastAsia="Calibri" w:hAnsi="Calibri" w:cs="Times New Roman"/>
      <w:b/>
      <w:bCs/>
    </w:rPr>
  </w:style>
  <w:style w:type="character" w:customStyle="1" w:styleId="CommentSubjectChar">
    <w:name w:val="Comment Subject Char"/>
    <w:basedOn w:val="CommentTextChar"/>
    <w:link w:val="CommentSubject"/>
    <w:uiPriority w:val="99"/>
    <w:semiHidden/>
    <w:rsid w:val="0065196B"/>
    <w:rPr>
      <w:rFonts w:ascii="Calibri" w:eastAsia="Calibri" w:hAnsi="Calibri" w:cs="Times New Roman"/>
      <w:b/>
      <w:bCs/>
      <w:sz w:val="20"/>
      <w:szCs w:val="20"/>
    </w:rPr>
  </w:style>
  <w:style w:type="paragraph" w:styleId="BalloonText">
    <w:name w:val="Balloon Text"/>
    <w:basedOn w:val="Normal"/>
    <w:link w:val="BalloonTextChar"/>
    <w:uiPriority w:val="99"/>
    <w:unhideWhenUsed/>
    <w:rsid w:val="0065196B"/>
    <w:rPr>
      <w:rFonts w:ascii="Tahoma" w:eastAsia="Calibri" w:hAnsi="Tahoma" w:cs="Tahoma"/>
      <w:sz w:val="20"/>
      <w:szCs w:val="16"/>
      <w:lang w:eastAsia="en-US"/>
    </w:rPr>
  </w:style>
  <w:style w:type="character" w:customStyle="1" w:styleId="BalloonTextChar">
    <w:name w:val="Balloon Text Char"/>
    <w:basedOn w:val="DefaultParagraphFont"/>
    <w:link w:val="BalloonText"/>
    <w:uiPriority w:val="99"/>
    <w:rsid w:val="0065196B"/>
    <w:rPr>
      <w:rFonts w:ascii="Tahoma" w:eastAsia="Calibri" w:hAnsi="Tahoma" w:cs="Tahoma"/>
      <w:sz w:val="20"/>
      <w:szCs w:val="16"/>
    </w:rPr>
  </w:style>
  <w:style w:type="paragraph" w:customStyle="1" w:styleId="EndNoteBibliographyTitle">
    <w:name w:val="EndNote Bibliography Title"/>
    <w:basedOn w:val="Normal"/>
    <w:rsid w:val="0065196B"/>
    <w:pPr>
      <w:spacing w:line="276" w:lineRule="auto"/>
      <w:jc w:val="center"/>
    </w:pPr>
    <w:rPr>
      <w:rFonts w:ascii="Calibri" w:eastAsia="Calibri" w:hAnsi="Calibri"/>
      <w:sz w:val="22"/>
      <w:szCs w:val="22"/>
      <w:lang w:eastAsia="en-US"/>
    </w:rPr>
  </w:style>
  <w:style w:type="paragraph" w:styleId="ListParagraph">
    <w:name w:val="List Paragraph"/>
    <w:basedOn w:val="Normal"/>
    <w:uiPriority w:val="34"/>
    <w:qFormat/>
    <w:rsid w:val="0065196B"/>
    <w:pPr>
      <w:spacing w:after="200" w:line="276" w:lineRule="auto"/>
      <w:ind w:left="720"/>
      <w:contextualSpacing/>
    </w:pPr>
    <w:rPr>
      <w:rFonts w:ascii="Calibri" w:eastAsia="Calibri" w:hAnsi="Calibri"/>
      <w:sz w:val="22"/>
      <w:szCs w:val="22"/>
      <w:lang w:eastAsia="en-US"/>
    </w:rPr>
  </w:style>
  <w:style w:type="paragraph" w:customStyle="1" w:styleId="p1">
    <w:name w:val="p1"/>
    <w:basedOn w:val="Normal"/>
    <w:rsid w:val="0065196B"/>
    <w:rPr>
      <w:rFonts w:ascii="Times" w:hAnsi="Times"/>
      <w:color w:val="181A18"/>
      <w:sz w:val="26"/>
      <w:szCs w:val="26"/>
    </w:rPr>
  </w:style>
  <w:style w:type="table" w:styleId="TableGrid">
    <w:name w:val="Table Grid"/>
    <w:basedOn w:val="TableNormal"/>
    <w:rsid w:val="006519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link w:val="DocumentMapChar"/>
    <w:uiPriority w:val="99"/>
    <w:semiHidden/>
    <w:unhideWhenUsed/>
    <w:rsid w:val="0065196B"/>
  </w:style>
  <w:style w:type="character" w:customStyle="1" w:styleId="DocumentMapChar">
    <w:name w:val="Document Map Char"/>
    <w:basedOn w:val="DefaultParagraphFont"/>
    <w:link w:val="DocumentMap"/>
    <w:uiPriority w:val="99"/>
    <w:semiHidden/>
    <w:rsid w:val="0065196B"/>
    <w:rPr>
      <w:rFonts w:ascii="Times New Roman" w:hAnsi="Times New Roman" w:cs="Times New Roman"/>
      <w:lang w:eastAsia="en-GB"/>
    </w:rPr>
  </w:style>
  <w:style w:type="paragraph" w:styleId="Header">
    <w:name w:val="header"/>
    <w:basedOn w:val="Normal"/>
    <w:link w:val="HeaderChar"/>
    <w:uiPriority w:val="99"/>
    <w:unhideWhenUsed/>
    <w:rsid w:val="0065196B"/>
    <w:pPr>
      <w:tabs>
        <w:tab w:val="center" w:pos="4513"/>
        <w:tab w:val="right" w:pos="9026"/>
      </w:tabs>
    </w:pPr>
    <w:rPr>
      <w:rFonts w:ascii="Calibri" w:eastAsia="Calibri" w:hAnsi="Calibri"/>
      <w:sz w:val="22"/>
      <w:szCs w:val="22"/>
      <w:lang w:eastAsia="en-US"/>
    </w:rPr>
  </w:style>
  <w:style w:type="character" w:customStyle="1" w:styleId="HeaderChar">
    <w:name w:val="Header Char"/>
    <w:basedOn w:val="DefaultParagraphFont"/>
    <w:link w:val="Header"/>
    <w:uiPriority w:val="99"/>
    <w:rsid w:val="0065196B"/>
    <w:rPr>
      <w:rFonts w:ascii="Calibri" w:eastAsia="Calibri" w:hAnsi="Calibri" w:cs="Times New Roman"/>
      <w:sz w:val="22"/>
      <w:szCs w:val="22"/>
    </w:rPr>
  </w:style>
  <w:style w:type="character" w:styleId="Hyperlink">
    <w:name w:val="Hyperlink"/>
    <w:basedOn w:val="DefaultParagraphFont"/>
    <w:uiPriority w:val="99"/>
    <w:unhideWhenUsed/>
    <w:rsid w:val="0065196B"/>
    <w:rPr>
      <w:color w:val="0563C1" w:themeColor="hyperlink"/>
      <w:u w:val="single"/>
    </w:rPr>
  </w:style>
  <w:style w:type="character" w:styleId="FollowedHyperlink">
    <w:name w:val="FollowedHyperlink"/>
    <w:basedOn w:val="DefaultParagraphFont"/>
    <w:uiPriority w:val="99"/>
    <w:semiHidden/>
    <w:unhideWhenUsed/>
    <w:rsid w:val="0065196B"/>
    <w:rPr>
      <w:color w:val="954F72" w:themeColor="followedHyperlink"/>
      <w:u w:val="single"/>
    </w:rPr>
  </w:style>
  <w:style w:type="character" w:styleId="LineNumber">
    <w:name w:val="line number"/>
    <w:basedOn w:val="DefaultParagraphFont"/>
    <w:uiPriority w:val="99"/>
    <w:semiHidden/>
    <w:unhideWhenUsed/>
    <w:rsid w:val="0065196B"/>
  </w:style>
  <w:style w:type="paragraph" w:styleId="NormalWeb">
    <w:name w:val="Normal (Web)"/>
    <w:basedOn w:val="Normal"/>
    <w:uiPriority w:val="99"/>
    <w:semiHidden/>
    <w:unhideWhenUsed/>
    <w:rsid w:val="0065196B"/>
    <w:pPr>
      <w:spacing w:before="100" w:beforeAutospacing="1" w:after="100" w:afterAutospacing="1"/>
    </w:pPr>
  </w:style>
  <w:style w:type="character" w:customStyle="1" w:styleId="apple-converted-space">
    <w:name w:val="apple-converted-space"/>
    <w:basedOn w:val="DefaultParagraphFont"/>
    <w:rsid w:val="0065196B"/>
  </w:style>
  <w:style w:type="paragraph" w:customStyle="1" w:styleId="SMSubheading">
    <w:name w:val="SM Subheading"/>
    <w:basedOn w:val="Normal"/>
    <w:link w:val="SMSubheadingChar"/>
    <w:qFormat/>
    <w:rsid w:val="0065196B"/>
    <w:rPr>
      <w:szCs w:val="20"/>
      <w:u w:val="words"/>
      <w:lang w:eastAsia="en-US"/>
    </w:rPr>
  </w:style>
  <w:style w:type="character" w:customStyle="1" w:styleId="SMSubheadingChar">
    <w:name w:val="SM Subheading Char"/>
    <w:basedOn w:val="DefaultParagraphFont"/>
    <w:link w:val="SMSubheading"/>
    <w:rsid w:val="0065196B"/>
    <w:rPr>
      <w:rFonts w:ascii="Times New Roman" w:eastAsia="Times New Roman" w:hAnsi="Times New Roman" w:cs="Times New Roman"/>
      <w:szCs w:val="20"/>
      <w:u w:val="words"/>
      <w:lang w:val="en-US"/>
    </w:rPr>
  </w:style>
  <w:style w:type="paragraph" w:styleId="Revision">
    <w:name w:val="Revision"/>
    <w:hidden/>
    <w:uiPriority w:val="99"/>
    <w:semiHidden/>
    <w:rsid w:val="0065196B"/>
    <w:rPr>
      <w:rFonts w:ascii="Calibri" w:eastAsia="Calibri" w:hAnsi="Calibri"/>
      <w:sz w:val="22"/>
      <w:szCs w:val="22"/>
    </w:rPr>
  </w:style>
  <w:style w:type="paragraph" w:customStyle="1" w:styleId="SMHeading">
    <w:name w:val="SM Heading"/>
    <w:basedOn w:val="Heading1"/>
    <w:qFormat/>
    <w:rsid w:val="0065196B"/>
    <w:pPr>
      <w:keepLines w:val="0"/>
      <w:spacing w:after="60" w:line="240" w:lineRule="auto"/>
    </w:pPr>
    <w:rPr>
      <w:rFonts w:ascii="Times New Roman" w:eastAsia="Times New Roman" w:hAnsi="Times New Roman" w:cs="Times New Roman"/>
      <w:b/>
      <w:bCs/>
      <w:color w:val="auto"/>
      <w:kern w:val="32"/>
      <w:sz w:val="24"/>
      <w:szCs w:val="24"/>
    </w:rPr>
  </w:style>
  <w:style w:type="character" w:customStyle="1" w:styleId="UnresolvedMention1">
    <w:name w:val="Unresolved Mention1"/>
    <w:basedOn w:val="DefaultParagraphFont"/>
    <w:uiPriority w:val="99"/>
    <w:semiHidden/>
    <w:unhideWhenUsed/>
    <w:rsid w:val="0065196B"/>
    <w:rPr>
      <w:color w:val="605E5C"/>
      <w:shd w:val="clear" w:color="auto" w:fill="E1DFDD"/>
    </w:rPr>
  </w:style>
  <w:style w:type="paragraph" w:styleId="HTMLPreformatted">
    <w:name w:val="HTML Preformatted"/>
    <w:basedOn w:val="Normal"/>
    <w:link w:val="HTMLPreformattedChar"/>
    <w:uiPriority w:val="99"/>
    <w:unhideWhenUsed/>
    <w:rsid w:val="00651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en-US"/>
    </w:rPr>
  </w:style>
  <w:style w:type="character" w:customStyle="1" w:styleId="HTMLPreformattedChar">
    <w:name w:val="HTML Preformatted Char"/>
    <w:basedOn w:val="DefaultParagraphFont"/>
    <w:link w:val="HTMLPreformatted"/>
    <w:uiPriority w:val="99"/>
    <w:rsid w:val="0065196B"/>
    <w:rPr>
      <w:rFonts w:ascii="Courier New" w:eastAsia="Times New Roman" w:hAnsi="Courier New" w:cs="Courier New"/>
      <w:sz w:val="20"/>
      <w:szCs w:val="20"/>
    </w:rPr>
  </w:style>
  <w:style w:type="character" w:styleId="PlaceholderText">
    <w:name w:val="Placeholder Text"/>
    <w:basedOn w:val="DefaultParagraphFont"/>
    <w:uiPriority w:val="99"/>
    <w:semiHidden/>
    <w:rsid w:val="0065196B"/>
    <w:rPr>
      <w:color w:val="808080"/>
    </w:rPr>
  </w:style>
  <w:style w:type="character" w:customStyle="1" w:styleId="UnresolvedMention2">
    <w:name w:val="Unresolved Mention2"/>
    <w:basedOn w:val="DefaultParagraphFont"/>
    <w:uiPriority w:val="99"/>
    <w:semiHidden/>
    <w:unhideWhenUsed/>
    <w:rsid w:val="00F16DFE"/>
    <w:rPr>
      <w:color w:val="605E5C"/>
      <w:shd w:val="clear" w:color="auto" w:fill="E1DFDD"/>
    </w:rPr>
  </w:style>
  <w:style w:type="character" w:customStyle="1" w:styleId="UnresolvedMention3">
    <w:name w:val="Unresolved Mention3"/>
    <w:basedOn w:val="DefaultParagraphFont"/>
    <w:uiPriority w:val="99"/>
    <w:semiHidden/>
    <w:unhideWhenUsed/>
    <w:rsid w:val="00D00652"/>
    <w:rPr>
      <w:color w:val="605E5C"/>
      <w:shd w:val="clear" w:color="auto" w:fill="E1DFDD"/>
    </w:rPr>
  </w:style>
  <w:style w:type="paragraph" w:customStyle="1" w:styleId="Paragraph">
    <w:name w:val="Paragraph"/>
    <w:basedOn w:val="Normal"/>
    <w:rsid w:val="00DD09BF"/>
    <w:pPr>
      <w:spacing w:before="120"/>
      <w:ind w:firstLine="720"/>
    </w:pPr>
    <w:rPr>
      <w:lang w:eastAsia="en-US"/>
    </w:rPr>
  </w:style>
  <w:style w:type="paragraph" w:customStyle="1" w:styleId="Acknowledgement">
    <w:name w:val="Acknowledgement"/>
    <w:basedOn w:val="Normal"/>
    <w:rsid w:val="00DF1ED9"/>
    <w:pPr>
      <w:spacing w:before="120"/>
      <w:ind w:left="720" w:hanging="720"/>
    </w:pPr>
    <w:rPr>
      <w:lang w:eastAsia="en-US"/>
    </w:rPr>
  </w:style>
  <w:style w:type="character" w:customStyle="1" w:styleId="TitleChar">
    <w:name w:val="Title Char"/>
    <w:basedOn w:val="DefaultParagraphFont"/>
    <w:link w:val="Title"/>
    <w:uiPriority w:val="10"/>
    <w:rsid w:val="00213027"/>
    <w:rPr>
      <w:rFonts w:ascii="Times New Roman" w:eastAsiaTheme="majorEastAsia" w:hAnsi="Times New Roman" w:cstheme="majorBidi"/>
      <w:b/>
      <w:kern w:val="28"/>
      <w:sz w:val="32"/>
      <w:szCs w:val="56"/>
      <w:lang w:eastAsia="zh-CN"/>
    </w:rPr>
  </w:style>
  <w:style w:type="character" w:customStyle="1" w:styleId="UnresolvedMention4">
    <w:name w:val="Unresolved Mention4"/>
    <w:basedOn w:val="DefaultParagraphFont"/>
    <w:uiPriority w:val="99"/>
    <w:semiHidden/>
    <w:unhideWhenUsed/>
    <w:rsid w:val="00F44657"/>
    <w:rPr>
      <w:color w:val="605E5C"/>
      <w:shd w:val="clear" w:color="auto" w:fill="E1DFDD"/>
    </w:rPr>
  </w:style>
  <w:style w:type="character" w:customStyle="1" w:styleId="UnresolvedMention5">
    <w:name w:val="Unresolved Mention5"/>
    <w:basedOn w:val="DefaultParagraphFont"/>
    <w:uiPriority w:val="99"/>
    <w:semiHidden/>
    <w:unhideWhenUsed/>
    <w:rsid w:val="009C2E1F"/>
    <w:rPr>
      <w:color w:val="605E5C"/>
      <w:shd w:val="clear" w:color="auto" w:fill="E1DFDD"/>
    </w:rPr>
  </w:style>
  <w:style w:type="paragraph" w:styleId="FootnoteText">
    <w:name w:val="footnote text"/>
    <w:basedOn w:val="Normal"/>
    <w:link w:val="FootnoteTextChar"/>
    <w:uiPriority w:val="99"/>
    <w:semiHidden/>
    <w:unhideWhenUsed/>
    <w:rsid w:val="008A2682"/>
    <w:rPr>
      <w:sz w:val="20"/>
      <w:szCs w:val="20"/>
    </w:rPr>
  </w:style>
  <w:style w:type="character" w:customStyle="1" w:styleId="FootnoteTextChar">
    <w:name w:val="Footnote Text Char"/>
    <w:basedOn w:val="DefaultParagraphFont"/>
    <w:link w:val="FootnoteText"/>
    <w:uiPriority w:val="99"/>
    <w:semiHidden/>
    <w:rsid w:val="008A2682"/>
    <w:rPr>
      <w:rFonts w:ascii="Times New Roman" w:hAnsi="Times New Roman" w:cs="Times New Roman"/>
      <w:sz w:val="20"/>
      <w:szCs w:val="20"/>
      <w:lang w:eastAsia="en-GB"/>
    </w:rPr>
  </w:style>
  <w:style w:type="character" w:styleId="FootnoteReference">
    <w:name w:val="footnote reference"/>
    <w:basedOn w:val="DefaultParagraphFont"/>
    <w:uiPriority w:val="99"/>
    <w:semiHidden/>
    <w:unhideWhenUsed/>
    <w:rsid w:val="008A2682"/>
    <w:rPr>
      <w:vertAlign w:val="superscript"/>
    </w:rPr>
  </w:style>
  <w:style w:type="character" w:customStyle="1" w:styleId="UnresolvedMention6">
    <w:name w:val="Unresolved Mention6"/>
    <w:basedOn w:val="DefaultParagraphFont"/>
    <w:uiPriority w:val="99"/>
    <w:semiHidden/>
    <w:unhideWhenUsed/>
    <w:rsid w:val="00D30B57"/>
    <w:rPr>
      <w:color w:val="605E5C"/>
      <w:shd w:val="clear" w:color="auto" w:fill="E1DFDD"/>
    </w:rPr>
  </w:style>
  <w:style w:type="character" w:customStyle="1" w:styleId="UnresolvedMention7">
    <w:name w:val="Unresolved Mention7"/>
    <w:basedOn w:val="DefaultParagraphFont"/>
    <w:uiPriority w:val="99"/>
    <w:semiHidden/>
    <w:unhideWhenUsed/>
    <w:rsid w:val="00EF32C7"/>
    <w:rPr>
      <w:color w:val="605E5C"/>
      <w:shd w:val="clear" w:color="auto" w:fill="E1DFDD"/>
    </w:rPr>
  </w:style>
  <w:style w:type="character" w:customStyle="1" w:styleId="UnresolvedMention8">
    <w:name w:val="Unresolved Mention8"/>
    <w:basedOn w:val="DefaultParagraphFont"/>
    <w:uiPriority w:val="99"/>
    <w:semiHidden/>
    <w:unhideWhenUsed/>
    <w:rsid w:val="00CE3FDD"/>
    <w:rPr>
      <w:color w:val="605E5C"/>
      <w:shd w:val="clear" w:color="auto" w:fill="E1DFDD"/>
    </w:rPr>
  </w:style>
  <w:style w:type="character" w:styleId="UnresolvedMention">
    <w:name w:val="Unresolved Mention"/>
    <w:basedOn w:val="DefaultParagraphFont"/>
    <w:uiPriority w:val="99"/>
    <w:semiHidden/>
    <w:unhideWhenUsed/>
    <w:rsid w:val="00070229"/>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893163">
      <w:bodyDiv w:val="1"/>
      <w:marLeft w:val="0"/>
      <w:marRight w:val="0"/>
      <w:marTop w:val="0"/>
      <w:marBottom w:val="0"/>
      <w:divBdr>
        <w:top w:val="none" w:sz="0" w:space="0" w:color="auto"/>
        <w:left w:val="none" w:sz="0" w:space="0" w:color="auto"/>
        <w:bottom w:val="none" w:sz="0" w:space="0" w:color="auto"/>
        <w:right w:val="none" w:sz="0" w:space="0" w:color="auto"/>
      </w:divBdr>
    </w:div>
    <w:div w:id="507016057">
      <w:bodyDiv w:val="1"/>
      <w:marLeft w:val="0"/>
      <w:marRight w:val="0"/>
      <w:marTop w:val="0"/>
      <w:marBottom w:val="0"/>
      <w:divBdr>
        <w:top w:val="none" w:sz="0" w:space="0" w:color="auto"/>
        <w:left w:val="none" w:sz="0" w:space="0" w:color="auto"/>
        <w:bottom w:val="none" w:sz="0" w:space="0" w:color="auto"/>
        <w:right w:val="none" w:sz="0" w:space="0" w:color="auto"/>
      </w:divBdr>
      <w:divsChild>
        <w:div w:id="1027026801">
          <w:marLeft w:val="0"/>
          <w:marRight w:val="0"/>
          <w:marTop w:val="0"/>
          <w:marBottom w:val="0"/>
          <w:divBdr>
            <w:top w:val="none" w:sz="0" w:space="0" w:color="auto"/>
            <w:left w:val="none" w:sz="0" w:space="0" w:color="auto"/>
            <w:bottom w:val="none" w:sz="0" w:space="0" w:color="auto"/>
            <w:right w:val="none" w:sz="0" w:space="0" w:color="auto"/>
          </w:divBdr>
        </w:div>
      </w:divsChild>
    </w:div>
    <w:div w:id="680670183">
      <w:bodyDiv w:val="1"/>
      <w:marLeft w:val="0"/>
      <w:marRight w:val="0"/>
      <w:marTop w:val="0"/>
      <w:marBottom w:val="0"/>
      <w:divBdr>
        <w:top w:val="none" w:sz="0" w:space="0" w:color="auto"/>
        <w:left w:val="none" w:sz="0" w:space="0" w:color="auto"/>
        <w:bottom w:val="none" w:sz="0" w:space="0" w:color="auto"/>
        <w:right w:val="none" w:sz="0" w:space="0" w:color="auto"/>
      </w:divBdr>
    </w:div>
    <w:div w:id="1383165609">
      <w:bodyDiv w:val="1"/>
      <w:marLeft w:val="0"/>
      <w:marRight w:val="0"/>
      <w:marTop w:val="0"/>
      <w:marBottom w:val="0"/>
      <w:divBdr>
        <w:top w:val="none" w:sz="0" w:space="0" w:color="auto"/>
        <w:left w:val="none" w:sz="0" w:space="0" w:color="auto"/>
        <w:bottom w:val="none" w:sz="0" w:space="0" w:color="auto"/>
        <w:right w:val="none" w:sz="0" w:space="0" w:color="auto"/>
      </w:divBdr>
    </w:div>
    <w:div w:id="1430275694">
      <w:bodyDiv w:val="1"/>
      <w:marLeft w:val="0"/>
      <w:marRight w:val="0"/>
      <w:marTop w:val="0"/>
      <w:marBottom w:val="0"/>
      <w:divBdr>
        <w:top w:val="none" w:sz="0" w:space="0" w:color="auto"/>
        <w:left w:val="none" w:sz="0" w:space="0" w:color="auto"/>
        <w:bottom w:val="none" w:sz="0" w:space="0" w:color="auto"/>
        <w:right w:val="none" w:sz="0" w:space="0" w:color="auto"/>
      </w:divBdr>
    </w:div>
    <w:div w:id="1452482719">
      <w:bodyDiv w:val="1"/>
      <w:marLeft w:val="0"/>
      <w:marRight w:val="0"/>
      <w:marTop w:val="0"/>
      <w:marBottom w:val="0"/>
      <w:divBdr>
        <w:top w:val="none" w:sz="0" w:space="0" w:color="auto"/>
        <w:left w:val="none" w:sz="0" w:space="0" w:color="auto"/>
        <w:bottom w:val="none" w:sz="0" w:space="0" w:color="auto"/>
        <w:right w:val="none" w:sz="0" w:space="0" w:color="auto"/>
      </w:divBdr>
    </w:div>
    <w:div w:id="1503084137">
      <w:bodyDiv w:val="1"/>
      <w:marLeft w:val="0"/>
      <w:marRight w:val="0"/>
      <w:marTop w:val="0"/>
      <w:marBottom w:val="0"/>
      <w:divBdr>
        <w:top w:val="none" w:sz="0" w:space="0" w:color="auto"/>
        <w:left w:val="none" w:sz="0" w:space="0" w:color="auto"/>
        <w:bottom w:val="none" w:sz="0" w:space="0" w:color="auto"/>
        <w:right w:val="none" w:sz="0" w:space="0" w:color="auto"/>
      </w:divBdr>
      <w:divsChild>
        <w:div w:id="249046488">
          <w:marLeft w:val="240"/>
          <w:marRight w:val="0"/>
          <w:marTop w:val="0"/>
          <w:marBottom w:val="0"/>
          <w:divBdr>
            <w:top w:val="none" w:sz="0" w:space="0" w:color="auto"/>
            <w:left w:val="none" w:sz="0" w:space="0" w:color="auto"/>
            <w:bottom w:val="none" w:sz="0" w:space="0" w:color="auto"/>
            <w:right w:val="none" w:sz="0" w:space="0" w:color="auto"/>
          </w:divBdr>
        </w:div>
      </w:divsChild>
    </w:div>
    <w:div w:id="1605648540">
      <w:bodyDiv w:val="1"/>
      <w:marLeft w:val="0"/>
      <w:marRight w:val="0"/>
      <w:marTop w:val="0"/>
      <w:marBottom w:val="0"/>
      <w:divBdr>
        <w:top w:val="none" w:sz="0" w:space="0" w:color="auto"/>
        <w:left w:val="none" w:sz="0" w:space="0" w:color="auto"/>
        <w:bottom w:val="none" w:sz="0" w:space="0" w:color="auto"/>
        <w:right w:val="none" w:sz="0" w:space="0" w:color="auto"/>
      </w:divBdr>
      <w:divsChild>
        <w:div w:id="2124302587">
          <w:marLeft w:val="0"/>
          <w:marRight w:val="0"/>
          <w:marTop w:val="0"/>
          <w:marBottom w:val="0"/>
          <w:divBdr>
            <w:top w:val="none" w:sz="0" w:space="0" w:color="auto"/>
            <w:left w:val="none" w:sz="0" w:space="0" w:color="auto"/>
            <w:bottom w:val="none" w:sz="0" w:space="0" w:color="auto"/>
            <w:right w:val="none" w:sz="0" w:space="0" w:color="auto"/>
          </w:divBdr>
        </w:div>
      </w:divsChild>
    </w:div>
    <w:div w:id="20244322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robbie.parks@columbia.edu" TargetMode="External"/><Relationship Id="rId13" Type="http://schemas.microsoft.com/office/2018/08/relationships/commentsExtensible" Target="commentsExtensible.xml"/><Relationship Id="rId18" Type="http://schemas.openxmlformats.org/officeDocument/2006/relationships/hyperlink" Target="https://www.prisonpolicy.org/blog/2022/04/20/environmental_injustice/" TargetMode="External"/><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hyperlink" Target="https://www.cdc.gov/niosh/docs/2016-106/default.html" TargetMode="Externa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hyperlink" Target="https://trends.vera.org" TargetMode="External"/><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www.cdcr.ca.gov/family-resources/2022/09/02/cdcr-and-cchcs-extreme-heat-prevention-and-response-efforts/" TargetMode="External"/><Relationship Id="rId20" Type="http://schemas.openxmlformats.org/officeDocument/2006/relationships/hyperlink" Target="https://www.washingtonpost.com/nation/2021/03/02/life-sentences-growing/"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hyperlink" Target="mailto:cascade.tuholske1@montana.edu" TargetMode="External"/><Relationship Id="rId5" Type="http://schemas.openxmlformats.org/officeDocument/2006/relationships/webSettings" Target="webSettings.xml"/><Relationship Id="rId15" Type="http://schemas.openxmlformats.org/officeDocument/2006/relationships/hyperlink" Target="https://www.cdc.gov/niosh/docs/2016-106/default.html" TargetMode="External"/><Relationship Id="rId23" Type="http://schemas.openxmlformats.org/officeDocument/2006/relationships/hyperlink" Target="mailto:robbie.parks@columbia.edu" TargetMode="External"/><Relationship Id="rId28" Type="http://schemas.microsoft.com/office/2011/relationships/people" Target="people.xml"/><Relationship Id="rId10" Type="http://schemas.openxmlformats.org/officeDocument/2006/relationships/comments" Target="comments.xml"/><Relationship Id="rId19" Type="http://schemas.openxmlformats.org/officeDocument/2006/relationships/hyperlink" Target="https://www.sentencingproject.org/research/" TargetMode="External"/><Relationship Id="rId4" Type="http://schemas.openxmlformats.org/officeDocument/2006/relationships/settings" Target="settings.xml"/><Relationship Id="rId9" Type="http://schemas.openxmlformats.org/officeDocument/2006/relationships/hyperlink" Target="mailto:cascade.tuholske1@montana.edu" TargetMode="External"/><Relationship Id="rId14" Type="http://schemas.openxmlformats.org/officeDocument/2006/relationships/hyperlink" Target="https://hifld-" TargetMode="External"/><Relationship Id="rId22" Type="http://schemas.openxmlformats.org/officeDocument/2006/relationships/hyperlink" Target="https://github.com/sparklabnyc/temperature_prisons_united_states_2024"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a+Y8+fJyjovZLIwZL7tWg95RvWw==">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</go:docsCustomData>
</go:gDocsCustomXmlDataStorage>
</file>

<file path=customXml/itemProps1.xml><?xml version="1.0" encoding="utf-8"?>
<ds:datastoreItem xmlns:ds="http://schemas.openxmlformats.org/officeDocument/2006/customXml" ds:itemID="{E2D3E748-B536-5E4A-8CE6-DA0FD54E6FEE}">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15</Pages>
  <Words>3434</Words>
  <Characters>19576</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Robbie Parks</dc:creator>
  <cp:lastModifiedBy>Tuholske, Cascade</cp:lastModifiedBy>
  <cp:revision>4</cp:revision>
  <dcterms:created xsi:type="dcterms:W3CDTF">2023-12-19T00:37:00Z</dcterms:created>
  <dcterms:modified xsi:type="dcterms:W3CDTF">2023-12-19T00:56:00Z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7f47c4ec-e20f-36f7-ae86-130308784d82</vt:lpwstr>
  </property>
  <property fmtid="{D5CDD505-2E9C-101B-9397-08002B2CF9AE}" pid="4" name="Mendeley Recent Style Id 0_1">
    <vt:lpwstr>http://www.zotero.org/styles/apa</vt:lpwstr>
  </property>
  <property fmtid="{D5CDD505-2E9C-101B-9397-08002B2CF9AE}" pid="5" name="Mendeley Recent Style Name 0_1">
    <vt:lpwstr>American Psychological Association 6th edition</vt:lpwstr>
  </property>
  <property fmtid="{D5CDD505-2E9C-101B-9397-08002B2CF9AE}" pid="6" name="Mendeley Recent Style Id 1_1">
    <vt:lpwstr>http://www.zotero.org/styles/chicago-author-date</vt:lpwstr>
  </property>
  <property fmtid="{D5CDD505-2E9C-101B-9397-08002B2CF9AE}" pid="7" name="Mendeley Recent Style Name 1_1">
    <vt:lpwstr>Chicago Manual of Style 17th edition (author-date)</vt:lpwstr>
  </property>
  <property fmtid="{D5CDD505-2E9C-101B-9397-08002B2CF9AE}" pid="8" name="Mendeley Recent Style Id 2_1">
    <vt:lpwstr>http://www.zotero.org/styles/chicago-fullnote-bibliography</vt:lpwstr>
  </property>
  <property fmtid="{D5CDD505-2E9C-101B-9397-08002B2CF9AE}" pid="9" name="Mendeley Recent Style Name 2_1">
    <vt:lpwstr>Chicago Manual of Style 17th edition (full note)</vt:lpwstr>
  </property>
  <property fmtid="{D5CDD505-2E9C-101B-9397-08002B2CF9AE}" pid="10" name="Mendeley Recent Style Id 3_1">
    <vt:lpwstr>http://www.zotero.org/styles/chicago-note-bibliography</vt:lpwstr>
  </property>
  <property fmtid="{D5CDD505-2E9C-101B-9397-08002B2CF9AE}" pid="11" name="Mendeley Recent Style Name 3_1">
    <vt:lpwstr>Chicago Manual of Style 17th edition (note)</vt:lpwstr>
  </property>
  <property fmtid="{D5CDD505-2E9C-101B-9397-08002B2CF9AE}" pid="12" name="Mendeley Recent Style Id 4_1">
    <vt:lpwstr>http://www.zotero.org/styles/ieee</vt:lpwstr>
  </property>
  <property fmtid="{D5CDD505-2E9C-101B-9397-08002B2CF9AE}" pid="13" name="Mendeley Recent Style Name 4_1">
    <vt:lpwstr>IEEE</vt:lpwstr>
  </property>
  <property fmtid="{D5CDD505-2E9C-101B-9397-08002B2CF9AE}" pid="14" name="Mendeley Recent Style Id 5_1">
    <vt:lpwstr>http://www.zotero.org/styles/modern-humanities-research-association</vt:lpwstr>
  </property>
  <property fmtid="{D5CDD505-2E9C-101B-9397-08002B2CF9AE}" pid="15" name="Mendeley Recent Style Name 5_1">
    <vt:lpwstr>Modern Humanities Research Association 3rd edition (note with bibliography)</vt:lpwstr>
  </property>
  <property fmtid="{D5CDD505-2E9C-101B-9397-08002B2CF9AE}" pid="16" name="Mendeley Recent Style Id 6_1">
    <vt:lpwstr>http://www.zotero.org/styles/modern-language-association</vt:lpwstr>
  </property>
  <property fmtid="{D5CDD505-2E9C-101B-9397-08002B2CF9AE}" pid="17" name="Mendeley Recent Style Name 6_1">
    <vt:lpwstr>Modern Language Association 8th edition</vt:lpwstr>
  </property>
  <property fmtid="{D5CDD505-2E9C-101B-9397-08002B2CF9AE}" pid="18" name="Mendeley Recent Style Id 7_1">
    <vt:lpwstr>http://www.zotero.org/styles/nature</vt:lpwstr>
  </property>
  <property fmtid="{D5CDD505-2E9C-101B-9397-08002B2CF9AE}" pid="19" name="Mendeley Recent Style Name 7_1">
    <vt:lpwstr>Nature</vt:lpwstr>
  </property>
  <property fmtid="{D5CDD505-2E9C-101B-9397-08002B2CF9AE}" pid="20" name="Mendeley Recent Style Id 8_1">
    <vt:lpwstr>http://www.zotero.org/styles/the-lancet</vt:lpwstr>
  </property>
  <property fmtid="{D5CDD505-2E9C-101B-9397-08002B2CF9AE}" pid="21" name="Mendeley Recent Style Name 8_1">
    <vt:lpwstr>The Lancet</vt:lpwstr>
  </property>
  <property fmtid="{D5CDD505-2E9C-101B-9397-08002B2CF9AE}" pid="22" name="Mendeley Recent Style Id 9_1">
    <vt:lpwstr>http://www.zotero.org/styles/vancouver</vt:lpwstr>
  </property>
  <property fmtid="{D5CDD505-2E9C-101B-9397-08002B2CF9AE}" pid="23" name="Mendeley Recent Style Name 9_1">
    <vt:lpwstr>Vancouver</vt:lpwstr>
  </property>
  <property fmtid="{D5CDD505-2E9C-101B-9397-08002B2CF9AE}" pid="24" name="Mendeley Citation Style_1">
    <vt:lpwstr>http://www.zotero.org/styles/nature</vt:lpwstr>
  </property>
</Properties>
</file>