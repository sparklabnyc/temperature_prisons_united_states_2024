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949208" w:rsidR="00070CCE" w:rsidDel="00741C22" w:rsidRDefault="00741C22">
      <w:pPr>
        <w:spacing w:line="480" w:lineRule="auto"/>
        <w:jc w:val="both"/>
        <w:rPr>
          <w:del w:id="0" w:author="Parks, Robbie M" w:date="2024-01-19T13:45:00Z"/>
          <w:b/>
          <w:color w:val="000000"/>
        </w:rPr>
      </w:pPr>
      <w:ins w:id="1" w:author="Parks, Robbie M" w:date="2024-01-19T13:45:00Z">
        <w:r w:rsidRPr="00741C22">
          <w:rPr>
            <w:b/>
            <w:color w:val="000000"/>
            <w:lang w:val="en-GB"/>
          </w:rPr>
          <w:t>Hazardous heat exposure among incarcerated people in the United States</w:t>
        </w:r>
      </w:ins>
      <w:del w:id="2" w:author="Parks, Robbie M" w:date="2024-01-19T13:45:00Z">
        <w:r w:rsidR="00000000" w:rsidDel="00741C22">
          <w:rPr>
            <w:b/>
            <w:color w:val="000000"/>
          </w:rPr>
          <w:delText xml:space="preserve">Trends and disparities of </w:delText>
        </w:r>
        <w:r w:rsidR="0021326A" w:rsidDel="00741C22">
          <w:rPr>
            <w:b/>
            <w:color w:val="000000"/>
          </w:rPr>
          <w:delText>hazardous</w:delText>
        </w:r>
        <w:r w:rsidR="00000000" w:rsidDel="00741C22">
          <w:rPr>
            <w:b/>
            <w:color w:val="000000"/>
          </w:rPr>
          <w:delText xml:space="preserve"> heat exposure among incarcerated people in the United States</w:delText>
        </w:r>
      </w:del>
    </w:p>
    <w:p w14:paraId="54E6D4E1" w14:textId="77777777" w:rsidR="00741C22" w:rsidRDefault="00741C22">
      <w:pPr>
        <w:spacing w:line="480" w:lineRule="auto"/>
        <w:jc w:val="both"/>
        <w:rPr>
          <w:ins w:id="3" w:author="Parks, Robbie M" w:date="2024-01-19T13:45:00Z"/>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34DB9B48" w:rsidR="00070CCE" w:rsidRDefault="00000000">
      <w:pPr>
        <w:spacing w:line="480" w:lineRule="auto"/>
        <w:jc w:val="both"/>
        <w:rPr>
          <w:color w:val="000000"/>
        </w:rPr>
      </w:pPr>
      <w:r>
        <w:rPr>
          <w:b/>
          <w:color w:val="000000"/>
        </w:rPr>
        <w:t>Date received:</w:t>
      </w:r>
      <w:r>
        <w:rPr>
          <w:color w:val="000000"/>
        </w:rPr>
        <w:t xml:space="preserve"> </w:t>
      </w:r>
      <w:r w:rsidR="00364452">
        <w:t xml:space="preserve">December </w:t>
      </w:r>
      <w:r w:rsidR="00F90505">
        <w:t>19</w:t>
      </w:r>
      <w:r w:rsidR="00F90505">
        <w:rPr>
          <w:vertAlign w:val="superscript"/>
        </w:rPr>
        <w:t>th</w:t>
      </w:r>
      <w:r w:rsidR="0013552E">
        <w:t>,</w:t>
      </w:r>
      <w:r>
        <w:rPr>
          <w:color w:val="000000"/>
        </w:rPr>
        <w:t xml:space="preserve"> 2023</w:t>
      </w:r>
      <w:r>
        <w:br w:type="page"/>
      </w:r>
    </w:p>
    <w:p w14:paraId="0000000E" w14:textId="39A092D7" w:rsidR="00070CCE" w:rsidRPr="00D03DE6" w:rsidDel="008A0EAA" w:rsidRDefault="008A0EAA">
      <w:pPr>
        <w:spacing w:line="480" w:lineRule="auto"/>
        <w:jc w:val="both"/>
        <w:rPr>
          <w:del w:id="4" w:author="Parks, Robbie M" w:date="2024-01-19T13:46:00Z"/>
          <w:b/>
        </w:rPr>
      </w:pPr>
      <w:ins w:id="5" w:author="Parks, Robbie M" w:date="2024-01-19T13:46:00Z">
        <w:r w:rsidRPr="008A0EAA">
          <w:rPr>
            <w:b/>
            <w:lang w:val="en-GB"/>
          </w:rPr>
          <w:lastRenderedPageBreak/>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8A0EAA">
          <w:rPr>
            <w:b/>
            <w:lang w:val="en-GB"/>
          </w:rPr>
          <w:br/>
        </w:r>
      </w:ins>
      <w:del w:id="6" w:author="Parks, Robbie M" w:date="2024-01-19T13:46:00Z">
        <w:r w:rsidR="00EF4F98" w:rsidRPr="00D03DE6" w:rsidDel="008A0EAA">
          <w:rPr>
            <w:b/>
          </w:rPr>
          <w:delText xml:space="preserve">The ~2 million incarcerated people </w:delText>
        </w:r>
        <w:r w:rsidR="005F0751" w:rsidRPr="00D03DE6" w:rsidDel="008A0EAA">
          <w:rPr>
            <w:b/>
          </w:rPr>
          <w:delText xml:space="preserve">in the United States </w:delText>
        </w:r>
        <w:r w:rsidR="00992F0D" w:rsidRPr="00D03DE6" w:rsidDel="008A0EAA">
          <w:rPr>
            <w:b/>
          </w:rPr>
          <w:delText>face</w:delText>
        </w:r>
        <w:r w:rsidR="00EF4F98" w:rsidRPr="00D03DE6" w:rsidDel="008A0EAA">
          <w:rPr>
            <w:b/>
          </w:rPr>
          <w:delText xml:space="preserve"> </w:delText>
        </w:r>
        <w:r w:rsidR="0020597E" w:rsidRPr="00D03DE6" w:rsidDel="008A0EAA">
          <w:rPr>
            <w:b/>
          </w:rPr>
          <w:delText xml:space="preserve">growing </w:delText>
        </w:r>
        <w:r w:rsidR="00D8532C" w:rsidRPr="00D03DE6" w:rsidDel="008A0EAA">
          <w:rPr>
            <w:b/>
          </w:rPr>
          <w:delText>heat-related</w:delText>
        </w:r>
        <w:r w:rsidR="008A7710" w:rsidRPr="00D03DE6" w:rsidDel="008A0EAA">
          <w:rPr>
            <w:b/>
          </w:rPr>
          <w:delText xml:space="preserve"> health </w:delText>
        </w:r>
        <w:r w:rsidR="00EF4F98" w:rsidRPr="00D03DE6" w:rsidDel="008A0EAA">
          <w:rPr>
            <w:b/>
          </w:rPr>
          <w:delText>risk</w:delText>
        </w:r>
        <w:r w:rsidR="00A263A6" w:rsidRPr="00D03DE6" w:rsidDel="008A0EAA">
          <w:rPr>
            <w:b/>
          </w:rPr>
          <w:delText>s</w:delText>
        </w:r>
        <w:r w:rsidR="00EF4F98" w:rsidRPr="00D03DE6" w:rsidDel="008A0EAA">
          <w:rPr>
            <w:b/>
          </w:rPr>
          <w:delText xml:space="preserve">. </w:delText>
        </w:r>
        <w:r w:rsidR="00217E25" w:rsidRPr="00D03DE6" w:rsidDel="008A0EAA">
          <w:rPr>
            <w:b/>
          </w:rPr>
          <w:delText>W</w:delText>
        </w:r>
        <w:r w:rsidR="00EF4F98" w:rsidRPr="00D03DE6" w:rsidDel="008A0EAA">
          <w:rPr>
            <w:b/>
          </w:rPr>
          <w:delText xml:space="preserve">e evaluated exposure to </w:delText>
        </w:r>
        <w:r w:rsidR="00D94E8C" w:rsidRPr="00D03DE6" w:rsidDel="008A0EAA">
          <w:rPr>
            <w:b/>
          </w:rPr>
          <w:delText>potentially hazardous</w:delText>
        </w:r>
        <w:r w:rsidR="00CE4727" w:rsidRPr="00D03DE6" w:rsidDel="008A0EAA">
          <w:rPr>
            <w:b/>
          </w:rPr>
          <w:delText xml:space="preserve"> heat</w:delText>
        </w:r>
        <w:r w:rsidR="00217E25" w:rsidRPr="00D03DE6" w:rsidDel="008A0EAA">
          <w:rPr>
            <w:b/>
          </w:rPr>
          <w:delText xml:space="preserve"> for 4,078 continental US carceral facilities during 2016-2020. We found that </w:delText>
        </w:r>
        <w:r w:rsidR="00217E25" w:rsidRPr="00D03DE6" w:rsidDel="008A0EAA">
          <w:rPr>
            <w:b/>
            <w:color w:val="000000"/>
          </w:rPr>
          <w:delText>s</w:delText>
        </w:r>
        <w:r w:rsidR="00E665E0" w:rsidRPr="00D03DE6" w:rsidDel="008A0EAA">
          <w:rPr>
            <w:b/>
            <w:color w:val="000000"/>
          </w:rPr>
          <w:delText>tate-run carceral facilities in Texas and Florida</w:delText>
        </w:r>
        <w:r w:rsidR="00217E25" w:rsidRPr="00D03DE6" w:rsidDel="008A0EAA">
          <w:rPr>
            <w:b/>
            <w:color w:val="000000"/>
          </w:rPr>
          <w:delText xml:space="preserve"> </w:delText>
        </w:r>
        <w:r w:rsidR="00E665E0" w:rsidRPr="00D03DE6" w:rsidDel="008A0EAA">
          <w:rPr>
            <w:b/>
            <w:color w:val="000000"/>
          </w:rPr>
          <w:delText>accounted for 52% of total exposure</w:delText>
        </w:r>
        <w:r w:rsidR="00217E25" w:rsidRPr="00D03DE6" w:rsidDel="008A0EAA">
          <w:rPr>
            <w:b/>
            <w:color w:val="000000"/>
          </w:rPr>
          <w:delText xml:space="preserve">, despite holding 12% of all incarcerated people. </w:delText>
        </w:r>
        <w:r w:rsidR="00217E25" w:rsidRPr="00D03DE6" w:rsidDel="008A0EAA">
          <w:rPr>
            <w:b/>
          </w:rPr>
          <w:delText>Further, the</w:delText>
        </w:r>
        <w:r w:rsidR="00D90C7C" w:rsidRPr="00D03DE6" w:rsidDel="008A0EAA">
          <w:rPr>
            <w:b/>
          </w:rPr>
          <w:delText xml:space="preserve"> number of </w:delText>
        </w:r>
        <w:r w:rsidR="00217E25" w:rsidRPr="00D03DE6" w:rsidDel="008A0EAA">
          <w:rPr>
            <w:b/>
          </w:rPr>
          <w:delText>hot</w:delText>
        </w:r>
        <w:r w:rsidR="00D90C7C" w:rsidRPr="00D03DE6" w:rsidDel="008A0EAA">
          <w:rPr>
            <w:b/>
          </w:rPr>
          <w:delText xml:space="preserve"> days per year increased during 1982-2020 for 1,</w:delText>
        </w:r>
        <w:r w:rsidR="00CE4727" w:rsidRPr="00D03DE6" w:rsidDel="008A0EAA">
          <w:rPr>
            <w:b/>
          </w:rPr>
          <w:delText>739 carceral facilities</w:delText>
        </w:r>
        <w:r w:rsidR="00D90C7C" w:rsidRPr="00D03DE6" w:rsidDel="008A0EAA">
          <w:rPr>
            <w:b/>
          </w:rPr>
          <w:delText xml:space="preserve">, </w:delText>
        </w:r>
        <w:r w:rsidR="005F0751" w:rsidRPr="00D03DE6" w:rsidDel="008A0EAA">
          <w:rPr>
            <w:b/>
          </w:rPr>
          <w:delText>primally located in the Southern US</w:delText>
        </w:r>
        <w:r w:rsidR="00D90C7C" w:rsidRPr="00D03DE6" w:rsidDel="008A0EAA">
          <w:rPr>
            <w:b/>
          </w:rPr>
          <w:delText xml:space="preserve">. </w:delText>
        </w:r>
        <w:r w:rsidR="00217E25" w:rsidRPr="00D03DE6" w:rsidDel="008A0EAA">
          <w:rPr>
            <w:b/>
          </w:rPr>
          <w:delText>We</w:delText>
        </w:r>
        <w:r w:rsidR="00EF4F98" w:rsidRPr="00D03DE6" w:rsidDel="008A0EAA">
          <w:rPr>
            <w:b/>
          </w:rPr>
          <w:delText xml:space="preserve"> highlight the </w:delText>
        </w:r>
        <w:r w:rsidR="00992F0D" w:rsidRPr="00D03DE6" w:rsidDel="008A0EAA">
          <w:rPr>
            <w:b/>
          </w:rPr>
          <w:delText>urgency</w:delText>
        </w:r>
        <w:r w:rsidR="00EF4F98" w:rsidRPr="00D03DE6" w:rsidDel="008A0EAA">
          <w:rPr>
            <w:b/>
          </w:rPr>
          <w:delText xml:space="preserve"> for enhanced infrastructure, health system interventions, and treatment of incarcerated people, especially </w:delText>
        </w:r>
        <w:r w:rsidR="009B4581" w:rsidRPr="00D03DE6" w:rsidDel="008A0EAA">
          <w:rPr>
            <w:b/>
          </w:rPr>
          <w:delText>under</w:delText>
        </w:r>
        <w:r w:rsidR="00EF4F98" w:rsidRPr="00D03DE6" w:rsidDel="008A0EAA">
          <w:rPr>
            <w:b/>
          </w:rPr>
          <w:delText xml:space="preserve"> climate change. </w:delText>
        </w:r>
      </w:del>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75E0D717" w:rsidR="00070CCE" w:rsidRPr="00246444" w:rsidRDefault="00000000">
      <w:pPr>
        <w:spacing w:line="480" w:lineRule="auto"/>
        <w:jc w:val="both"/>
        <w:rPr>
          <w:color w:val="000000"/>
          <w:vertAlign w:val="superscript"/>
        </w:rPr>
      </w:pPr>
      <w:r>
        <w:rPr>
          <w:color w:val="000000"/>
        </w:rPr>
        <w:lastRenderedPageBreak/>
        <w:t xml:space="preserve">Here, we evaluate recent exposure to and the trends of </w:t>
      </w:r>
      <w:r w:rsidR="00D94E8C">
        <w:rPr>
          <w:color w:val="000000"/>
        </w:rPr>
        <w:t xml:space="preserve">potentially hazardous </w:t>
      </w:r>
      <w:r>
        <w:rPr>
          <w:color w:val="000000"/>
        </w:rPr>
        <w:t>heat conditions during 1982-2020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w:t>
      </w:r>
      <w:r w:rsidR="00992F0D">
        <w:rPr>
          <w:color w:val="000000"/>
        </w:rPr>
        <w:t>US</w:t>
      </w:r>
      <w:r>
        <w:rPr>
          <w:color w:val="000000"/>
        </w:rPr>
        <w:t xml:space="preserve">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2D91805A"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w:t>
      </w:r>
      <w:r w:rsidRPr="00AB3D8B">
        <w:t>evaporative cooling</w:t>
      </w:r>
      <w:r w:rsidR="009F4A86" w:rsidRPr="00AB3D8B">
        <w:rPr>
          <w:vertAlign w:val="superscript"/>
        </w:rPr>
        <w:t>1</w:t>
      </w:r>
      <w:r w:rsidR="007373B7" w:rsidRPr="00AB3D8B">
        <w:rPr>
          <w:vertAlign w:val="superscript"/>
        </w:rPr>
        <w:t>1</w:t>
      </w:r>
      <w:r w:rsidRPr="00AB3D8B">
        <w:t xml:space="preserve"> </w:t>
      </w:r>
      <w:r w:rsidR="007753BA" w:rsidRPr="00AB3D8B">
        <w:t>where</w:t>
      </w:r>
      <w:r w:rsidR="007753BA">
        <w:t xml:space="preserv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lastRenderedPageBreak/>
        <w:t xml:space="preserve">During 1982-2020,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0332C874" w:rsidR="00070CCE" w:rsidRDefault="00270717">
      <w:pPr>
        <w:spacing w:line="480" w:lineRule="auto"/>
        <w:jc w:val="both"/>
        <w:rPr>
          <w:color w:val="000000"/>
        </w:rPr>
      </w:pPr>
      <w:r>
        <w:rPr>
          <w:color w:val="000000"/>
        </w:rPr>
        <w:t xml:space="preserve">In 2018,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 xml:space="preserve">heat days per year since 1982 (Figure 2b). </w:t>
      </w:r>
      <w:r w:rsidR="00890483">
        <w:rPr>
          <w:color w:val="000000"/>
        </w:rPr>
        <w:t>C</w:t>
      </w:r>
      <w:r>
        <w:rPr>
          <w:color w:val="000000"/>
        </w:rPr>
        <w:t>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w:t>
      </w:r>
      <w:r w:rsidR="00903A3B">
        <w:rPr>
          <w:color w:val="000000"/>
        </w:rPr>
        <w:t xml:space="preserve">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347004F"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 xml:space="preserve">and are located in states that do not have </w:t>
      </w:r>
      <w:r w:rsidRPr="00C464FA">
        <w:rPr>
          <w:color w:val="000000"/>
        </w:rPr>
        <w:lastRenderedPageBreak/>
        <w:t>mandatory</w:t>
      </w:r>
      <w:r w:rsidR="00C464FA">
        <w:rPr>
          <w:color w:val="000000"/>
        </w:rPr>
        <w:t xml:space="preserve"> conditioning</w:t>
      </w:r>
      <w:r w:rsidRPr="00C464FA">
        <w:rPr>
          <w:color w:val="000000"/>
        </w:rPr>
        <w:t xml:space="preserve"> </w:t>
      </w:r>
      <w:r w:rsidR="00D24834">
        <w:rPr>
          <w:color w:val="000000"/>
        </w:rPr>
        <w:t xml:space="preserve">access </w:t>
      </w:r>
      <w:r w:rsidRPr="00C464FA">
        <w:rPr>
          <w:color w:val="000000"/>
        </w:rPr>
        <w:t>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anthropogenic climate chan</w:t>
      </w:r>
      <w:r w:rsidR="003754B1">
        <w:rPr>
          <w:color w:val="000000"/>
        </w:rPr>
        <w:t>g</w:t>
      </w:r>
      <w:r w:rsidR="0085054F">
        <w:rPr>
          <w:color w:val="000000"/>
        </w:rPr>
        <w:t>e</w:t>
      </w:r>
      <w:r w:rsidR="00E34487">
        <w:rPr>
          <w:color w:val="000000"/>
        </w:rPr>
        <w:t xml:space="preserve">, </w:t>
      </w:r>
      <w:r w:rsidR="0085054F">
        <w:rPr>
          <w:color w:val="000000"/>
        </w:rPr>
        <w:t xml:space="preserve">land-cover and land-use change, including </w:t>
      </w:r>
      <w:r w:rsidR="00513B53">
        <w:rPr>
          <w:color w:val="000000"/>
        </w:rPr>
        <w:t>an u</w:t>
      </w:r>
      <w:r w:rsidR="0085054F">
        <w:rPr>
          <w:color w:val="000000"/>
        </w:rPr>
        <w:t>rban heat island effect</w:t>
      </w:r>
      <w:r w:rsidR="00513B53">
        <w:rPr>
          <w:color w:val="000000"/>
        </w:rPr>
        <w:t xml:space="preserve"> </w:t>
      </w:r>
      <w:r w:rsidR="009F25A8">
        <w:rPr>
          <w:color w:val="000000"/>
        </w:rPr>
        <w:t>caused by</w:t>
      </w:r>
      <w:r w:rsidR="00513B53">
        <w:rPr>
          <w:color w:val="000000"/>
        </w:rPr>
        <w:t xml:space="preserve"> the materials used to construct carceral 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52A0E3B0"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9F25A8">
        <w:t xml:space="preserve">The lack of disparity we identify in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lastRenderedPageBreak/>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3AACC9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w:t>
      </w:r>
      <w:r w:rsidR="00F76C7A">
        <w:t>are</w:t>
      </w:r>
      <w:r w:rsidR="001D3310" w:rsidRPr="001D3310">
        <w:t xml:space="preserve">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74064700"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w:t>
      </w:r>
      <w:r>
        <w:rPr>
          <w:color w:val="000000"/>
        </w:rPr>
        <w:lastRenderedPageBreak/>
        <w:t xml:space="preserve">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31" w14:textId="77777777" w:rsidR="00070CCE" w:rsidRDefault="00070CCE">
      <w:pPr>
        <w:jc w:val="both"/>
      </w:pPr>
    </w:p>
    <w:p w14:paraId="00000032" w14:textId="69DF6EE2" w:rsidR="00070CCE" w:rsidRDefault="001E3C1D" w:rsidP="000D6568">
      <w:pPr>
        <w:ind w:left="720" w:hanging="720"/>
        <w:jc w:val="both"/>
      </w:pPr>
      <w:r>
        <w:t xml:space="preserve">4.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48D8730A" w:rsidR="00070CCE" w:rsidRDefault="001E3C1D" w:rsidP="000D6568">
      <w:pPr>
        <w:ind w:left="720" w:hanging="720"/>
        <w:jc w:val="both"/>
      </w:pPr>
      <w:r>
        <w:t>5.</w:t>
      </w:r>
      <w:r>
        <w:tab/>
        <w:t xml:space="preserve">U.S. Department of Homeland Security, HIFLD Open Data. </w:t>
      </w:r>
      <w:hyperlink r:id="rId10"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6598F3B3" w:rsidR="00070CCE" w:rsidRDefault="001E3C1D" w:rsidP="000D6568">
      <w:pPr>
        <w:ind w:left="720" w:hanging="720"/>
        <w:jc w:val="both"/>
      </w:pPr>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0B33C79A" w:rsidR="00070CCE" w:rsidRDefault="001E3C1D" w:rsidP="000D6568">
      <w:pPr>
        <w:ind w:left="720" w:hanging="720"/>
        <w:jc w:val="both"/>
      </w:pPr>
      <w:r>
        <w:t xml:space="preserve">7.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082B4754" w:rsidR="00070CCE" w:rsidRDefault="001E3C1D" w:rsidP="000D6568">
      <w:pPr>
        <w:ind w:left="720" w:hanging="720"/>
        <w:jc w:val="both"/>
      </w:pPr>
      <w:r>
        <w:t xml:space="preserve">8.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35DEF230" w:rsidR="00070CCE" w:rsidRDefault="001E3C1D" w:rsidP="000D6568">
      <w:pPr>
        <w:ind w:left="720" w:hanging="720"/>
        <w:jc w:val="both"/>
      </w:pPr>
      <w:r>
        <w:t xml:space="preserve">9.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40" w14:textId="77777777" w:rsidR="00070CCE" w:rsidRDefault="00070CCE">
      <w:pPr>
        <w:jc w:val="both"/>
      </w:pPr>
    </w:p>
    <w:p w14:paraId="00000041" w14:textId="214E9F8F" w:rsidR="00070CCE" w:rsidRDefault="001E3C1D" w:rsidP="000D6568">
      <w:pPr>
        <w:ind w:left="720" w:hanging="720"/>
        <w:jc w:val="both"/>
      </w:pPr>
      <w:r>
        <w:t>1</w:t>
      </w:r>
      <w:r w:rsidR="007373B7">
        <w:t>0</w:t>
      </w:r>
      <w:r>
        <w:t xml:space="preserve">.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1" w:history="1">
        <w:r w:rsidR="009F4A86" w:rsidRPr="00402B7A">
          <w:rPr>
            <w:rStyle w:val="Hyperlink"/>
          </w:rPr>
          <w:t>https://www.cdc.gov/niosh/docs/2016-106/default.html</w:t>
        </w:r>
      </w:hyperlink>
    </w:p>
    <w:p w14:paraId="4B4BAE56" w14:textId="77777777" w:rsidR="009F4A86" w:rsidRDefault="009F4A86">
      <w:pPr>
        <w:jc w:val="both"/>
      </w:pPr>
    </w:p>
    <w:p w14:paraId="71894255" w14:textId="584C1B23" w:rsidR="009F4A86" w:rsidRDefault="007373B7" w:rsidP="00AF744B">
      <w:pPr>
        <w:ind w:left="720" w:hanging="720"/>
        <w:jc w:val="both"/>
      </w:pPr>
      <w:r>
        <w:t>11</w:t>
      </w:r>
      <w:r w:rsidR="009F4A86">
        <w:t xml:space="preserve">. </w:t>
      </w:r>
      <w:r w:rsidR="009F4A86">
        <w:tab/>
      </w:r>
      <w:r w:rsidR="00513B53">
        <w:t>California Department of Corrections and Rehabilitation.</w:t>
      </w:r>
      <w:r w:rsidR="009F4A86">
        <w:t xml:space="preserve"> </w:t>
      </w:r>
      <w:r w:rsidR="00513B53">
        <w:t>(</w:t>
      </w:r>
      <w:r w:rsidR="007E5C4C">
        <w:t>2022</w:t>
      </w:r>
      <w:r w:rsidR="00513B53">
        <w:t xml:space="preserve">) </w:t>
      </w:r>
      <w:r w:rsidR="00513B53" w:rsidRPr="00513B53">
        <w:t>Extreme heat prevention</w:t>
      </w:r>
      <w:r w:rsidR="00513B53">
        <w:t xml:space="preserve"> </w:t>
      </w:r>
      <w:r w:rsidR="00513B53" w:rsidRPr="00513B53">
        <w:t>and response</w:t>
      </w:r>
      <w:r w:rsidR="00513B53">
        <w:t xml:space="preserve">. </w:t>
      </w:r>
      <w:hyperlink r:id="rId12"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543F0CAC" w:rsidR="00513B53" w:rsidRDefault="007373B7" w:rsidP="000D6568">
      <w:pPr>
        <w:ind w:left="720" w:hanging="720"/>
        <w:jc w:val="both"/>
      </w:pPr>
      <w:r>
        <w:t>12</w:t>
      </w:r>
      <w:r w:rsidR="00513B53">
        <w:t xml:space="preserve">. </w:t>
      </w:r>
      <w:r w:rsidR="00513B53">
        <w:tab/>
      </w:r>
      <w:proofErr w:type="spellStart"/>
      <w:r w:rsidR="00513B53" w:rsidRPr="00513B53">
        <w:t>Coffel</w:t>
      </w:r>
      <w:proofErr w:type="spellEnd"/>
      <w:r w:rsidR="00513B53" w:rsidRPr="00513B53">
        <w:t xml:space="preserve">, E. D., Horton, R. M., &amp; De </w:t>
      </w:r>
      <w:proofErr w:type="spellStart"/>
      <w:r w:rsidR="00513B53" w:rsidRPr="00513B53">
        <w:t>Sherbinin</w:t>
      </w:r>
      <w:proofErr w:type="spellEnd"/>
      <w:r w:rsidR="00513B53" w:rsidRPr="00513B53">
        <w:t xml:space="preserve">, A. (2017). Temperature and </w:t>
      </w:r>
      <w:proofErr w:type="gramStart"/>
      <w:r w:rsidR="00513B53" w:rsidRPr="00513B53">
        <w:t>humidity based</w:t>
      </w:r>
      <w:proofErr w:type="gramEnd"/>
      <w:r w:rsidR="00513B53"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5982EDF2" w:rsidR="00513B53" w:rsidRDefault="007373B7" w:rsidP="000D6568">
      <w:pPr>
        <w:ind w:left="720" w:hanging="720"/>
        <w:jc w:val="both"/>
      </w:pPr>
      <w:r>
        <w:lastRenderedPageBreak/>
        <w:t>13</w:t>
      </w:r>
      <w:r w:rsidR="00513B53">
        <w:t xml:space="preserve">. </w:t>
      </w:r>
      <w:r w:rsidR="00E11E63">
        <w:tab/>
      </w:r>
      <w:r w:rsidR="00513B53">
        <w:t xml:space="preserve">Vera. (Aug. 21, 2023). In Fall 2022,1.8 million people were incarcerated in the United States. </w:t>
      </w:r>
      <w:hyperlink r:id="rId13" w:history="1">
        <w:r w:rsidR="00513B53" w:rsidRPr="00402B7A">
          <w:rPr>
            <w:rStyle w:val="Hyperlink"/>
          </w:rPr>
          <w:t>https://trends.vera.org</w:t>
        </w:r>
      </w:hyperlink>
      <w:r w:rsidR="00513B53">
        <w:t xml:space="preserve"> Accessed Sep 28, 2023.</w:t>
      </w:r>
    </w:p>
    <w:p w14:paraId="10317422" w14:textId="77777777" w:rsidR="00030592" w:rsidRDefault="00030592" w:rsidP="00513B53">
      <w:pPr>
        <w:jc w:val="both"/>
      </w:pPr>
    </w:p>
    <w:p w14:paraId="3C8A4364" w14:textId="3BFABA91" w:rsidR="00423DD5" w:rsidRDefault="007373B7" w:rsidP="00F73898">
      <w:pPr>
        <w:ind w:left="720" w:hanging="710"/>
        <w:jc w:val="both"/>
      </w:pPr>
      <w:r>
        <w:t>14</w:t>
      </w:r>
      <w:r w:rsidR="00030592">
        <w:t xml:space="preserve">. </w:t>
      </w:r>
      <w:r w:rsidR="00E11E63">
        <w:tab/>
      </w:r>
      <w:r w:rsidR="00030592">
        <w:t xml:space="preserve">Wang, L. (April 20, 2022). </w:t>
      </w:r>
      <w:r w:rsidR="00030592" w:rsidRPr="00030592">
        <w:t>Prisons are a daily environmental injustice</w:t>
      </w:r>
      <w:r w:rsidR="00030592">
        <w:t xml:space="preserve">. </w:t>
      </w:r>
      <w:hyperlink r:id="rId14" w:history="1">
        <w:r w:rsidR="00E11E63" w:rsidRPr="00E11E63">
          <w:rPr>
            <w:rStyle w:val="Hyperlink"/>
          </w:rPr>
          <w:t>https://www.prisonpolicy.org/blog/2022/04/20/environmental_injustice/</w:t>
        </w:r>
      </w:hyperlink>
      <w:r w:rsidR="00030592">
        <w:t xml:space="preserve"> Accessed Sep. 29, 2023. </w:t>
      </w:r>
    </w:p>
    <w:p w14:paraId="4F117032" w14:textId="208109D8" w:rsidR="000D299D" w:rsidRDefault="000D299D" w:rsidP="00F73898">
      <w:pPr>
        <w:jc w:val="both"/>
      </w:pPr>
    </w:p>
    <w:p w14:paraId="36B9F58F" w14:textId="5E287CE6" w:rsidR="000D299D" w:rsidRDefault="007373B7" w:rsidP="000D6568">
      <w:pPr>
        <w:ind w:left="710" w:hanging="710"/>
        <w:jc w:val="both"/>
      </w:pPr>
      <w:r>
        <w:t>15</w:t>
      </w:r>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p>
    <w:p w14:paraId="78E91F3A" w14:textId="77777777" w:rsidR="00423DD5" w:rsidRDefault="00423DD5">
      <w:pPr>
        <w:jc w:val="both"/>
      </w:pPr>
    </w:p>
    <w:p w14:paraId="34C62008" w14:textId="232299D8" w:rsidR="00423DD5" w:rsidRDefault="007373B7" w:rsidP="000D6568">
      <w:pPr>
        <w:ind w:left="710" w:hanging="710"/>
        <w:jc w:val="both"/>
      </w:pPr>
      <w:r>
        <w:t>16</w:t>
      </w:r>
      <w:r w:rsidR="00423DD5">
        <w:t xml:space="preserve">. </w:t>
      </w:r>
      <w:r w:rsidR="00423DD5">
        <w:tab/>
      </w:r>
      <w:r w:rsidR="00423DD5"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pPr>
    </w:p>
    <w:p w14:paraId="4163CAEB" w14:textId="0D84EF0D" w:rsidR="00A52F9C" w:rsidRDefault="007373B7" w:rsidP="00A52F9C">
      <w:pPr>
        <w:ind w:left="710" w:hanging="710"/>
        <w:jc w:val="both"/>
      </w:pPr>
      <w:r>
        <w:t>17</w:t>
      </w:r>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p>
    <w:p w14:paraId="1932A303" w14:textId="77777777" w:rsidR="00A52F9C" w:rsidRDefault="00A52F9C" w:rsidP="00F73898">
      <w:pPr>
        <w:jc w:val="both"/>
      </w:pPr>
    </w:p>
    <w:p w14:paraId="5518719A" w14:textId="7C79A65E" w:rsidR="00E11E63" w:rsidRDefault="007373B7">
      <w:pPr>
        <w:jc w:val="both"/>
      </w:pPr>
      <w:r>
        <w:t>18</w:t>
      </w:r>
      <w:r w:rsidR="00423DD5">
        <w:t xml:space="preserve">. </w:t>
      </w:r>
      <w:r w:rsidR="00E11E63">
        <w:tab/>
      </w:r>
      <w:r w:rsidR="00423DD5">
        <w:t xml:space="preserve">The Sentencing Project. (2023). </w:t>
      </w:r>
      <w:r w:rsidR="00423DD5" w:rsidRPr="00423DD5">
        <w:t>Growth in Mass Incarceration</w:t>
      </w:r>
      <w:r w:rsidR="00423DD5">
        <w:t xml:space="preserve">. </w:t>
      </w:r>
    </w:p>
    <w:p w14:paraId="036CD98E" w14:textId="4A666408" w:rsidR="00423DD5" w:rsidRDefault="00000000" w:rsidP="000D6568">
      <w:pPr>
        <w:ind w:firstLine="720"/>
        <w:jc w:val="both"/>
      </w:pPr>
      <w:hyperlink r:id="rId15"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499A6838" w:rsidR="0029599E" w:rsidRDefault="007373B7" w:rsidP="000D6568">
      <w:pPr>
        <w:ind w:left="720" w:hanging="720"/>
        <w:jc w:val="both"/>
      </w:pPr>
      <w:r>
        <w:t>19</w:t>
      </w:r>
      <w:r w:rsidR="0029599E">
        <w:t xml:space="preserve">. </w:t>
      </w:r>
      <w:r w:rsidR="0029599E">
        <w:tab/>
        <w:t xml:space="preserve">Jackman, T. (March 2, 2021). </w:t>
      </w:r>
      <w:r w:rsidR="0029599E" w:rsidRPr="0029599E">
        <w:t>Study: 1 in 7 U.S. prisoners is serving life, and two-thirds of those are people of color</w:t>
      </w:r>
      <w:r w:rsidR="0029599E">
        <w:t xml:space="preserve">. </w:t>
      </w:r>
      <w:hyperlink r:id="rId16" w:history="1">
        <w:r w:rsidR="0029599E" w:rsidRPr="00402B7A">
          <w:rPr>
            <w:rStyle w:val="Hyperlink"/>
          </w:rPr>
          <w:t>https://www.washingtonpost.com/nation/2021/03/02/life-sentences-growing/</w:t>
        </w:r>
      </w:hyperlink>
      <w:r w:rsidR="0029599E">
        <w:t xml:space="preserve"> Accessed Sep. 28, 2023. </w:t>
      </w:r>
    </w:p>
    <w:p w14:paraId="394E31ED" w14:textId="77777777" w:rsidR="00E11E63" w:rsidRDefault="00E11E63">
      <w:pPr>
        <w:jc w:val="both"/>
      </w:pPr>
    </w:p>
    <w:p w14:paraId="380A306C" w14:textId="0BDB9169" w:rsidR="00824DA8" w:rsidRPr="00824DA8" w:rsidRDefault="007373B7" w:rsidP="00824DA8">
      <w:pPr>
        <w:jc w:val="both"/>
      </w:pPr>
      <w:r>
        <w:t>20</w:t>
      </w:r>
      <w:r w:rsidR="00C73189">
        <w:t xml:space="preserve">. </w:t>
      </w:r>
      <w:r w:rsidR="00C73189">
        <w:tab/>
      </w:r>
      <w:r w:rsidR="00C73189" w:rsidRPr="00C73189">
        <w:t xml:space="preserve">Alexander, M. (2011). The </w:t>
      </w:r>
      <w:r w:rsidR="00E25A41">
        <w:t>N</w:t>
      </w:r>
      <w:r w:rsidR="00C73189" w:rsidRPr="00C73189">
        <w:t xml:space="preserve">ew </w:t>
      </w:r>
      <w:r w:rsidR="00E25A41">
        <w:t>J</w:t>
      </w:r>
      <w:r w:rsidR="00C73189" w:rsidRPr="00C73189">
        <w:t xml:space="preserve">im </w:t>
      </w:r>
      <w:r w:rsidR="00E25A41">
        <w:t>C</w:t>
      </w:r>
      <w:r w:rsidR="00C73189" w:rsidRPr="00C73189">
        <w:t>row. Ohio St. J. Crim. L., 9, 7.</w:t>
      </w:r>
      <w:r w:rsidR="00824DA8">
        <w:rPr>
          <w:b/>
          <w:color w:val="000000"/>
        </w:rP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7"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497667F5" w:rsidR="00070CCE" w:rsidRDefault="00000000">
      <w:pPr>
        <w:spacing w:line="480" w:lineRule="auto"/>
        <w:jc w:val="both"/>
      </w:pPr>
      <w:r>
        <w:t xml:space="preserve">Daily 4-km PRISM data </w:t>
      </w:r>
      <w:r w:rsidR="00824347">
        <w:t>during</w:t>
      </w:r>
      <w:r>
        <w:t xml:space="preserve"> 1982</w:t>
      </w:r>
      <w:r w:rsidR="00824347">
        <w:t>-</w:t>
      </w:r>
      <w:r>
        <w:t>2020 and HIFLD data are freely available at https://prism.oregonstate.edu/recent/ and https://hifld-geoplatform.opendata.arcgis.com, respectively. National Center for Health Statistics (NCHS) bridged-race dataset (Vintage 2020) is available during 1990</w:t>
      </w:r>
      <w:r w:rsidR="00EB65EF">
        <w:t>-</w:t>
      </w:r>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1982-2020 and analytical products used here, are freely available at </w:t>
      </w:r>
      <w:hyperlink r:id="rId18" w:history="1">
        <w:r w:rsidR="00931086" w:rsidRPr="003F1A5F">
          <w:rPr>
            <w:rStyle w:val="Hyperlink"/>
          </w:rPr>
          <w:t>https://github.com/sparklabnyc/temperature_prisons_united_states_2024</w:t>
        </w:r>
      </w:hyperlink>
      <w:r w:rsidR="007C1FC3">
        <w:t>.</w:t>
      </w:r>
    </w:p>
    <w:p w14:paraId="244CE7A4" w14:textId="77777777" w:rsidR="00931086" w:rsidRDefault="00931086">
      <w:pPr>
        <w:spacing w:line="480" w:lineRule="auto"/>
        <w:jc w:val="both"/>
      </w:pPr>
    </w:p>
    <w:p w14:paraId="35E47C80" w14:textId="5484FD1F" w:rsidR="00FE0F87" w:rsidRDefault="00BF4878">
      <w:pPr>
        <w:spacing w:line="480" w:lineRule="auto"/>
        <w:jc w:val="both"/>
        <w:rPr>
          <w:b/>
          <w:bCs/>
        </w:rPr>
      </w:pPr>
      <w:r>
        <w:rPr>
          <w:b/>
          <w:bCs/>
        </w:rPr>
        <w:t>Correspondence</w:t>
      </w:r>
    </w:p>
    <w:p w14:paraId="1FD562D7" w14:textId="29990860" w:rsidR="00BF4878" w:rsidRPr="00BF4878" w:rsidRDefault="00B804CA">
      <w:pPr>
        <w:spacing w:line="480" w:lineRule="auto"/>
        <w:jc w:val="both"/>
      </w:pPr>
      <w:r>
        <w:t>Correspondence should be addressed to</w:t>
      </w:r>
      <w:r w:rsidR="00E21347">
        <w:t xml:space="preserve"> Robbie M. Parks (</w:t>
      </w:r>
      <w:hyperlink r:id="rId19" w:history="1">
        <w:r w:rsidR="0048419B" w:rsidRPr="003F1A5F">
          <w:rPr>
            <w:rStyle w:val="Hyperlink"/>
          </w:rPr>
          <w:t>robbie.parks@columbia.edu</w:t>
        </w:r>
      </w:hyperlink>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hyperlink r:id="rId20">
        <w:r w:rsidR="00D27B4A" w:rsidRPr="00C8774E">
          <w:rPr>
            <w:rStyle w:val="Hyperlink"/>
          </w:rPr>
          <w:t>cascade.tuholske1@montana.edu</w:t>
        </w:r>
      </w:hyperlink>
      <w:r w:rsidR="008A7A12">
        <w:rPr>
          <w:rStyle w:val="Hyperlink"/>
        </w:rPr>
        <w:t>)</w:t>
      </w:r>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0C29F775"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5EAE5479"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p>
    <w:sectPr w:rsidR="00070CCE">
      <w:footerReference w:type="even" r:id="rId21"/>
      <w:footerReference w:type="default" r:id="rId22"/>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5DE12" w14:textId="77777777" w:rsidR="00417529" w:rsidRDefault="00417529">
      <w:r>
        <w:separator/>
      </w:r>
    </w:p>
  </w:endnote>
  <w:endnote w:type="continuationSeparator" w:id="0">
    <w:p w14:paraId="7E112273" w14:textId="77777777" w:rsidR="00417529" w:rsidRDefault="0041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3E198" w14:textId="77777777" w:rsidR="00417529" w:rsidRDefault="00417529">
      <w:r>
        <w:separator/>
      </w:r>
    </w:p>
  </w:footnote>
  <w:footnote w:type="continuationSeparator" w:id="0">
    <w:p w14:paraId="63B79EFE" w14:textId="77777777" w:rsidR="00417529" w:rsidRDefault="0041752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64AA8"/>
    <w:rsid w:val="00070CCE"/>
    <w:rsid w:val="0008581C"/>
    <w:rsid w:val="00087A8A"/>
    <w:rsid w:val="00093273"/>
    <w:rsid w:val="000B0C52"/>
    <w:rsid w:val="000B4562"/>
    <w:rsid w:val="000C6E9C"/>
    <w:rsid w:val="000D299D"/>
    <w:rsid w:val="000D3BB1"/>
    <w:rsid w:val="000D6568"/>
    <w:rsid w:val="000F0F4F"/>
    <w:rsid w:val="000F3326"/>
    <w:rsid w:val="0010016D"/>
    <w:rsid w:val="00101D0B"/>
    <w:rsid w:val="00103C87"/>
    <w:rsid w:val="00114549"/>
    <w:rsid w:val="00120F12"/>
    <w:rsid w:val="0013552E"/>
    <w:rsid w:val="001378A6"/>
    <w:rsid w:val="0013791C"/>
    <w:rsid w:val="00141FF6"/>
    <w:rsid w:val="00145E12"/>
    <w:rsid w:val="0015406A"/>
    <w:rsid w:val="00156C2B"/>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A0620"/>
    <w:rsid w:val="002B376B"/>
    <w:rsid w:val="002B7858"/>
    <w:rsid w:val="002C7F77"/>
    <w:rsid w:val="002D2863"/>
    <w:rsid w:val="002E6BCE"/>
    <w:rsid w:val="002E6D29"/>
    <w:rsid w:val="002E6F34"/>
    <w:rsid w:val="002F7C97"/>
    <w:rsid w:val="0031440A"/>
    <w:rsid w:val="003212FA"/>
    <w:rsid w:val="00323D92"/>
    <w:rsid w:val="00324814"/>
    <w:rsid w:val="003271D5"/>
    <w:rsid w:val="003632B2"/>
    <w:rsid w:val="00363709"/>
    <w:rsid w:val="00364452"/>
    <w:rsid w:val="00375078"/>
    <w:rsid w:val="003754B1"/>
    <w:rsid w:val="00376A3B"/>
    <w:rsid w:val="00387570"/>
    <w:rsid w:val="003902EF"/>
    <w:rsid w:val="00391020"/>
    <w:rsid w:val="00395988"/>
    <w:rsid w:val="003A141D"/>
    <w:rsid w:val="003B3629"/>
    <w:rsid w:val="003C4419"/>
    <w:rsid w:val="003D77B5"/>
    <w:rsid w:val="003D7DBF"/>
    <w:rsid w:val="003E5AFD"/>
    <w:rsid w:val="00401A2E"/>
    <w:rsid w:val="00402A22"/>
    <w:rsid w:val="00402DCA"/>
    <w:rsid w:val="00415CA1"/>
    <w:rsid w:val="00415CCA"/>
    <w:rsid w:val="00417529"/>
    <w:rsid w:val="00420429"/>
    <w:rsid w:val="00421D74"/>
    <w:rsid w:val="00423DD5"/>
    <w:rsid w:val="004265CD"/>
    <w:rsid w:val="004304C8"/>
    <w:rsid w:val="00456252"/>
    <w:rsid w:val="00457F64"/>
    <w:rsid w:val="00463178"/>
    <w:rsid w:val="0048419B"/>
    <w:rsid w:val="004A6DBE"/>
    <w:rsid w:val="004B1D61"/>
    <w:rsid w:val="004C3497"/>
    <w:rsid w:val="004C58D7"/>
    <w:rsid w:val="004D018B"/>
    <w:rsid w:val="004D28C5"/>
    <w:rsid w:val="004D34D8"/>
    <w:rsid w:val="004E4D8C"/>
    <w:rsid w:val="004F7F0B"/>
    <w:rsid w:val="00507240"/>
    <w:rsid w:val="00513B53"/>
    <w:rsid w:val="005155AC"/>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85DEA"/>
    <w:rsid w:val="005946BA"/>
    <w:rsid w:val="005A3388"/>
    <w:rsid w:val="005A568A"/>
    <w:rsid w:val="005B3C31"/>
    <w:rsid w:val="005C69FF"/>
    <w:rsid w:val="005E4494"/>
    <w:rsid w:val="005F0751"/>
    <w:rsid w:val="005F128D"/>
    <w:rsid w:val="005F29D1"/>
    <w:rsid w:val="005F7384"/>
    <w:rsid w:val="00613ADE"/>
    <w:rsid w:val="00617A29"/>
    <w:rsid w:val="00617C45"/>
    <w:rsid w:val="006214BA"/>
    <w:rsid w:val="00626E76"/>
    <w:rsid w:val="0065095B"/>
    <w:rsid w:val="00661A6A"/>
    <w:rsid w:val="0066716B"/>
    <w:rsid w:val="00676657"/>
    <w:rsid w:val="00677315"/>
    <w:rsid w:val="006847F9"/>
    <w:rsid w:val="00684CC4"/>
    <w:rsid w:val="0068659B"/>
    <w:rsid w:val="00691C7D"/>
    <w:rsid w:val="00691DBB"/>
    <w:rsid w:val="00695AF2"/>
    <w:rsid w:val="0069755B"/>
    <w:rsid w:val="006A2FA5"/>
    <w:rsid w:val="006A457B"/>
    <w:rsid w:val="006B321E"/>
    <w:rsid w:val="006C2703"/>
    <w:rsid w:val="006D082B"/>
    <w:rsid w:val="006E62FE"/>
    <w:rsid w:val="007074BA"/>
    <w:rsid w:val="00713011"/>
    <w:rsid w:val="00715015"/>
    <w:rsid w:val="007373B7"/>
    <w:rsid w:val="00741C22"/>
    <w:rsid w:val="00754D4B"/>
    <w:rsid w:val="007569BF"/>
    <w:rsid w:val="0075755B"/>
    <w:rsid w:val="00763491"/>
    <w:rsid w:val="0076420C"/>
    <w:rsid w:val="007753BA"/>
    <w:rsid w:val="00777281"/>
    <w:rsid w:val="007848EA"/>
    <w:rsid w:val="007A128F"/>
    <w:rsid w:val="007A787D"/>
    <w:rsid w:val="007C1FC3"/>
    <w:rsid w:val="007D0352"/>
    <w:rsid w:val="007D6359"/>
    <w:rsid w:val="007E5C4C"/>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0483"/>
    <w:rsid w:val="00896B5B"/>
    <w:rsid w:val="008A0EAA"/>
    <w:rsid w:val="008A7710"/>
    <w:rsid w:val="008A7A12"/>
    <w:rsid w:val="008B2A2B"/>
    <w:rsid w:val="008C7A6D"/>
    <w:rsid w:val="008C7C84"/>
    <w:rsid w:val="008D4127"/>
    <w:rsid w:val="0090217C"/>
    <w:rsid w:val="00903A3B"/>
    <w:rsid w:val="009150CD"/>
    <w:rsid w:val="00924FE4"/>
    <w:rsid w:val="0092514D"/>
    <w:rsid w:val="00931086"/>
    <w:rsid w:val="00932AA9"/>
    <w:rsid w:val="00932DEC"/>
    <w:rsid w:val="00942EB7"/>
    <w:rsid w:val="00946EF4"/>
    <w:rsid w:val="009521D5"/>
    <w:rsid w:val="00957291"/>
    <w:rsid w:val="00961DFA"/>
    <w:rsid w:val="00964C00"/>
    <w:rsid w:val="009711D9"/>
    <w:rsid w:val="00971C89"/>
    <w:rsid w:val="00973853"/>
    <w:rsid w:val="009908D3"/>
    <w:rsid w:val="00992F0D"/>
    <w:rsid w:val="009A1918"/>
    <w:rsid w:val="009B4581"/>
    <w:rsid w:val="009C7A8D"/>
    <w:rsid w:val="009D3178"/>
    <w:rsid w:val="009E1DE4"/>
    <w:rsid w:val="009F25A8"/>
    <w:rsid w:val="009F2E06"/>
    <w:rsid w:val="009F4A86"/>
    <w:rsid w:val="009F4CDC"/>
    <w:rsid w:val="009F7F2F"/>
    <w:rsid w:val="00A15FC8"/>
    <w:rsid w:val="00A20F6C"/>
    <w:rsid w:val="00A2328E"/>
    <w:rsid w:val="00A263A6"/>
    <w:rsid w:val="00A308AC"/>
    <w:rsid w:val="00A37A11"/>
    <w:rsid w:val="00A43B49"/>
    <w:rsid w:val="00A456CB"/>
    <w:rsid w:val="00A52F9C"/>
    <w:rsid w:val="00A561B4"/>
    <w:rsid w:val="00A76BDD"/>
    <w:rsid w:val="00A77502"/>
    <w:rsid w:val="00A83625"/>
    <w:rsid w:val="00A859A4"/>
    <w:rsid w:val="00AA7D9B"/>
    <w:rsid w:val="00AB3D8B"/>
    <w:rsid w:val="00AC4C98"/>
    <w:rsid w:val="00AC5208"/>
    <w:rsid w:val="00AD03D1"/>
    <w:rsid w:val="00AD6E91"/>
    <w:rsid w:val="00AE1AB2"/>
    <w:rsid w:val="00AE3DD1"/>
    <w:rsid w:val="00AE5BD6"/>
    <w:rsid w:val="00AE6416"/>
    <w:rsid w:val="00AF0117"/>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5D97"/>
    <w:rsid w:val="00B804CA"/>
    <w:rsid w:val="00B806DE"/>
    <w:rsid w:val="00B821C2"/>
    <w:rsid w:val="00B83B60"/>
    <w:rsid w:val="00BB2062"/>
    <w:rsid w:val="00BB6F3B"/>
    <w:rsid w:val="00BC5FB3"/>
    <w:rsid w:val="00BD0317"/>
    <w:rsid w:val="00BD1359"/>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A4EBD"/>
    <w:rsid w:val="00CB041D"/>
    <w:rsid w:val="00CC211E"/>
    <w:rsid w:val="00CC303E"/>
    <w:rsid w:val="00CD34EA"/>
    <w:rsid w:val="00CD5BAB"/>
    <w:rsid w:val="00CD5DC3"/>
    <w:rsid w:val="00CE3D57"/>
    <w:rsid w:val="00CE4727"/>
    <w:rsid w:val="00D03DE6"/>
    <w:rsid w:val="00D228D2"/>
    <w:rsid w:val="00D24834"/>
    <w:rsid w:val="00D27B4A"/>
    <w:rsid w:val="00D33197"/>
    <w:rsid w:val="00D414F3"/>
    <w:rsid w:val="00D45199"/>
    <w:rsid w:val="00D54B3C"/>
    <w:rsid w:val="00D63B86"/>
    <w:rsid w:val="00D65DE1"/>
    <w:rsid w:val="00D7401C"/>
    <w:rsid w:val="00D75A00"/>
    <w:rsid w:val="00D76792"/>
    <w:rsid w:val="00D81B2E"/>
    <w:rsid w:val="00D8532C"/>
    <w:rsid w:val="00D864C1"/>
    <w:rsid w:val="00D90C7C"/>
    <w:rsid w:val="00D90FDC"/>
    <w:rsid w:val="00D935E6"/>
    <w:rsid w:val="00D941C9"/>
    <w:rsid w:val="00D94E8C"/>
    <w:rsid w:val="00DA3A49"/>
    <w:rsid w:val="00DA3BEA"/>
    <w:rsid w:val="00DA50D2"/>
    <w:rsid w:val="00DB3026"/>
    <w:rsid w:val="00DC3C1A"/>
    <w:rsid w:val="00DC6809"/>
    <w:rsid w:val="00DD7DA8"/>
    <w:rsid w:val="00DE54A1"/>
    <w:rsid w:val="00DF0B71"/>
    <w:rsid w:val="00E009BC"/>
    <w:rsid w:val="00E053F4"/>
    <w:rsid w:val="00E0628F"/>
    <w:rsid w:val="00E1182E"/>
    <w:rsid w:val="00E11B02"/>
    <w:rsid w:val="00E11E63"/>
    <w:rsid w:val="00E21347"/>
    <w:rsid w:val="00E21CB6"/>
    <w:rsid w:val="00E25A41"/>
    <w:rsid w:val="00E34487"/>
    <w:rsid w:val="00E421A6"/>
    <w:rsid w:val="00E46E79"/>
    <w:rsid w:val="00E47B4E"/>
    <w:rsid w:val="00E47D2C"/>
    <w:rsid w:val="00E55205"/>
    <w:rsid w:val="00E5727C"/>
    <w:rsid w:val="00E623F0"/>
    <w:rsid w:val="00E624FB"/>
    <w:rsid w:val="00E665E0"/>
    <w:rsid w:val="00E66F91"/>
    <w:rsid w:val="00E82C83"/>
    <w:rsid w:val="00E83B26"/>
    <w:rsid w:val="00E85D44"/>
    <w:rsid w:val="00E9131A"/>
    <w:rsid w:val="00E922BC"/>
    <w:rsid w:val="00E97520"/>
    <w:rsid w:val="00EA43F4"/>
    <w:rsid w:val="00EB532B"/>
    <w:rsid w:val="00EB65EF"/>
    <w:rsid w:val="00EC19E0"/>
    <w:rsid w:val="00EC4267"/>
    <w:rsid w:val="00EC58E7"/>
    <w:rsid w:val="00EC58EB"/>
    <w:rsid w:val="00EC5D3C"/>
    <w:rsid w:val="00ED08BC"/>
    <w:rsid w:val="00ED0D0B"/>
    <w:rsid w:val="00ED6996"/>
    <w:rsid w:val="00ED6C38"/>
    <w:rsid w:val="00EF3730"/>
    <w:rsid w:val="00EF4F98"/>
    <w:rsid w:val="00EF78E6"/>
    <w:rsid w:val="00F100BE"/>
    <w:rsid w:val="00F106B8"/>
    <w:rsid w:val="00F12D03"/>
    <w:rsid w:val="00F14CED"/>
    <w:rsid w:val="00F157D6"/>
    <w:rsid w:val="00F22BEE"/>
    <w:rsid w:val="00F33329"/>
    <w:rsid w:val="00F47C15"/>
    <w:rsid w:val="00F50A3F"/>
    <w:rsid w:val="00F51D48"/>
    <w:rsid w:val="00F53FB7"/>
    <w:rsid w:val="00F66DCA"/>
    <w:rsid w:val="00F70F05"/>
    <w:rsid w:val="00F73898"/>
    <w:rsid w:val="00F76C7A"/>
    <w:rsid w:val="00F77C99"/>
    <w:rsid w:val="00F80F9B"/>
    <w:rsid w:val="00F82F3B"/>
    <w:rsid w:val="00F90505"/>
    <w:rsid w:val="00F92C32"/>
    <w:rsid w:val="00FB06C8"/>
    <w:rsid w:val="00FB232E"/>
    <w:rsid w:val="00FC1619"/>
    <w:rsid w:val="00FD700D"/>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hyperlink" Target="https://trends.vera.org" TargetMode="External"/><Relationship Id="rId18" Type="http://schemas.openxmlformats.org/officeDocument/2006/relationships/hyperlink" Target="https://github.com/sparklabnyc/temperature_prisons_united_states_202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dcr.ca.gov/family-resources/2022/09/02/cdcr-and-cchcs-extreme-heat-prevention-and-response-efforts/" TargetMode="External"/><Relationship Id="rId17" Type="http://schemas.openxmlformats.org/officeDocument/2006/relationships/hyperlink" Target="https://www.cdc.gov/niosh/docs/2016-106/default.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ashingtonpost.com/nation/2021/03/02/life-sentences-growing/" TargetMode="External"/><Relationship Id="rId20" Type="http://schemas.openxmlformats.org/officeDocument/2006/relationships/hyperlink" Target="mailto:cascade.tuholske1@montan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iosh/docs/2016-106/default.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sentencingproject.org/research/" TargetMode="External"/><Relationship Id="rId23" Type="http://schemas.openxmlformats.org/officeDocument/2006/relationships/fontTable" Target="fontTable.xml"/><Relationship Id="rId10" Type="http://schemas.openxmlformats.org/officeDocument/2006/relationships/hyperlink" Target="https://hifld-" TargetMode="External"/><Relationship Id="rId19" Type="http://schemas.openxmlformats.org/officeDocument/2006/relationships/hyperlink" Target="mailto:robbie.parks@columbia.edu"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www.prisonpolicy.org/blog/2022/04/20/environmental_injustic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27</cp:revision>
  <dcterms:created xsi:type="dcterms:W3CDTF">2023-12-19T00:37:00Z</dcterms:created>
  <dcterms:modified xsi:type="dcterms:W3CDTF">2024-01-19T18:46:00Z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