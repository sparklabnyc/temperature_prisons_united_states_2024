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949208" w:rsidR="00070CCE" w:rsidDel="00741C22" w:rsidRDefault="00741C22">
      <w:pPr>
        <w:spacing w:line="480" w:lineRule="auto"/>
        <w:jc w:val="both"/>
        <w:rPr>
          <w:del w:id="0" w:author="Parks, Robbie M" w:date="2024-01-19T13:45:00Z"/>
          <w:b/>
          <w:color w:val="000000"/>
        </w:rPr>
      </w:pPr>
      <w:ins w:id="1" w:author="Parks, Robbie M" w:date="2024-01-19T13:45:00Z">
        <w:r w:rsidRPr="00741C22">
          <w:rPr>
            <w:b/>
            <w:color w:val="000000"/>
            <w:lang w:val="en-GB"/>
          </w:rPr>
          <w:t>Hazardous heat exposure among incarcerated people in the United States</w:t>
        </w:r>
      </w:ins>
      <w:del w:id="2" w:author="Parks, Robbie M" w:date="2024-01-19T13:45:00Z">
        <w:r w:rsidDel="00741C22">
          <w:rPr>
            <w:b/>
            <w:color w:val="000000"/>
          </w:rPr>
          <w:delText xml:space="preserve">Trends and disparities of </w:delText>
        </w:r>
        <w:r w:rsidR="0021326A" w:rsidDel="00741C22">
          <w:rPr>
            <w:b/>
            <w:color w:val="000000"/>
          </w:rPr>
          <w:delText>hazardous</w:delText>
        </w:r>
        <w:r w:rsidDel="00741C22">
          <w:rPr>
            <w:b/>
            <w:color w:val="000000"/>
          </w:rPr>
          <w:delText xml:space="preserve"> heat exposure among incarcerated people in the United States</w:delText>
        </w:r>
      </w:del>
    </w:p>
    <w:p w14:paraId="54E6D4E1" w14:textId="77777777" w:rsidR="00741C22" w:rsidRDefault="00741C22">
      <w:pPr>
        <w:spacing w:line="480" w:lineRule="auto"/>
        <w:jc w:val="both"/>
        <w:rPr>
          <w:ins w:id="3" w:author="Parks, Robbie M" w:date="2024-01-19T13:45:00Z"/>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79B7CC4D" w:rsidR="00070CCE" w:rsidRDefault="00000000">
      <w:pPr>
        <w:spacing w:line="480" w:lineRule="auto"/>
        <w:jc w:val="both"/>
        <w:rPr>
          <w:color w:val="000000"/>
        </w:rPr>
      </w:pPr>
      <w:r>
        <w:rPr>
          <w:b/>
          <w:color w:val="000000"/>
        </w:rPr>
        <w:t>Date received:</w:t>
      </w:r>
      <w:r>
        <w:rPr>
          <w:color w:val="000000"/>
        </w:rPr>
        <w:t xml:space="preserve"> </w:t>
      </w:r>
      <w:ins w:id="4" w:author="Parks, Robbie M" w:date="2024-01-21T16:11:00Z">
        <w:r w:rsidR="00964D97">
          <w:t>January</w:t>
        </w:r>
      </w:ins>
      <w:del w:id="5" w:author="Parks, Robbie M" w:date="2024-01-21T16:11:00Z">
        <w:r w:rsidR="00364452" w:rsidDel="00964D97">
          <w:delText>December</w:delText>
        </w:r>
      </w:del>
      <w:r w:rsidR="00364452">
        <w:t xml:space="preserve"> </w:t>
      </w:r>
      <w:ins w:id="6" w:author="Parks, Robbie M" w:date="2024-01-21T16:11:00Z">
        <w:r w:rsidR="00964D97">
          <w:t>2</w:t>
        </w:r>
      </w:ins>
      <w:ins w:id="7" w:author="Parks, Robbie M" w:date="2024-01-21T19:28:00Z">
        <w:r w:rsidR="0062615F">
          <w:t>1</w:t>
        </w:r>
      </w:ins>
      <w:del w:id="8" w:author="Parks, Robbie M" w:date="2024-01-21T16:11:00Z">
        <w:r w:rsidR="00F90505" w:rsidDel="00964D97">
          <w:delText>19</w:delText>
        </w:r>
      </w:del>
      <w:ins w:id="9" w:author="Parks, Robbie M" w:date="2024-01-21T19:28:00Z">
        <w:r w:rsidR="0062615F">
          <w:rPr>
            <w:vertAlign w:val="superscript"/>
          </w:rPr>
          <w:t>st</w:t>
        </w:r>
      </w:ins>
      <w:del w:id="10" w:author="Parks, Robbie M" w:date="2024-01-21T16:11:00Z">
        <w:r w:rsidR="00F90505" w:rsidDel="00964D97">
          <w:rPr>
            <w:vertAlign w:val="superscript"/>
          </w:rPr>
          <w:delText>th</w:delText>
        </w:r>
      </w:del>
      <w:r w:rsidR="0013552E">
        <w:t>,</w:t>
      </w:r>
      <w:r>
        <w:rPr>
          <w:color w:val="000000"/>
        </w:rPr>
        <w:t xml:space="preserve"> 202</w:t>
      </w:r>
      <w:ins w:id="11" w:author="Parks, Robbie M" w:date="2024-01-21T16:11:00Z">
        <w:r w:rsidR="00964D97">
          <w:rPr>
            <w:color w:val="000000"/>
          </w:rPr>
          <w:t>4</w:t>
        </w:r>
      </w:ins>
      <w:del w:id="12" w:author="Parks, Robbie M" w:date="2024-01-21T16:11:00Z">
        <w:r w:rsidDel="00964D97">
          <w:rPr>
            <w:color w:val="000000"/>
          </w:rPr>
          <w:delText>3</w:delText>
        </w:r>
      </w:del>
      <w:r>
        <w:br w:type="page"/>
      </w:r>
    </w:p>
    <w:p w14:paraId="0000000E" w14:textId="39A092D7" w:rsidR="00070CCE" w:rsidRPr="00D03DE6" w:rsidDel="008A0EAA" w:rsidRDefault="008A0EAA">
      <w:pPr>
        <w:spacing w:line="480" w:lineRule="auto"/>
        <w:jc w:val="both"/>
        <w:rPr>
          <w:del w:id="13" w:author="Parks, Robbie M" w:date="2024-01-19T13:46:00Z"/>
          <w:b/>
        </w:rPr>
      </w:pPr>
      <w:ins w:id="14" w:author="Parks, Robbie M" w:date="2024-01-19T13:46:00Z">
        <w:r w:rsidRPr="008A0EAA">
          <w:rPr>
            <w:b/>
            <w:lang w:val="en-GB"/>
          </w:rPr>
          <w:lastRenderedPageBreak/>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8A0EAA">
          <w:rPr>
            <w:b/>
            <w:lang w:val="en-GB"/>
          </w:rPr>
          <w:br/>
        </w:r>
      </w:ins>
      <w:del w:id="15" w:author="Parks, Robbie M" w:date="2024-01-19T13:46:00Z">
        <w:r w:rsidR="00EF4F98" w:rsidRPr="00D03DE6" w:rsidDel="008A0EAA">
          <w:rPr>
            <w:b/>
          </w:rPr>
          <w:delText xml:space="preserve">The ~2 million incarcerated people </w:delText>
        </w:r>
        <w:r w:rsidR="005F0751" w:rsidRPr="00D03DE6" w:rsidDel="008A0EAA">
          <w:rPr>
            <w:b/>
          </w:rPr>
          <w:delText xml:space="preserve">in the United States </w:delText>
        </w:r>
        <w:r w:rsidR="00992F0D" w:rsidRPr="00D03DE6" w:rsidDel="008A0EAA">
          <w:rPr>
            <w:b/>
          </w:rPr>
          <w:delText>face</w:delText>
        </w:r>
        <w:r w:rsidR="00EF4F98" w:rsidRPr="00D03DE6" w:rsidDel="008A0EAA">
          <w:rPr>
            <w:b/>
          </w:rPr>
          <w:delText xml:space="preserve"> </w:delText>
        </w:r>
        <w:r w:rsidR="0020597E" w:rsidRPr="00D03DE6" w:rsidDel="008A0EAA">
          <w:rPr>
            <w:b/>
          </w:rPr>
          <w:delText xml:space="preserve">growing </w:delText>
        </w:r>
        <w:r w:rsidR="00D8532C" w:rsidRPr="00D03DE6" w:rsidDel="008A0EAA">
          <w:rPr>
            <w:b/>
          </w:rPr>
          <w:delText>heat-related</w:delText>
        </w:r>
        <w:r w:rsidR="008A7710" w:rsidRPr="00D03DE6" w:rsidDel="008A0EAA">
          <w:rPr>
            <w:b/>
          </w:rPr>
          <w:delText xml:space="preserve"> health </w:delText>
        </w:r>
        <w:r w:rsidR="00EF4F98" w:rsidRPr="00D03DE6" w:rsidDel="008A0EAA">
          <w:rPr>
            <w:b/>
          </w:rPr>
          <w:delText>risk</w:delText>
        </w:r>
        <w:r w:rsidR="00A263A6" w:rsidRPr="00D03DE6" w:rsidDel="008A0EAA">
          <w:rPr>
            <w:b/>
          </w:rPr>
          <w:delText>s</w:delText>
        </w:r>
        <w:r w:rsidR="00EF4F98" w:rsidRPr="00D03DE6" w:rsidDel="008A0EAA">
          <w:rPr>
            <w:b/>
          </w:rPr>
          <w:delText xml:space="preserve">. </w:delText>
        </w:r>
        <w:r w:rsidR="00217E25" w:rsidRPr="00D03DE6" w:rsidDel="008A0EAA">
          <w:rPr>
            <w:b/>
          </w:rPr>
          <w:delText>W</w:delText>
        </w:r>
        <w:r w:rsidR="00EF4F98" w:rsidRPr="00D03DE6" w:rsidDel="008A0EAA">
          <w:rPr>
            <w:b/>
          </w:rPr>
          <w:delText xml:space="preserve">e evaluated exposure to </w:delText>
        </w:r>
        <w:r w:rsidR="00D94E8C" w:rsidRPr="00D03DE6" w:rsidDel="008A0EAA">
          <w:rPr>
            <w:b/>
          </w:rPr>
          <w:delText>potentially hazardous</w:delText>
        </w:r>
        <w:r w:rsidR="00CE4727" w:rsidRPr="00D03DE6" w:rsidDel="008A0EAA">
          <w:rPr>
            <w:b/>
          </w:rPr>
          <w:delText xml:space="preserve"> heat</w:delText>
        </w:r>
        <w:r w:rsidR="00217E25" w:rsidRPr="00D03DE6" w:rsidDel="008A0EAA">
          <w:rPr>
            <w:b/>
          </w:rPr>
          <w:delText xml:space="preserve"> for 4,078 continental US carceral facilities during 2016-2020. We found that </w:delText>
        </w:r>
        <w:r w:rsidR="00217E25" w:rsidRPr="00D03DE6" w:rsidDel="008A0EAA">
          <w:rPr>
            <w:b/>
            <w:color w:val="000000"/>
          </w:rPr>
          <w:delText>s</w:delText>
        </w:r>
        <w:r w:rsidR="00E665E0" w:rsidRPr="00D03DE6" w:rsidDel="008A0EAA">
          <w:rPr>
            <w:b/>
            <w:color w:val="000000"/>
          </w:rPr>
          <w:delText>tate-run carceral facilities in Texas and Florida</w:delText>
        </w:r>
        <w:r w:rsidR="00217E25" w:rsidRPr="00D03DE6" w:rsidDel="008A0EAA">
          <w:rPr>
            <w:b/>
            <w:color w:val="000000"/>
          </w:rPr>
          <w:delText xml:space="preserve"> </w:delText>
        </w:r>
        <w:r w:rsidR="00E665E0" w:rsidRPr="00D03DE6" w:rsidDel="008A0EAA">
          <w:rPr>
            <w:b/>
            <w:color w:val="000000"/>
          </w:rPr>
          <w:delText>accounted for 52% of total exposure</w:delText>
        </w:r>
        <w:r w:rsidR="00217E25" w:rsidRPr="00D03DE6" w:rsidDel="008A0EAA">
          <w:rPr>
            <w:b/>
            <w:color w:val="000000"/>
          </w:rPr>
          <w:delText xml:space="preserve">, despite holding 12% of all incarcerated people. </w:delText>
        </w:r>
        <w:r w:rsidR="00217E25" w:rsidRPr="00D03DE6" w:rsidDel="008A0EAA">
          <w:rPr>
            <w:b/>
          </w:rPr>
          <w:delText>Further, the</w:delText>
        </w:r>
        <w:r w:rsidR="00D90C7C" w:rsidRPr="00D03DE6" w:rsidDel="008A0EAA">
          <w:rPr>
            <w:b/>
          </w:rPr>
          <w:delText xml:space="preserve"> number of </w:delText>
        </w:r>
        <w:r w:rsidR="00217E25" w:rsidRPr="00D03DE6" w:rsidDel="008A0EAA">
          <w:rPr>
            <w:b/>
          </w:rPr>
          <w:delText>hot</w:delText>
        </w:r>
        <w:r w:rsidR="00D90C7C" w:rsidRPr="00D03DE6" w:rsidDel="008A0EAA">
          <w:rPr>
            <w:b/>
          </w:rPr>
          <w:delText xml:space="preserve"> days per year increased during 1982-2020 for 1,</w:delText>
        </w:r>
        <w:r w:rsidR="00CE4727" w:rsidRPr="00D03DE6" w:rsidDel="008A0EAA">
          <w:rPr>
            <w:b/>
          </w:rPr>
          <w:delText>739 carceral facilities</w:delText>
        </w:r>
        <w:r w:rsidR="00D90C7C" w:rsidRPr="00D03DE6" w:rsidDel="008A0EAA">
          <w:rPr>
            <w:b/>
          </w:rPr>
          <w:delText xml:space="preserve">, </w:delText>
        </w:r>
        <w:r w:rsidR="005F0751" w:rsidRPr="00D03DE6" w:rsidDel="008A0EAA">
          <w:rPr>
            <w:b/>
          </w:rPr>
          <w:delText>primally located in the Southern US</w:delText>
        </w:r>
        <w:r w:rsidR="00D90C7C" w:rsidRPr="00D03DE6" w:rsidDel="008A0EAA">
          <w:rPr>
            <w:b/>
          </w:rPr>
          <w:delText xml:space="preserve">. </w:delText>
        </w:r>
        <w:r w:rsidR="00217E25" w:rsidRPr="00D03DE6" w:rsidDel="008A0EAA">
          <w:rPr>
            <w:b/>
          </w:rPr>
          <w:delText>We</w:delText>
        </w:r>
        <w:r w:rsidR="00EF4F98" w:rsidRPr="00D03DE6" w:rsidDel="008A0EAA">
          <w:rPr>
            <w:b/>
          </w:rPr>
          <w:delText xml:space="preserve"> highlight the </w:delText>
        </w:r>
        <w:r w:rsidR="00992F0D" w:rsidRPr="00D03DE6" w:rsidDel="008A0EAA">
          <w:rPr>
            <w:b/>
          </w:rPr>
          <w:delText>urgency</w:delText>
        </w:r>
        <w:r w:rsidR="00EF4F98" w:rsidRPr="00D03DE6" w:rsidDel="008A0EAA">
          <w:rPr>
            <w:b/>
          </w:rPr>
          <w:delText xml:space="preserve"> for enhanced infrastructure, health system interventions, and treatment of incarcerated people, especially </w:delText>
        </w:r>
        <w:r w:rsidR="009B4581" w:rsidRPr="00D03DE6" w:rsidDel="008A0EAA">
          <w:rPr>
            <w:b/>
          </w:rPr>
          <w:delText>under</w:delText>
        </w:r>
        <w:r w:rsidR="00EF4F98" w:rsidRPr="00D03DE6" w:rsidDel="008A0EAA">
          <w:rPr>
            <w:b/>
          </w:rPr>
          <w:delText xml:space="preserve"> climate change. </w:delText>
        </w:r>
      </w:del>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25C68FF8" w:rsidR="00070CCE" w:rsidRPr="00246444" w:rsidRDefault="00000000">
      <w:pPr>
        <w:spacing w:line="480" w:lineRule="auto"/>
        <w:jc w:val="both"/>
        <w:rPr>
          <w:color w:val="000000"/>
          <w:vertAlign w:val="superscript"/>
        </w:rPr>
      </w:pPr>
      <w:r>
        <w:rPr>
          <w:color w:val="000000"/>
        </w:rPr>
        <w:lastRenderedPageBreak/>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w:t>
      </w:r>
      <w:del w:id="16" w:author="Parks, Robbie M" w:date="2024-01-21T16:19:00Z">
        <w:r w:rsidDel="00454552">
          <w:rPr>
            <w:color w:val="000000"/>
          </w:rPr>
          <w:delText xml:space="preserve">, </w:delText>
        </w:r>
        <w:r w:rsidR="00DA3A49" w:rsidRPr="006A2FA5" w:rsidDel="00454552">
          <w:rPr>
            <w:color w:val="000000"/>
          </w:rPr>
          <w:delText>Supplementary</w:delText>
        </w:r>
        <w:r w:rsidR="00EA43F4" w:rsidRPr="006A2FA5" w:rsidDel="00454552">
          <w:rPr>
            <w:color w:val="000000"/>
          </w:rPr>
          <w:delText xml:space="preserve"> </w:delText>
        </w:r>
        <w:r w:rsidRPr="006A2FA5" w:rsidDel="00454552">
          <w:rPr>
            <w:color w:val="000000"/>
          </w:rPr>
          <w:delText>Information</w:delText>
        </w:r>
      </w:del>
      <w:r w:rsidRPr="006A2FA5">
        <w:rPr>
          <w:color w:val="000000"/>
        </w:rPr>
        <w:t xml:space="preserve">).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4F4CB988"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w:t>
      </w:r>
      <w:del w:id="17" w:author="Parks, Robbie M" w:date="2024-01-21T16:19:00Z">
        <w:r w:rsidR="00CA0760" w:rsidDel="00A475F3">
          <w:rPr>
            <w:color w:val="000000"/>
          </w:rPr>
          <w:delText>the Supplementary Information (</w:delText>
        </w:r>
      </w:del>
      <w:r w:rsidR="00CA0760">
        <w:rPr>
          <w:color w:val="000000"/>
        </w:rPr>
        <w:t xml:space="preserve">Supplementary Figures </w:t>
      </w:r>
      <w:ins w:id="18" w:author="Parks, Robbie M" w:date="2024-01-21T16:07:00Z">
        <w:r w:rsidR="0037302E">
          <w:rPr>
            <w:color w:val="000000"/>
          </w:rPr>
          <w:t>1</w:t>
        </w:r>
      </w:ins>
      <w:del w:id="19" w:author="Parks, Robbie M" w:date="2024-01-21T16:07:00Z">
        <w:r w:rsidR="00F47C15" w:rsidDel="0037302E">
          <w:rPr>
            <w:color w:val="000000"/>
          </w:rPr>
          <w:delText>3</w:delText>
        </w:r>
      </w:del>
      <w:r w:rsidR="00CA0760">
        <w:rPr>
          <w:color w:val="000000"/>
        </w:rPr>
        <w:t xml:space="preserve"> – </w:t>
      </w:r>
      <w:ins w:id="20" w:author="Parks, Robbie M" w:date="2024-01-21T16:07:00Z">
        <w:r w:rsidR="0037302E">
          <w:rPr>
            <w:color w:val="000000"/>
          </w:rPr>
          <w:t>2</w:t>
        </w:r>
      </w:ins>
      <w:del w:id="21" w:author="Parks, Robbie M" w:date="2024-01-21T16:07:00Z">
        <w:r w:rsidR="00F47C15" w:rsidDel="0037302E">
          <w:rPr>
            <w:color w:val="000000"/>
          </w:rPr>
          <w:delText>4</w:delText>
        </w:r>
      </w:del>
      <w:del w:id="22" w:author="Parks, Robbie M" w:date="2024-01-21T16:19:00Z">
        <w:r w:rsidR="00CA0760" w:rsidDel="00A475F3">
          <w:rPr>
            <w:color w:val="000000"/>
          </w:rPr>
          <w:delText>)</w:delText>
        </w:r>
      </w:del>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16C9F436" w:rsidR="00070CCE" w:rsidRDefault="00270717">
      <w:pPr>
        <w:spacing w:line="480" w:lineRule="auto"/>
        <w:jc w:val="both"/>
        <w:rPr>
          <w:color w:val="000000"/>
        </w:rPr>
      </w:pPr>
      <w:r>
        <w:rPr>
          <w:color w:val="000000"/>
        </w:rPr>
        <w:t>In 2018, 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ins w:id="23" w:author="Parks, Robbie M" w:date="2024-01-21T16:08:00Z">
        <w:r w:rsidR="00CA7C3B">
          <w:rPr>
            <w:color w:val="000000"/>
          </w:rPr>
          <w:t>3</w:t>
        </w:r>
      </w:ins>
      <w:del w:id="24" w:author="Parks, Robbie M" w:date="2024-01-21T16:08:00Z">
        <w:r w:rsidR="00713011" w:rsidDel="00CA7C3B">
          <w:rPr>
            <w:color w:val="000000"/>
          </w:rPr>
          <w:delText>5</w:delText>
        </w:r>
      </w:del>
      <w:r w:rsidR="005A568A">
        <w:rPr>
          <w:color w:val="000000"/>
        </w:rPr>
        <w:t xml:space="preserve"> </w:t>
      </w:r>
      <w:r w:rsidR="00E5727C">
        <w:rPr>
          <w:color w:val="000000"/>
        </w:rPr>
        <w:t>-</w:t>
      </w:r>
      <w:r w:rsidR="005A568A">
        <w:rPr>
          <w:color w:val="000000"/>
        </w:rPr>
        <w:t xml:space="preserve"> </w:t>
      </w:r>
      <w:ins w:id="25" w:author="Parks, Robbie M" w:date="2024-01-21T16:08:00Z">
        <w:r w:rsidR="00CA7C3B">
          <w:rPr>
            <w:color w:val="000000"/>
          </w:rPr>
          <w:t>6</w:t>
        </w:r>
      </w:ins>
      <w:del w:id="26" w:author="Parks, Robbie M" w:date="2024-01-21T16:08:00Z">
        <w:r w:rsidR="00713011" w:rsidDel="00CA7C3B">
          <w:rPr>
            <w:color w:val="000000"/>
          </w:rPr>
          <w:delText>8</w:delText>
        </w:r>
      </w:del>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2930C251" w:rsidR="00070CCE" w:rsidDel="007E23EB" w:rsidRDefault="00000000">
      <w:pPr>
        <w:spacing w:line="480" w:lineRule="auto"/>
        <w:jc w:val="both"/>
        <w:rPr>
          <w:del w:id="27" w:author="Parks, Robbie M" w:date="2024-01-21T16:16:00Z"/>
          <w:b/>
        </w:rPr>
      </w:pPr>
      <w:del w:id="28" w:author="Parks, Robbie M" w:date="2024-01-21T16:16:00Z">
        <w:r w:rsidDel="007E23EB">
          <w:rPr>
            <w:b/>
          </w:rPr>
          <w:lastRenderedPageBreak/>
          <w:delText>References</w:delText>
        </w:r>
      </w:del>
    </w:p>
    <w:p w14:paraId="0000002A" w14:textId="41A2B334" w:rsidR="00070CCE" w:rsidDel="007E23EB" w:rsidRDefault="00000000">
      <w:pPr>
        <w:jc w:val="both"/>
        <w:rPr>
          <w:del w:id="29" w:author="Parks, Robbie M" w:date="2024-01-21T16:16:00Z"/>
        </w:rPr>
      </w:pPr>
      <w:del w:id="30" w:author="Parks, Robbie M" w:date="2024-01-21T16:16:00Z">
        <w:r w:rsidDel="007E23EB">
          <w:delText xml:space="preserve">1. </w:delText>
        </w:r>
        <w:r w:rsidDel="007E23EB">
          <w:tab/>
          <w:delText xml:space="preserve">A. Bouchama, </w:delText>
        </w:r>
        <w:r w:rsidDel="007E23EB">
          <w:rPr>
            <w:i/>
          </w:rPr>
          <w:delText>et al.</w:delText>
        </w:r>
        <w:r w:rsidDel="007E23EB">
          <w:delText>, Prognostic Factors in Heat Wave–Related Deaths: A Meta-</w:delText>
        </w:r>
        <w:r w:rsidR="00E11E63" w:rsidDel="007E23EB">
          <w:tab/>
        </w:r>
        <w:r w:rsidR="00E11E63" w:rsidDel="007E23EB">
          <w:tab/>
        </w:r>
        <w:r w:rsidDel="007E23EB">
          <w:delText xml:space="preserve">. </w:delText>
        </w:r>
        <w:r w:rsidDel="007E23EB">
          <w:rPr>
            <w:i/>
          </w:rPr>
          <w:delText xml:space="preserve">Arch. Intern. Med. </w:delText>
        </w:r>
        <w:r w:rsidDel="007E23EB">
          <w:delText>167, 2170–2176 (2007).</w:delText>
        </w:r>
      </w:del>
    </w:p>
    <w:p w14:paraId="0000002B" w14:textId="19C1B446" w:rsidR="00070CCE" w:rsidDel="007E23EB" w:rsidRDefault="00070CCE">
      <w:pPr>
        <w:jc w:val="both"/>
        <w:rPr>
          <w:del w:id="31" w:author="Parks, Robbie M" w:date="2024-01-21T16:16:00Z"/>
        </w:rPr>
      </w:pPr>
    </w:p>
    <w:p w14:paraId="0000002C" w14:textId="16AC2EFD" w:rsidR="00070CCE" w:rsidDel="007E23EB" w:rsidRDefault="00000000" w:rsidP="000D6568">
      <w:pPr>
        <w:ind w:left="720" w:hanging="720"/>
        <w:jc w:val="both"/>
        <w:rPr>
          <w:del w:id="32" w:author="Parks, Robbie M" w:date="2024-01-21T16:16:00Z"/>
        </w:rPr>
      </w:pPr>
      <w:del w:id="33" w:author="Parks, Robbie M" w:date="2024-01-21T16:16:00Z">
        <w:r w:rsidDel="007E23EB">
          <w:delText xml:space="preserve">2. </w:delText>
        </w:r>
        <w:r w:rsidDel="007E23EB">
          <w:tab/>
          <w:delText xml:space="preserve">J. Skarha, </w:delText>
        </w:r>
        <w:r w:rsidDel="007E23EB">
          <w:rPr>
            <w:i/>
          </w:rPr>
          <w:delText>et al.</w:delText>
        </w:r>
        <w:r w:rsidDel="007E23EB">
          <w:delText xml:space="preserve">, Heat-related mortality in U.S. state and private prisons: A case-crossover analysis. </w:delText>
        </w:r>
        <w:r w:rsidDel="007E23EB">
          <w:rPr>
            <w:i/>
          </w:rPr>
          <w:delText xml:space="preserve">PLOS ONE </w:delText>
        </w:r>
        <w:r w:rsidDel="007E23EB">
          <w:delText>18, e0281389 (2023).</w:delText>
        </w:r>
      </w:del>
    </w:p>
    <w:p w14:paraId="0000002D" w14:textId="669363DE" w:rsidR="00070CCE" w:rsidDel="007E23EB" w:rsidRDefault="00070CCE">
      <w:pPr>
        <w:jc w:val="both"/>
        <w:rPr>
          <w:del w:id="34" w:author="Parks, Robbie M" w:date="2024-01-21T16:16:00Z"/>
        </w:rPr>
      </w:pPr>
    </w:p>
    <w:p w14:paraId="0000002E" w14:textId="0D285B14" w:rsidR="00070CCE" w:rsidDel="007E23EB" w:rsidRDefault="00000000" w:rsidP="000D6568">
      <w:pPr>
        <w:ind w:left="720" w:hanging="720"/>
        <w:jc w:val="both"/>
        <w:rPr>
          <w:del w:id="35" w:author="Parks, Robbie M" w:date="2024-01-21T16:16:00Z"/>
        </w:rPr>
      </w:pPr>
      <w:del w:id="36" w:author="Parks, Robbie M" w:date="2024-01-21T16:16:00Z">
        <w:r w:rsidDel="007E23EB">
          <w:delText xml:space="preserve">3. </w:delText>
        </w:r>
        <w:r w:rsidDel="007E23EB">
          <w:tab/>
          <w:delText xml:space="preserve">A. R. Colucci, D. J. Vecellio, M. J. Allen, Thermal (In)equity and incarceration: A necessary nexus for geographers. </w:delText>
        </w:r>
        <w:r w:rsidDel="007E23EB">
          <w:rPr>
            <w:i/>
          </w:rPr>
          <w:delText xml:space="preserve">Environ. Plan. E Nat. Space </w:delText>
        </w:r>
        <w:r w:rsidDel="007E23EB">
          <w:delText>6, 638–657 (2023).</w:delText>
        </w:r>
      </w:del>
    </w:p>
    <w:p w14:paraId="00000031" w14:textId="603ABEE4" w:rsidR="00070CCE" w:rsidDel="007E23EB" w:rsidRDefault="00070CCE">
      <w:pPr>
        <w:jc w:val="both"/>
        <w:rPr>
          <w:del w:id="37" w:author="Parks, Robbie M" w:date="2024-01-21T16:16:00Z"/>
        </w:rPr>
      </w:pPr>
    </w:p>
    <w:p w14:paraId="00000032" w14:textId="294E3936" w:rsidR="00070CCE" w:rsidDel="007E23EB" w:rsidRDefault="001E3C1D" w:rsidP="000D6568">
      <w:pPr>
        <w:ind w:left="720" w:hanging="720"/>
        <w:jc w:val="both"/>
        <w:rPr>
          <w:del w:id="38" w:author="Parks, Robbie M" w:date="2024-01-21T16:16:00Z"/>
        </w:rPr>
      </w:pPr>
      <w:del w:id="39" w:author="Parks, Robbie M" w:date="2024-01-21T16:16:00Z">
        <w:r w:rsidDel="007E23EB">
          <w:delText xml:space="preserve">4. </w:delText>
        </w:r>
        <w:r w:rsidDel="007E23EB">
          <w:tab/>
          <w:delText>US Energy Information Agency, Nearly 90% of U.S. households used air conditioning in 2020 (MAY 31, 2022). https://www.eia.gov/todayinenergy/detail.php?id=52558 Accessed July 10, 2023</w:delText>
        </w:r>
      </w:del>
    </w:p>
    <w:p w14:paraId="00000033" w14:textId="38F58C9B" w:rsidR="00070CCE" w:rsidDel="007E23EB" w:rsidRDefault="00070CCE">
      <w:pPr>
        <w:jc w:val="both"/>
        <w:rPr>
          <w:del w:id="40" w:author="Parks, Robbie M" w:date="2024-01-21T16:16:00Z"/>
        </w:rPr>
      </w:pPr>
    </w:p>
    <w:p w14:paraId="00000034" w14:textId="117683CB" w:rsidR="00070CCE" w:rsidDel="007E23EB" w:rsidRDefault="001E3C1D" w:rsidP="000D6568">
      <w:pPr>
        <w:ind w:left="720" w:hanging="720"/>
        <w:jc w:val="both"/>
        <w:rPr>
          <w:del w:id="41" w:author="Parks, Robbie M" w:date="2024-01-21T16:16:00Z"/>
        </w:rPr>
      </w:pPr>
      <w:del w:id="42" w:author="Parks, Robbie M" w:date="2024-01-21T16:16:00Z">
        <w:r w:rsidDel="007E23EB">
          <w:delText>5.</w:delText>
        </w:r>
        <w:r w:rsidDel="007E23EB">
          <w:tab/>
          <w:delText xml:space="preserve">U.S. Department of Homeland Security, HIFLD Open Data. </w:delText>
        </w:r>
        <w:r w:rsidR="00000000" w:rsidDel="007E23EB">
          <w:fldChar w:fldCharType="begin"/>
        </w:r>
        <w:r w:rsidR="00000000" w:rsidDel="007E23EB">
          <w:delInstrText>HYPERLINK "https://hifld-"</w:delInstrText>
        </w:r>
        <w:r w:rsidR="00000000" w:rsidDel="007E23EB">
          <w:fldChar w:fldCharType="separate"/>
        </w:r>
        <w:r w:rsidR="00E11E63" w:rsidRPr="00402B7A" w:rsidDel="007E23EB">
          <w:rPr>
            <w:rStyle w:val="Hyperlink"/>
          </w:rPr>
          <w:delText>https://hifld-</w:delText>
        </w:r>
        <w:r w:rsidR="00000000" w:rsidDel="007E23EB">
          <w:rPr>
            <w:rStyle w:val="Hyperlink"/>
          </w:rPr>
          <w:fldChar w:fldCharType="end"/>
        </w:r>
        <w:r w:rsidDel="007E23EB">
          <w:delText>geoplatform.opendata.arcgis.com Accessed July 10, 2023</w:delText>
        </w:r>
      </w:del>
    </w:p>
    <w:p w14:paraId="00000035" w14:textId="0AAAACB6" w:rsidR="00070CCE" w:rsidDel="007E23EB" w:rsidRDefault="00070CCE">
      <w:pPr>
        <w:jc w:val="both"/>
        <w:rPr>
          <w:del w:id="43" w:author="Parks, Robbie M" w:date="2024-01-21T16:16:00Z"/>
        </w:rPr>
      </w:pPr>
    </w:p>
    <w:p w14:paraId="00000036" w14:textId="043B52A9" w:rsidR="00070CCE" w:rsidDel="007E23EB" w:rsidRDefault="001E3C1D" w:rsidP="000D6568">
      <w:pPr>
        <w:ind w:left="720" w:hanging="720"/>
        <w:jc w:val="both"/>
        <w:rPr>
          <w:del w:id="44" w:author="Parks, Robbie M" w:date="2024-01-21T16:16:00Z"/>
        </w:rPr>
      </w:pPr>
      <w:del w:id="45" w:author="Parks, Robbie M" w:date="2024-01-21T16:16:00Z">
        <w:r w:rsidDel="007E23EB">
          <w:delText xml:space="preserve">6. </w:delText>
        </w:r>
        <w:r w:rsidDel="007E23EB">
          <w:tab/>
          <w:delText xml:space="preserve">Santucci, J. and Aguilar, M., Most US states don’t have universal air conditioning in prisons. Climate change, heat waves are making it “torture”. </w:delText>
        </w:r>
        <w:r w:rsidDel="007E23EB">
          <w:rPr>
            <w:i/>
          </w:rPr>
          <w:delText>USA Today</w:delText>
        </w:r>
        <w:r w:rsidDel="007E23EB">
          <w:delText>. (Sep. 12, 2020). https://www.usatoday.com/story/news/nation/2022/09/12/prisons-air-conditioning-climate-change-heat-waves/10158499002/?gnt-cfr=1 Accessed July 10, 2023</w:delText>
        </w:r>
      </w:del>
    </w:p>
    <w:p w14:paraId="00000037" w14:textId="72DED045" w:rsidR="00070CCE" w:rsidDel="007E23EB" w:rsidRDefault="00070CCE">
      <w:pPr>
        <w:jc w:val="both"/>
        <w:rPr>
          <w:del w:id="46" w:author="Parks, Robbie M" w:date="2024-01-21T16:16:00Z"/>
        </w:rPr>
      </w:pPr>
    </w:p>
    <w:p w14:paraId="00000039" w14:textId="4C9FD2CE" w:rsidR="00070CCE" w:rsidDel="007E23EB" w:rsidRDefault="001E3C1D" w:rsidP="000D6568">
      <w:pPr>
        <w:ind w:left="720" w:hanging="720"/>
        <w:jc w:val="both"/>
        <w:rPr>
          <w:del w:id="47" w:author="Parks, Robbie M" w:date="2024-01-21T16:16:00Z"/>
        </w:rPr>
      </w:pPr>
      <w:del w:id="48" w:author="Parks, Robbie M" w:date="2024-01-21T16:16:00Z">
        <w:r w:rsidDel="007E23EB">
          <w:delText xml:space="preserve">7. </w:delText>
        </w:r>
        <w:r w:rsidDel="007E23EB">
          <w:tab/>
          <w:delText xml:space="preserve">Jones, Alexi., Cruel and unusual punishment: When states don’t provide air conditioning in prison. </w:delText>
        </w:r>
        <w:r w:rsidDel="007E23EB">
          <w:rPr>
            <w:i/>
          </w:rPr>
          <w:delText>Prison Policy Initiative</w:delText>
        </w:r>
        <w:r w:rsidDel="007E23EB">
          <w:delText>. (June 18, 2019). Accessed July 10, 2023 https://www.prisonpolicy.org/blog/2019/06/18/air-conditioning/</w:delText>
        </w:r>
      </w:del>
    </w:p>
    <w:p w14:paraId="0000003A" w14:textId="2A670034" w:rsidR="00070CCE" w:rsidDel="007E23EB" w:rsidRDefault="00070CCE">
      <w:pPr>
        <w:jc w:val="both"/>
        <w:rPr>
          <w:del w:id="49" w:author="Parks, Robbie M" w:date="2024-01-21T16:16:00Z"/>
        </w:rPr>
      </w:pPr>
    </w:p>
    <w:p w14:paraId="0000003B" w14:textId="39E555C3" w:rsidR="00070CCE" w:rsidDel="007E23EB" w:rsidRDefault="001E3C1D" w:rsidP="000D6568">
      <w:pPr>
        <w:ind w:left="720" w:hanging="720"/>
        <w:jc w:val="both"/>
        <w:rPr>
          <w:del w:id="50" w:author="Parks, Robbie M" w:date="2024-01-21T16:16:00Z"/>
        </w:rPr>
      </w:pPr>
      <w:del w:id="51" w:author="Parks, Robbie M" w:date="2024-01-21T16:16:00Z">
        <w:r w:rsidDel="007E23EB">
          <w:delText xml:space="preserve">8. </w:delText>
        </w:r>
        <w:r w:rsidDel="007E23EB">
          <w:tab/>
          <w:delText>D. Holt, Heat in US Prisons and Jails: Corrections and the Challenge of Climate Change, Sabin Center f</w:delText>
        </w:r>
        <w:r w:rsidR="0029599E" w:rsidDel="007E23EB">
          <w:delText>o</w:delText>
        </w:r>
        <w:r w:rsidDel="007E23EB">
          <w:delText xml:space="preserve">r Climate Change Law (2015) https:/doi.org/10.2139/ssrn.2667260 </w:delText>
        </w:r>
      </w:del>
    </w:p>
    <w:p w14:paraId="0000003C" w14:textId="2E17DB41" w:rsidR="00070CCE" w:rsidDel="007E23EB" w:rsidRDefault="00070CCE">
      <w:pPr>
        <w:jc w:val="both"/>
        <w:rPr>
          <w:del w:id="52" w:author="Parks, Robbie M" w:date="2024-01-21T16:16:00Z"/>
        </w:rPr>
      </w:pPr>
    </w:p>
    <w:p w14:paraId="0000003D" w14:textId="10DAFF77" w:rsidR="00070CCE" w:rsidDel="007E23EB" w:rsidRDefault="001E3C1D" w:rsidP="000D6568">
      <w:pPr>
        <w:ind w:left="720" w:hanging="720"/>
        <w:jc w:val="both"/>
        <w:rPr>
          <w:del w:id="53" w:author="Parks, Robbie M" w:date="2024-01-21T16:16:00Z"/>
        </w:rPr>
      </w:pPr>
      <w:del w:id="54" w:author="Parks, Robbie M" w:date="2024-01-21T16:16:00Z">
        <w:r w:rsidDel="007E23EB">
          <w:delText xml:space="preserve">9. </w:delText>
        </w:r>
        <w:r w:rsidDel="007E23EB">
          <w:tab/>
          <w:delText xml:space="preserve">J. Skarha, M. Peterson, J. D. Rich, D. Dosa, An Overlooked Crisis: Extreme Temperature Exposures in Incarceration Settings. </w:delText>
        </w:r>
        <w:r w:rsidDel="007E23EB">
          <w:rPr>
            <w:i/>
          </w:rPr>
          <w:delText xml:space="preserve">Am. J. Public Health </w:delText>
        </w:r>
        <w:r w:rsidDel="007E23EB">
          <w:delText>110, S41–S42 (2020).</w:delText>
        </w:r>
      </w:del>
    </w:p>
    <w:p w14:paraId="00000040" w14:textId="3C872197" w:rsidR="00070CCE" w:rsidDel="007E23EB" w:rsidRDefault="00070CCE">
      <w:pPr>
        <w:jc w:val="both"/>
        <w:rPr>
          <w:del w:id="55" w:author="Parks, Robbie M" w:date="2024-01-21T16:16:00Z"/>
        </w:rPr>
      </w:pPr>
    </w:p>
    <w:p w14:paraId="00000041" w14:textId="0AAD4099" w:rsidR="00070CCE" w:rsidDel="007E23EB" w:rsidRDefault="001E3C1D" w:rsidP="000D6568">
      <w:pPr>
        <w:ind w:left="720" w:hanging="720"/>
        <w:jc w:val="both"/>
        <w:rPr>
          <w:del w:id="56" w:author="Parks, Robbie M" w:date="2024-01-21T16:16:00Z"/>
        </w:rPr>
      </w:pPr>
      <w:del w:id="57" w:author="Parks, Robbie M" w:date="2024-01-21T16:16:00Z">
        <w:r w:rsidDel="007E23EB">
          <w:delText>1</w:delText>
        </w:r>
        <w:r w:rsidR="007373B7" w:rsidDel="007E23EB">
          <w:delText>0</w:delText>
        </w:r>
        <w:r w:rsidDel="007E23EB">
          <w:delText xml:space="preserve">. </w:delText>
        </w:r>
        <w:r w:rsidDel="007E23EB">
          <w:tab/>
          <w:delText xml:space="preserve">Jacklitsch, B. </w:delText>
        </w:r>
        <w:r w:rsidDel="007E23EB">
          <w:rPr>
            <w:i/>
          </w:rPr>
          <w:delText>et al.</w:delText>
        </w:r>
        <w:r w:rsidDel="007E23EB">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R="00000000" w:rsidDel="007E23EB">
          <w:fldChar w:fldCharType="begin"/>
        </w:r>
        <w:r w:rsidR="00000000" w:rsidDel="007E23EB">
          <w:delInstrText>HYPERLINK "https://www.cdc.gov/niosh/docs/2016-106/default.html"</w:delInstrText>
        </w:r>
        <w:r w:rsidR="00000000" w:rsidDel="007E23EB">
          <w:fldChar w:fldCharType="separate"/>
        </w:r>
        <w:r w:rsidR="009F4A86" w:rsidRPr="00402B7A" w:rsidDel="007E23EB">
          <w:rPr>
            <w:rStyle w:val="Hyperlink"/>
          </w:rPr>
          <w:delText>https://www.cdc.gov/niosh/docs/2016-106/default.html</w:delText>
        </w:r>
        <w:r w:rsidR="00000000" w:rsidDel="007E23EB">
          <w:rPr>
            <w:rStyle w:val="Hyperlink"/>
          </w:rPr>
          <w:fldChar w:fldCharType="end"/>
        </w:r>
      </w:del>
    </w:p>
    <w:p w14:paraId="4B4BAE56" w14:textId="3393EAB9" w:rsidR="009F4A86" w:rsidDel="007E23EB" w:rsidRDefault="009F4A86">
      <w:pPr>
        <w:jc w:val="both"/>
        <w:rPr>
          <w:del w:id="58" w:author="Parks, Robbie M" w:date="2024-01-21T16:16:00Z"/>
        </w:rPr>
      </w:pPr>
    </w:p>
    <w:p w14:paraId="71894255" w14:textId="683A7CA9" w:rsidR="009F4A86" w:rsidDel="007E23EB" w:rsidRDefault="007373B7" w:rsidP="00AF744B">
      <w:pPr>
        <w:ind w:left="720" w:hanging="720"/>
        <w:jc w:val="both"/>
        <w:rPr>
          <w:del w:id="59" w:author="Parks, Robbie M" w:date="2024-01-21T16:16:00Z"/>
        </w:rPr>
      </w:pPr>
      <w:del w:id="60" w:author="Parks, Robbie M" w:date="2024-01-21T16:16:00Z">
        <w:r w:rsidDel="007E23EB">
          <w:delText>11</w:delText>
        </w:r>
        <w:r w:rsidR="009F4A86" w:rsidDel="007E23EB">
          <w:delText xml:space="preserve">. </w:delText>
        </w:r>
        <w:r w:rsidR="009F4A86" w:rsidDel="007E23EB">
          <w:tab/>
        </w:r>
        <w:r w:rsidR="00513B53" w:rsidDel="007E23EB">
          <w:delText>California Department of Corrections and Rehabilitation.</w:delText>
        </w:r>
        <w:r w:rsidR="009F4A86" w:rsidDel="007E23EB">
          <w:delText xml:space="preserve"> </w:delText>
        </w:r>
        <w:r w:rsidR="00513B53" w:rsidDel="007E23EB">
          <w:delText>(</w:delText>
        </w:r>
        <w:r w:rsidR="007E5C4C" w:rsidDel="007E23EB">
          <w:delText>2022</w:delText>
        </w:r>
        <w:r w:rsidR="00513B53" w:rsidDel="007E23EB">
          <w:delText xml:space="preserve">) </w:delText>
        </w:r>
        <w:r w:rsidR="00513B53" w:rsidRPr="00513B53" w:rsidDel="007E23EB">
          <w:delText>Extreme heat prevention</w:delText>
        </w:r>
        <w:r w:rsidR="00513B53" w:rsidDel="007E23EB">
          <w:delText xml:space="preserve"> </w:delText>
        </w:r>
        <w:r w:rsidR="00513B53" w:rsidRPr="00513B53" w:rsidDel="007E23EB">
          <w:delText>and response</w:delText>
        </w:r>
        <w:r w:rsidR="00513B53" w:rsidDel="007E23EB">
          <w:delText xml:space="preserve">. </w:delText>
        </w:r>
        <w:r w:rsidR="00000000" w:rsidDel="007E23EB">
          <w:fldChar w:fldCharType="begin"/>
        </w:r>
        <w:r w:rsidR="00000000" w:rsidDel="007E23EB">
          <w:delInstrText>HYPERLINK "https://www.cdcr.ca.gov/family-resources/2022/09/02/cdcr-and-cchcs-extreme-heat-prevention-and-response-efforts/"</w:delInstrText>
        </w:r>
        <w:r w:rsidR="00000000" w:rsidDel="007E23EB">
          <w:fldChar w:fldCharType="separate"/>
        </w:r>
        <w:r w:rsidR="00513B53" w:rsidRPr="00402B7A" w:rsidDel="007E23EB">
          <w:rPr>
            <w:rStyle w:val="Hyperlink"/>
          </w:rPr>
          <w:delText>https://www.cdcr.ca.gov/family-resources/2022/09/02/cdcr-and-cchcs-extreme-heat-prevention-and-response-efforts/</w:delText>
        </w:r>
        <w:r w:rsidR="00000000" w:rsidDel="007E23EB">
          <w:rPr>
            <w:rStyle w:val="Hyperlink"/>
          </w:rPr>
          <w:fldChar w:fldCharType="end"/>
        </w:r>
        <w:r w:rsidR="00513B53" w:rsidDel="007E23EB">
          <w:delText xml:space="preserve"> Accessed Sep 29, 2023.</w:delText>
        </w:r>
      </w:del>
    </w:p>
    <w:p w14:paraId="776773A3" w14:textId="26CD4C1E" w:rsidR="00513B53" w:rsidDel="007E23EB" w:rsidRDefault="00513B53" w:rsidP="00513B53">
      <w:pPr>
        <w:jc w:val="both"/>
        <w:rPr>
          <w:del w:id="61" w:author="Parks, Robbie M" w:date="2024-01-21T16:16:00Z"/>
        </w:rPr>
      </w:pPr>
    </w:p>
    <w:p w14:paraId="5E6985D9" w14:textId="4BBB2DAB" w:rsidR="00513B53" w:rsidDel="007E23EB" w:rsidRDefault="007373B7" w:rsidP="000D6568">
      <w:pPr>
        <w:ind w:left="720" w:hanging="720"/>
        <w:jc w:val="both"/>
        <w:rPr>
          <w:del w:id="62" w:author="Parks, Robbie M" w:date="2024-01-21T16:16:00Z"/>
        </w:rPr>
      </w:pPr>
      <w:del w:id="63" w:author="Parks, Robbie M" w:date="2024-01-21T16:16:00Z">
        <w:r w:rsidDel="007E23EB">
          <w:delText>12</w:delText>
        </w:r>
        <w:r w:rsidR="00513B53" w:rsidDel="007E23EB">
          <w:delText xml:space="preserve">. </w:delText>
        </w:r>
        <w:r w:rsidR="00513B53" w:rsidDel="007E23EB">
          <w:tab/>
        </w:r>
        <w:r w:rsidR="00513B53" w:rsidRPr="00513B53" w:rsidDel="007E23EB">
          <w:delText>Coffel, E. D., Horton, R. M., &amp; De Sherbinin, A. (2017). Temperature and humidity based projections of a rapid rise in global heat stress exposure during the 21st century. Environmental Research Letters, 13(1), 014001.</w:delText>
        </w:r>
      </w:del>
    </w:p>
    <w:p w14:paraId="55A0C0EA" w14:textId="66D3DDF9" w:rsidR="00513B53" w:rsidDel="007E23EB" w:rsidRDefault="00513B53" w:rsidP="00513B53">
      <w:pPr>
        <w:jc w:val="both"/>
        <w:rPr>
          <w:del w:id="64" w:author="Parks, Robbie M" w:date="2024-01-21T16:16:00Z"/>
        </w:rPr>
      </w:pPr>
    </w:p>
    <w:p w14:paraId="1BD62D5E" w14:textId="4D2D3073" w:rsidR="00513B53" w:rsidDel="007E23EB" w:rsidRDefault="007373B7" w:rsidP="000D6568">
      <w:pPr>
        <w:ind w:left="720" w:hanging="720"/>
        <w:jc w:val="both"/>
        <w:rPr>
          <w:del w:id="65" w:author="Parks, Robbie M" w:date="2024-01-21T16:16:00Z"/>
        </w:rPr>
      </w:pPr>
      <w:del w:id="66" w:author="Parks, Robbie M" w:date="2024-01-21T16:16:00Z">
        <w:r w:rsidDel="007E23EB">
          <w:delText>13</w:delText>
        </w:r>
        <w:r w:rsidR="00513B53" w:rsidDel="007E23EB">
          <w:delText xml:space="preserve">. </w:delText>
        </w:r>
        <w:r w:rsidR="00E11E63" w:rsidDel="007E23EB">
          <w:tab/>
        </w:r>
        <w:r w:rsidR="00513B53" w:rsidDel="007E23EB">
          <w:delText xml:space="preserve">Vera. (Aug. 21, 2023). In Fall 2022,1.8 million people were incarcerated in the United States. </w:delText>
        </w:r>
        <w:r w:rsidR="00000000" w:rsidDel="007E23EB">
          <w:fldChar w:fldCharType="begin"/>
        </w:r>
        <w:r w:rsidR="00000000" w:rsidDel="007E23EB">
          <w:delInstrText>HYPERLINK "https://trends.vera.org"</w:delInstrText>
        </w:r>
        <w:r w:rsidR="00000000" w:rsidDel="007E23EB">
          <w:fldChar w:fldCharType="separate"/>
        </w:r>
        <w:r w:rsidR="00513B53" w:rsidRPr="00402B7A" w:rsidDel="007E23EB">
          <w:rPr>
            <w:rStyle w:val="Hyperlink"/>
          </w:rPr>
          <w:delText>https://trends.vera.org</w:delText>
        </w:r>
        <w:r w:rsidR="00000000" w:rsidDel="007E23EB">
          <w:rPr>
            <w:rStyle w:val="Hyperlink"/>
          </w:rPr>
          <w:fldChar w:fldCharType="end"/>
        </w:r>
        <w:r w:rsidR="00513B53" w:rsidDel="007E23EB">
          <w:delText xml:space="preserve"> Accessed Sep 28, 2023.</w:delText>
        </w:r>
      </w:del>
    </w:p>
    <w:p w14:paraId="10317422" w14:textId="59A88D08" w:rsidR="00030592" w:rsidDel="007E23EB" w:rsidRDefault="00030592" w:rsidP="00513B53">
      <w:pPr>
        <w:jc w:val="both"/>
        <w:rPr>
          <w:del w:id="67" w:author="Parks, Robbie M" w:date="2024-01-21T16:16:00Z"/>
        </w:rPr>
      </w:pPr>
    </w:p>
    <w:p w14:paraId="3C8A4364" w14:textId="4717F2D9" w:rsidR="00423DD5" w:rsidDel="007E23EB" w:rsidRDefault="007373B7" w:rsidP="00F73898">
      <w:pPr>
        <w:ind w:left="720" w:hanging="710"/>
        <w:jc w:val="both"/>
        <w:rPr>
          <w:del w:id="68" w:author="Parks, Robbie M" w:date="2024-01-21T16:16:00Z"/>
        </w:rPr>
      </w:pPr>
      <w:del w:id="69" w:author="Parks, Robbie M" w:date="2024-01-21T16:16:00Z">
        <w:r w:rsidDel="007E23EB">
          <w:delText>14</w:delText>
        </w:r>
        <w:r w:rsidR="00030592" w:rsidDel="007E23EB">
          <w:delText xml:space="preserve">. </w:delText>
        </w:r>
        <w:r w:rsidR="00E11E63" w:rsidDel="007E23EB">
          <w:tab/>
        </w:r>
        <w:r w:rsidR="00030592" w:rsidDel="007E23EB">
          <w:delText xml:space="preserve">Wang, L. (April 20, 2022). </w:delText>
        </w:r>
        <w:r w:rsidR="00030592" w:rsidRPr="00030592" w:rsidDel="007E23EB">
          <w:delText>Prisons are a daily environmental injustice</w:delText>
        </w:r>
        <w:r w:rsidR="00030592" w:rsidDel="007E23EB">
          <w:delText xml:space="preserve">. </w:delText>
        </w:r>
        <w:r w:rsidR="00000000" w:rsidDel="007E23EB">
          <w:fldChar w:fldCharType="begin"/>
        </w:r>
        <w:r w:rsidR="00000000" w:rsidDel="007E23EB">
          <w:delInstrText>HYPERLINK "https://www.prisonpolicy.org/blog/2022/04/20/environmental_injustice/"</w:delInstrText>
        </w:r>
        <w:r w:rsidR="00000000" w:rsidDel="007E23EB">
          <w:fldChar w:fldCharType="separate"/>
        </w:r>
        <w:r w:rsidR="00E11E63" w:rsidRPr="00E11E63" w:rsidDel="007E23EB">
          <w:rPr>
            <w:rStyle w:val="Hyperlink"/>
          </w:rPr>
          <w:delText>https://www.prisonpolicy.org/blog/2022/04/20/environmental_injustice/</w:delText>
        </w:r>
        <w:r w:rsidR="00000000" w:rsidDel="007E23EB">
          <w:rPr>
            <w:rStyle w:val="Hyperlink"/>
          </w:rPr>
          <w:fldChar w:fldCharType="end"/>
        </w:r>
        <w:r w:rsidR="00030592" w:rsidDel="007E23EB">
          <w:delText xml:space="preserve"> Accessed Sep. 29, 2023. </w:delText>
        </w:r>
      </w:del>
    </w:p>
    <w:p w14:paraId="4F117032" w14:textId="7CCC4885" w:rsidR="000D299D" w:rsidDel="007E23EB" w:rsidRDefault="000D299D" w:rsidP="00F73898">
      <w:pPr>
        <w:jc w:val="both"/>
        <w:rPr>
          <w:del w:id="70" w:author="Parks, Robbie M" w:date="2024-01-21T16:16:00Z"/>
        </w:rPr>
      </w:pPr>
    </w:p>
    <w:p w14:paraId="36B9F58F" w14:textId="32972862" w:rsidR="000D299D" w:rsidDel="007E23EB" w:rsidRDefault="007373B7" w:rsidP="000D6568">
      <w:pPr>
        <w:ind w:left="710" w:hanging="710"/>
        <w:jc w:val="both"/>
        <w:rPr>
          <w:del w:id="71" w:author="Parks, Robbie M" w:date="2024-01-21T16:16:00Z"/>
        </w:rPr>
      </w:pPr>
      <w:del w:id="72" w:author="Parks, Robbie M" w:date="2024-01-21T16:16:00Z">
        <w:r w:rsidDel="007E23EB">
          <w:delText>15</w:delText>
        </w:r>
        <w:r w:rsidR="000D299D" w:rsidDel="007E23EB">
          <w:delText xml:space="preserve">. </w:delText>
        </w:r>
        <w:r w:rsidR="000D299D" w:rsidDel="007E23EB">
          <w:tab/>
        </w:r>
        <w:r w:rsidR="000D299D" w:rsidRPr="000D299D" w:rsidDel="007E23EB">
          <w:delText>Maruschak, L.M. et al., Indicators of Mental Health Problems Reported by Prisoners. U.S. Department of Justice, Office of Justice Programs Bureau of Justice Statistics. https://bjs.ojp.gov/sites/g/files/xyckuh236/files/media/document/imhprpspi16st.pdf</w:delText>
        </w:r>
      </w:del>
    </w:p>
    <w:p w14:paraId="78E91F3A" w14:textId="6BF5066C" w:rsidR="00423DD5" w:rsidDel="007E23EB" w:rsidRDefault="00423DD5">
      <w:pPr>
        <w:jc w:val="both"/>
        <w:rPr>
          <w:del w:id="73" w:author="Parks, Robbie M" w:date="2024-01-21T16:16:00Z"/>
        </w:rPr>
      </w:pPr>
    </w:p>
    <w:p w14:paraId="34C62008" w14:textId="7BF6C199" w:rsidR="00423DD5" w:rsidDel="007E23EB" w:rsidRDefault="007373B7" w:rsidP="000D6568">
      <w:pPr>
        <w:ind w:left="710" w:hanging="710"/>
        <w:jc w:val="both"/>
        <w:rPr>
          <w:del w:id="74" w:author="Parks, Robbie M" w:date="2024-01-21T16:16:00Z"/>
        </w:rPr>
      </w:pPr>
      <w:del w:id="75" w:author="Parks, Robbie M" w:date="2024-01-21T16:16:00Z">
        <w:r w:rsidDel="007E23EB">
          <w:delText>16</w:delText>
        </w:r>
        <w:r w:rsidR="00423DD5" w:rsidDel="007E23EB">
          <w:delText xml:space="preserve">. </w:delText>
        </w:r>
        <w:r w:rsidR="00423DD5" w:rsidDel="007E23EB">
          <w:tab/>
        </w:r>
        <w:r w:rsidR="00423DD5" w:rsidRPr="00423DD5" w:rsidDel="007E23EB">
          <w:delText>Parks, R. M., Rowland, S. T., Do, V., Boehme, A. K., Dominici, F., Hart, C. L., &amp; Kioumourtzoglou, M. A. (2023). The association between temperature and alcohol-and substance-related disorder hospital visits in New York State. Communications Medicine, 3(1), 118.</w:delText>
        </w:r>
      </w:del>
    </w:p>
    <w:p w14:paraId="5CE7A970" w14:textId="446DFB93" w:rsidR="00A52F9C" w:rsidDel="007E23EB" w:rsidRDefault="00A52F9C" w:rsidP="000D6568">
      <w:pPr>
        <w:ind w:left="710" w:hanging="710"/>
        <w:jc w:val="both"/>
        <w:rPr>
          <w:del w:id="76" w:author="Parks, Robbie M" w:date="2024-01-21T16:16:00Z"/>
        </w:rPr>
      </w:pPr>
    </w:p>
    <w:p w14:paraId="4163CAEB" w14:textId="7C5CF780" w:rsidR="00A52F9C" w:rsidDel="007E23EB" w:rsidRDefault="007373B7" w:rsidP="00A52F9C">
      <w:pPr>
        <w:ind w:left="710" w:hanging="710"/>
        <w:jc w:val="both"/>
        <w:rPr>
          <w:del w:id="77" w:author="Parks, Robbie M" w:date="2024-01-21T16:16:00Z"/>
        </w:rPr>
      </w:pPr>
      <w:del w:id="78" w:author="Parks, Robbie M" w:date="2024-01-21T16:16:00Z">
        <w:r w:rsidDel="007E23EB">
          <w:delText>17</w:delText>
        </w:r>
        <w:r w:rsidR="00A52F9C" w:rsidDel="007E23EB">
          <w:delText xml:space="preserve">. </w:delText>
        </w:r>
        <w:r w:rsidR="00A52F9C" w:rsidDel="007E23EB">
          <w:tab/>
          <w:delText xml:space="preserve">C. L. Chapman, </w:delText>
        </w:r>
        <w:r w:rsidR="00A52F9C" w:rsidDel="007E23EB">
          <w:rPr>
            <w:i/>
          </w:rPr>
          <w:delText>et al.</w:delText>
        </w:r>
        <w:r w:rsidR="00A52F9C" w:rsidDel="007E23EB">
          <w:delText xml:space="preserve">, Occupational heat exposure and the risk of chronic kidney disease of nontraditional origin in the United States. </w:delText>
        </w:r>
        <w:r w:rsidR="00A52F9C" w:rsidDel="007E23EB">
          <w:rPr>
            <w:i/>
          </w:rPr>
          <w:delText xml:space="preserve">Am. J. Physiol.-Regul. Integr. Comp. Physiol. </w:delText>
        </w:r>
        <w:r w:rsidR="00A52F9C" w:rsidDel="007E23EB">
          <w:delText>321, R141–R151 (2021).</w:delText>
        </w:r>
      </w:del>
    </w:p>
    <w:p w14:paraId="1932A303" w14:textId="158FEBF4" w:rsidR="00A52F9C" w:rsidDel="007E23EB" w:rsidRDefault="00A52F9C" w:rsidP="00F73898">
      <w:pPr>
        <w:jc w:val="both"/>
        <w:rPr>
          <w:del w:id="79" w:author="Parks, Robbie M" w:date="2024-01-21T16:16:00Z"/>
        </w:rPr>
      </w:pPr>
    </w:p>
    <w:p w14:paraId="5518719A" w14:textId="7CC7E904" w:rsidR="00E11E63" w:rsidDel="007E23EB" w:rsidRDefault="007373B7">
      <w:pPr>
        <w:jc w:val="both"/>
        <w:rPr>
          <w:del w:id="80" w:author="Parks, Robbie M" w:date="2024-01-21T16:16:00Z"/>
        </w:rPr>
      </w:pPr>
      <w:del w:id="81" w:author="Parks, Robbie M" w:date="2024-01-21T16:16:00Z">
        <w:r w:rsidDel="007E23EB">
          <w:delText>18</w:delText>
        </w:r>
        <w:r w:rsidR="00423DD5" w:rsidDel="007E23EB">
          <w:delText xml:space="preserve">. </w:delText>
        </w:r>
        <w:r w:rsidR="00E11E63" w:rsidDel="007E23EB">
          <w:tab/>
        </w:r>
        <w:r w:rsidR="00423DD5" w:rsidDel="007E23EB">
          <w:delText xml:space="preserve">The Sentencing Project. (2023). </w:delText>
        </w:r>
        <w:r w:rsidR="00423DD5" w:rsidRPr="00423DD5" w:rsidDel="007E23EB">
          <w:delText>Growth in Mass Incarceration</w:delText>
        </w:r>
        <w:r w:rsidR="00423DD5" w:rsidDel="007E23EB">
          <w:delText xml:space="preserve">. </w:delText>
        </w:r>
      </w:del>
    </w:p>
    <w:p w14:paraId="036CD98E" w14:textId="0731D367" w:rsidR="00423DD5" w:rsidDel="007E23EB" w:rsidRDefault="00000000" w:rsidP="000D6568">
      <w:pPr>
        <w:ind w:firstLine="720"/>
        <w:jc w:val="both"/>
        <w:rPr>
          <w:del w:id="82" w:author="Parks, Robbie M" w:date="2024-01-21T16:16:00Z"/>
        </w:rPr>
      </w:pPr>
      <w:del w:id="83" w:author="Parks, Robbie M" w:date="2024-01-21T16:16:00Z">
        <w:r w:rsidDel="007E23EB">
          <w:fldChar w:fldCharType="begin"/>
        </w:r>
        <w:r w:rsidDel="007E23EB">
          <w:delInstrText>HYPERLINK "https://www.sentencingproject.org/research/"</w:delInstrText>
        </w:r>
        <w:r w:rsidDel="007E23EB">
          <w:fldChar w:fldCharType="separate"/>
        </w:r>
        <w:r w:rsidR="00423DD5" w:rsidRPr="00402B7A" w:rsidDel="007E23EB">
          <w:rPr>
            <w:rStyle w:val="Hyperlink"/>
          </w:rPr>
          <w:delText>https://www.sentencingproject.org/research/</w:delText>
        </w:r>
        <w:r w:rsidDel="007E23EB">
          <w:rPr>
            <w:rStyle w:val="Hyperlink"/>
          </w:rPr>
          <w:fldChar w:fldCharType="end"/>
        </w:r>
        <w:r w:rsidR="00423DD5" w:rsidDel="007E23EB">
          <w:delText xml:space="preserve"> Accessed Sep. 28, 2023</w:delText>
        </w:r>
        <w:r w:rsidR="0029599E" w:rsidDel="007E23EB">
          <w:delText>.</w:delText>
        </w:r>
      </w:del>
    </w:p>
    <w:p w14:paraId="315D38CD" w14:textId="1D87D2E3" w:rsidR="0029599E" w:rsidDel="007E23EB" w:rsidRDefault="0029599E">
      <w:pPr>
        <w:jc w:val="both"/>
        <w:rPr>
          <w:del w:id="84" w:author="Parks, Robbie M" w:date="2024-01-21T16:16:00Z"/>
        </w:rPr>
      </w:pPr>
    </w:p>
    <w:p w14:paraId="1BB8E8DC" w14:textId="24834853" w:rsidR="0029599E" w:rsidDel="007E23EB" w:rsidRDefault="007373B7" w:rsidP="000D6568">
      <w:pPr>
        <w:ind w:left="720" w:hanging="720"/>
        <w:jc w:val="both"/>
        <w:rPr>
          <w:del w:id="85" w:author="Parks, Robbie M" w:date="2024-01-21T16:16:00Z"/>
        </w:rPr>
      </w:pPr>
      <w:del w:id="86" w:author="Parks, Robbie M" w:date="2024-01-21T16:16:00Z">
        <w:r w:rsidDel="007E23EB">
          <w:delText>19</w:delText>
        </w:r>
        <w:r w:rsidR="0029599E" w:rsidDel="007E23EB">
          <w:delText xml:space="preserve">. </w:delText>
        </w:r>
        <w:r w:rsidR="0029599E" w:rsidDel="007E23EB">
          <w:tab/>
          <w:delText xml:space="preserve">Jackman, T. (March 2, 2021). </w:delText>
        </w:r>
        <w:r w:rsidR="0029599E" w:rsidRPr="0029599E" w:rsidDel="007E23EB">
          <w:delText>Study: 1 in 7 U.S. prisoners is serving life, and two-thirds of those are people of color</w:delText>
        </w:r>
        <w:r w:rsidR="0029599E" w:rsidDel="007E23EB">
          <w:delText xml:space="preserve">. </w:delText>
        </w:r>
        <w:r w:rsidR="00000000" w:rsidDel="007E23EB">
          <w:fldChar w:fldCharType="begin"/>
        </w:r>
        <w:r w:rsidR="00000000" w:rsidDel="007E23EB">
          <w:delInstrText>HYPERLINK "https://www.washingtonpost.com/nation/2021/03/02/life-sentences-growing/"</w:delInstrText>
        </w:r>
        <w:r w:rsidR="00000000" w:rsidDel="007E23EB">
          <w:fldChar w:fldCharType="separate"/>
        </w:r>
        <w:r w:rsidR="0029599E" w:rsidRPr="00402B7A" w:rsidDel="007E23EB">
          <w:rPr>
            <w:rStyle w:val="Hyperlink"/>
          </w:rPr>
          <w:delText>https://www.washingtonpost.com/nation/2021/03/02/life-sentences-growing/</w:delText>
        </w:r>
        <w:r w:rsidR="00000000" w:rsidDel="007E23EB">
          <w:rPr>
            <w:rStyle w:val="Hyperlink"/>
          </w:rPr>
          <w:fldChar w:fldCharType="end"/>
        </w:r>
        <w:r w:rsidR="0029599E" w:rsidDel="007E23EB">
          <w:delText xml:space="preserve"> Accessed Sep. 28, 2023. </w:delText>
        </w:r>
      </w:del>
    </w:p>
    <w:p w14:paraId="394E31ED" w14:textId="5B7A6F4B" w:rsidR="00E11E63" w:rsidDel="007E23EB" w:rsidRDefault="00E11E63">
      <w:pPr>
        <w:jc w:val="both"/>
        <w:rPr>
          <w:del w:id="87" w:author="Parks, Robbie M" w:date="2024-01-21T16:16:00Z"/>
        </w:rPr>
      </w:pPr>
    </w:p>
    <w:p w14:paraId="4B934DE5" w14:textId="76F9CBAF" w:rsidR="0061615A" w:rsidDel="007E23EB" w:rsidRDefault="007373B7" w:rsidP="00B97D9F">
      <w:pPr>
        <w:widowControl w:val="0"/>
        <w:ind w:left="640" w:hanging="640"/>
        <w:rPr>
          <w:del w:id="88" w:author="Parks, Robbie M" w:date="2024-01-21T16:16:00Z"/>
          <w:moveTo w:id="89" w:author="Parks, Robbie M" w:date="2024-01-21T16:12:00Z"/>
        </w:rPr>
      </w:pPr>
      <w:del w:id="90" w:author="Parks, Robbie M" w:date="2024-01-21T16:16:00Z">
        <w:r w:rsidDel="007E23EB">
          <w:delText>20</w:delText>
        </w:r>
        <w:r w:rsidR="00C73189" w:rsidDel="007E23EB">
          <w:delText xml:space="preserve">. </w:delText>
        </w:r>
        <w:r w:rsidR="00C73189" w:rsidDel="007E23EB">
          <w:tab/>
        </w:r>
        <w:r w:rsidR="00C73189" w:rsidRPr="00C73189" w:rsidDel="007E23EB">
          <w:delText xml:space="preserve">Alexander, M. (2011). The </w:delText>
        </w:r>
        <w:r w:rsidR="00E25A41" w:rsidDel="007E23EB">
          <w:delText>N</w:delText>
        </w:r>
        <w:r w:rsidR="00C73189" w:rsidRPr="00C73189" w:rsidDel="007E23EB">
          <w:delText xml:space="preserve">ew </w:delText>
        </w:r>
        <w:r w:rsidR="00E25A41" w:rsidDel="007E23EB">
          <w:delText>J</w:delText>
        </w:r>
        <w:r w:rsidR="00C73189" w:rsidRPr="00C73189" w:rsidDel="007E23EB">
          <w:delText xml:space="preserve">im </w:delText>
        </w:r>
        <w:r w:rsidR="00E25A41" w:rsidDel="007E23EB">
          <w:delText>C</w:delText>
        </w:r>
        <w:r w:rsidR="00C73189" w:rsidRPr="00C73189" w:rsidDel="007E23EB">
          <w:delText>row. Ohio St. J. Crim. L., 9, 7.</w:delText>
        </w:r>
      </w:del>
      <w:moveToRangeStart w:id="91" w:author="Parks, Robbie M" w:date="2024-01-21T16:12:00Z" w:name="move156745965"/>
      <w:moveTo w:id="92" w:author="Parks, Robbie M" w:date="2024-01-21T16:12:00Z">
        <w:del w:id="93" w:author="Parks, Robbie M" w:date="2024-01-21T16:16:00Z">
          <w:r w:rsidR="00B97D9F" w:rsidDel="007E23EB">
            <w:delText xml:space="preserve">1. </w:delText>
          </w:r>
          <w:r w:rsidR="00B97D9F" w:rsidDel="007E23EB">
            <w:tab/>
            <w:delText xml:space="preserve">C. Daly, J. I. Smith, K. V. Olson, Mapping Atmospheric Moisture Climatologies across the Conterminous United States. </w:delText>
          </w:r>
          <w:r w:rsidR="00B97D9F" w:rsidDel="007E23EB">
            <w:rPr>
              <w:i/>
            </w:rPr>
            <w:delText xml:space="preserve">PLOS ONE </w:delText>
          </w:r>
          <w:r w:rsidR="00B97D9F" w:rsidDel="007E23EB">
            <w:delText>10, e0141140 (2015).</w:delText>
          </w:r>
        </w:del>
      </w:moveTo>
    </w:p>
    <w:p w14:paraId="20D8F3EE" w14:textId="6438EA9C" w:rsidR="00EF1558" w:rsidDel="007E23EB" w:rsidRDefault="00EF1558" w:rsidP="00EF1558">
      <w:pPr>
        <w:jc w:val="both"/>
        <w:rPr>
          <w:del w:id="94" w:author="Parks, Robbie M" w:date="2024-01-21T16:16:00Z"/>
          <w:moveTo w:id="95" w:author="Parks, Robbie M" w:date="2024-01-21T16:14:00Z"/>
        </w:rPr>
        <w:pPrChange w:id="96" w:author="Parks, Robbie M" w:date="2024-01-21T16:14:00Z">
          <w:pPr>
            <w:ind w:left="640" w:hanging="640"/>
            <w:jc w:val="both"/>
          </w:pPr>
        </w:pPrChange>
      </w:pPr>
      <w:moveToRangeStart w:id="97" w:author="Parks, Robbie M" w:date="2024-01-21T16:14:00Z" w:name="move156746097"/>
      <w:moveToRangeEnd w:id="91"/>
      <w:moveTo w:id="98" w:author="Parks, Robbie M" w:date="2024-01-21T16:14:00Z">
        <w:del w:id="99" w:author="Parks, Robbie M" w:date="2024-01-21T16:14:00Z">
          <w:r w:rsidDel="00EF1558">
            <w:delText>5</w:delText>
          </w:r>
        </w:del>
        <w:del w:id="100" w:author="Parks, Robbie M" w:date="2024-01-21T16:16:00Z">
          <w:r w:rsidDel="007E23EB">
            <w:delText>.</w:delText>
          </w:r>
          <w:r w:rsidRPr="00E11E63" w:rsidDel="007E23EB">
            <w:delText xml:space="preserve"> </w:delText>
          </w:r>
          <w:r w:rsidDel="007E23EB">
            <w:tab/>
          </w:r>
          <w:r w:rsidRPr="009F4A86" w:rsidDel="007E23EB">
            <w:delText>Pradhan, B., Kjellstrom, T., Atar, D., Sharma, P., Kayastha, B., Bhandari, G., &amp; Pradhan, P. K. (2019). Heat stress impacts on cardiac mortality in Nepali migrant workers in Qatar. Cardiology, 143(1-2), 37-48.</w:delText>
          </w:r>
        </w:del>
      </w:moveTo>
    </w:p>
    <w:p w14:paraId="3E12C2FC" w14:textId="768D4E0B" w:rsidR="00EF1558" w:rsidDel="007E23EB" w:rsidRDefault="00EF1558" w:rsidP="00EF1558">
      <w:pPr>
        <w:jc w:val="both"/>
        <w:rPr>
          <w:del w:id="101" w:author="Parks, Robbie M" w:date="2024-01-21T16:16:00Z"/>
          <w:moveTo w:id="102" w:author="Parks, Robbie M" w:date="2024-01-21T16:14:00Z"/>
        </w:rPr>
      </w:pPr>
    </w:p>
    <w:p w14:paraId="70CF08FF" w14:textId="68105663" w:rsidR="00EF1558" w:rsidDel="007E23EB" w:rsidRDefault="00EF1558" w:rsidP="00EF1558">
      <w:pPr>
        <w:ind w:left="640" w:hanging="640"/>
        <w:jc w:val="both"/>
        <w:rPr>
          <w:del w:id="103" w:author="Parks, Robbie M" w:date="2024-01-21T16:16:00Z"/>
          <w:moveTo w:id="104" w:author="Parks, Robbie M" w:date="2024-01-21T16:14:00Z"/>
        </w:rPr>
      </w:pPr>
      <w:moveTo w:id="105" w:author="Parks, Robbie M" w:date="2024-01-21T16:14:00Z">
        <w:del w:id="106" w:author="Parks, Robbie M" w:date="2024-01-21T16:14:00Z">
          <w:r w:rsidDel="00EF1558">
            <w:delText>6</w:delText>
          </w:r>
        </w:del>
        <w:del w:id="107" w:author="Parks, Robbie M" w:date="2024-01-21T16:16:00Z">
          <w:r w:rsidDel="007E23EB">
            <w:delText xml:space="preserve">. </w:delText>
          </w:r>
          <w:r w:rsidDel="007E23EB">
            <w:tab/>
          </w:r>
          <w:r w:rsidRPr="009F4A86" w:rsidDel="007E23EB">
            <w:delText>Chu, L., Chen, K., Crowley, S., &amp; Dubrow, R. (2023). Associations between short-term temperature exposure and kidney-related conditions in New York State: The influence of temperature metrics across four dimensions. Environment International, 173, 107783.</w:delText>
          </w:r>
        </w:del>
      </w:moveTo>
    </w:p>
    <w:moveToRangeEnd w:id="97"/>
    <w:p w14:paraId="380A306C" w14:textId="13C67084" w:rsidR="00824DA8" w:rsidRPr="00824DA8" w:rsidDel="007E23EB" w:rsidRDefault="00824DA8" w:rsidP="00824DA8">
      <w:pPr>
        <w:jc w:val="both"/>
        <w:rPr>
          <w:del w:id="108" w:author="Parks, Robbie M" w:date="2024-01-21T16:16:00Z"/>
        </w:rPr>
      </w:pPr>
      <w:del w:id="109" w:author="Parks, Robbie M" w:date="2024-01-21T16:16:00Z">
        <w:r w:rsidDel="007E23EB">
          <w:rPr>
            <w:b/>
            <w:color w:val="000000"/>
          </w:rPr>
          <w:br w:type="page"/>
        </w:r>
      </w:del>
    </w:p>
    <w:p w14:paraId="00000056" w14:textId="3007D885" w:rsidR="00070CCE" w:rsidRDefault="00000000">
      <w:pPr>
        <w:spacing w:line="480" w:lineRule="auto"/>
        <w:jc w:val="both"/>
        <w:rPr>
          <w:b/>
          <w:i/>
          <w:color w:val="000000"/>
        </w:rPr>
      </w:pPr>
      <w:r>
        <w:rPr>
          <w:b/>
          <w:color w:val="000000"/>
        </w:rPr>
        <w:t>Methods</w:t>
      </w:r>
      <w:r>
        <w:rPr>
          <w:b/>
          <w:i/>
          <w:color w:val="000000"/>
        </w:rPr>
        <w:t xml:space="preserve"> </w:t>
      </w:r>
    </w:p>
    <w:p w14:paraId="00000057" w14:textId="187070C3"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del w:id="110" w:author="Parks, Robbie M" w:date="2024-01-21T16:12:00Z">
        <w:r w:rsidDel="00CE447B">
          <w:rPr>
            <w:color w:val="000000"/>
            <w:vertAlign w:val="superscript"/>
          </w:rPr>
          <w:delText>1</w:delText>
        </w:r>
      </w:del>
      <w:ins w:id="111" w:author="Parks, Robbie M" w:date="2024-01-21T16:12:00Z">
        <w:r w:rsidR="00CE447B">
          <w:rPr>
            <w:color w:val="000000"/>
            <w:vertAlign w:val="superscript"/>
          </w:rPr>
          <w:t>21</w:t>
        </w:r>
      </w:ins>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ins w:id="112" w:author="Parks, Robbie M" w:date="2024-01-21T16:13:00Z">
        <w:r w:rsidR="00D310F6">
          <w:rPr>
            <w:color w:val="000000"/>
            <w:vertAlign w:val="superscript"/>
          </w:rPr>
          <w:t>2</w:t>
        </w:r>
      </w:ins>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ins w:id="113" w:author="Parks, Robbie M" w:date="2024-01-21T16:20:00Z">
        <w:r w:rsidR="007356D9" w:rsidRPr="007356D9">
          <w:rPr>
            <w:color w:val="000000"/>
          </w:rPr>
          <w:t xml:space="preserve">Daily WBGTmax </w:t>
        </w:r>
      </w:ins>
      <w:ins w:id="114" w:author="Parks, Robbie M" w:date="2024-01-21T16:21:00Z">
        <w:r w:rsidR="00452B1C">
          <w:rPr>
            <w:color w:val="000000"/>
          </w:rPr>
          <w:t>e</w:t>
        </w:r>
      </w:ins>
      <w:ins w:id="115" w:author="Parks, Robbie M" w:date="2024-01-21T16:20:00Z">
        <w:r w:rsidR="007356D9" w:rsidRPr="007356D9">
          <w:rPr>
            <w:color w:val="000000"/>
          </w:rPr>
          <w:t>stimates</w:t>
        </w:r>
        <w:r w:rsidR="007356D9">
          <w:rPr>
            <w:color w:val="000000"/>
          </w:rPr>
          <w:t xml:space="preserve"> in </w:t>
        </w:r>
      </w:ins>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del w:id="116" w:author="Parks, Robbie M" w:date="2024-01-21T16:13:00Z">
        <w:r w:rsidDel="00DC7178">
          <w:rPr>
            <w:color w:val="000000"/>
            <w:vertAlign w:val="superscript"/>
          </w:rPr>
          <w:delText>3</w:delText>
        </w:r>
      </w:del>
      <w:ins w:id="117" w:author="Parks, Robbie M" w:date="2024-01-21T16:13:00Z">
        <w:r w:rsidR="00DC7178">
          <w:rPr>
            <w:color w:val="000000"/>
            <w:vertAlign w:val="superscript"/>
          </w:rPr>
          <w:t>5</w:t>
        </w:r>
      </w:ins>
      <w:r>
        <w:rPr>
          <w:color w:val="000000"/>
        </w:rPr>
        <w:t xml:space="preserve"> </w:t>
      </w:r>
      <w:ins w:id="118" w:author="Parks, Robbie M" w:date="2024-01-21T15:56:00Z">
        <w:r w:rsidR="00BA5482">
          <w:rPr>
            <w:color w:val="000000"/>
          </w:rPr>
          <w:t xml:space="preserve">We </w:t>
        </w:r>
      </w:ins>
      <w:ins w:id="119" w:author="Parks, Robbie M" w:date="2024-01-21T16:10:00Z">
        <w:r w:rsidR="001178D2">
          <w:rPr>
            <w:color w:val="000000"/>
          </w:rPr>
          <w:t>evaluated</w:t>
        </w:r>
      </w:ins>
      <w:ins w:id="120" w:author="Parks, Robbie M" w:date="2024-01-21T15:56:00Z">
        <w:r w:rsidR="00BA5482">
          <w:rPr>
            <w:color w:val="000000"/>
          </w:rPr>
          <w:t xml:space="preserve"> PRISM-derived WBGT</w:t>
        </w:r>
        <w:r w:rsidR="00BA5482">
          <w:rPr>
            <w:color w:val="000000"/>
            <w:vertAlign w:val="subscript"/>
          </w:rPr>
          <w:t>max</w:t>
        </w:r>
        <w:r w:rsidR="00BA5482">
          <w:rPr>
            <w:color w:val="000000"/>
          </w:rPr>
          <w:t xml:space="preserve"> against </w:t>
        </w:r>
        <w:r w:rsidR="00BA5482" w:rsidRPr="002F7702">
          <w:rPr>
            <w:color w:val="000000"/>
          </w:rPr>
          <w:t>ERA5</w:t>
        </w:r>
        <w:r w:rsidR="00BA5482">
          <w:rPr>
            <w:color w:val="000000"/>
          </w:rPr>
          <w:t>-</w:t>
        </w:r>
        <w:r w:rsidR="00BA5482" w:rsidRPr="002F7702">
          <w:rPr>
            <w:color w:val="000000"/>
          </w:rPr>
          <w:t xml:space="preserve">, and </w:t>
        </w:r>
        <w:proofErr w:type="spellStart"/>
        <w:r w:rsidR="00BA5482" w:rsidRPr="002F7702">
          <w:rPr>
            <w:color w:val="000000"/>
          </w:rPr>
          <w:t>HadISD</w:t>
        </w:r>
        <w:proofErr w:type="spellEnd"/>
        <w:r w:rsidR="00BA5482">
          <w:rPr>
            <w:color w:val="000000"/>
          </w:rPr>
          <w:t>-derived</w:t>
        </w:r>
        <w:r w:rsidR="00BA5482" w:rsidRPr="00E41315">
          <w:rPr>
            <w:color w:val="000000"/>
          </w:rPr>
          <w:t xml:space="preserve"> </w:t>
        </w:r>
        <w:r w:rsidR="00BA5482">
          <w:rPr>
            <w:color w:val="000000"/>
          </w:rPr>
          <w:t>WBGT</w:t>
        </w:r>
        <w:r w:rsidR="00BA5482">
          <w:rPr>
            <w:color w:val="000000"/>
            <w:vertAlign w:val="subscript"/>
          </w:rPr>
          <w:t>max</w:t>
        </w:r>
        <w:r w:rsidR="00BA5482">
          <w:rPr>
            <w:color w:val="000000"/>
          </w:rPr>
          <w:t xml:space="preserve"> in </w:t>
        </w:r>
      </w:ins>
      <w:ins w:id="121" w:author="Parks, Robbie M" w:date="2024-01-21T16:07:00Z">
        <w:r w:rsidR="00D41E06">
          <w:rPr>
            <w:color w:val="000000"/>
          </w:rPr>
          <w:t>Supplementary</w:t>
        </w:r>
      </w:ins>
      <w:ins w:id="122" w:author="Parks, Robbie M" w:date="2024-01-21T15:56:00Z">
        <w:r w:rsidR="00BA5482">
          <w:rPr>
            <w:color w:val="000000"/>
          </w:rPr>
          <w:t xml:space="preserve"> Figures 7 and 8.</w:t>
        </w:r>
      </w:ins>
    </w:p>
    <w:p w14:paraId="00000058" w14:textId="77777777" w:rsidR="00070CCE" w:rsidRDefault="00070CCE">
      <w:pPr>
        <w:spacing w:line="480" w:lineRule="auto"/>
        <w:jc w:val="both"/>
        <w:rPr>
          <w:color w:val="000000"/>
        </w:rPr>
      </w:pPr>
    </w:p>
    <w:p w14:paraId="00000059" w14:textId="5FA7B2F3"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ins w:id="123" w:author="Parks, Robbie M" w:date="2024-01-21T16:14:00Z">
        <w:r w:rsidR="00296859">
          <w:rPr>
            <w:color w:val="000000"/>
            <w:vertAlign w:val="superscript"/>
          </w:rPr>
          <w:t>10</w:t>
        </w:r>
      </w:ins>
      <w:del w:id="124" w:author="Parks, Robbie M" w:date="2024-01-21T16:14:00Z">
        <w:r w:rsidDel="00296859">
          <w:rPr>
            <w:color w:val="000000"/>
            <w:vertAlign w:val="superscript"/>
          </w:rPr>
          <w:delText>4</w:delText>
        </w:r>
      </w:del>
      <w:r w:rsidR="009E1DE4">
        <w:rPr>
          <w:color w:val="000000"/>
        </w:rPr>
        <w:t xml:space="preserve"> and it is used widely in environmental epidemiological research</w:t>
      </w:r>
      <w:r w:rsidR="00E11E63">
        <w:rPr>
          <w:color w:val="000000"/>
        </w:rPr>
        <w:t>.</w:t>
      </w:r>
      <w:del w:id="125" w:author="Parks, Robbie M" w:date="2024-01-21T16:14:00Z">
        <w:r w:rsidR="00E11E63" w:rsidDel="00F90143">
          <w:rPr>
            <w:color w:val="000000"/>
            <w:vertAlign w:val="superscript"/>
          </w:rPr>
          <w:delText>5</w:delText>
        </w:r>
      </w:del>
      <w:ins w:id="126" w:author="Parks, Robbie M" w:date="2024-01-21T16:14:00Z">
        <w:r w:rsidR="00F90143">
          <w:rPr>
            <w:color w:val="000000"/>
            <w:vertAlign w:val="superscript"/>
          </w:rPr>
          <w:t>23</w:t>
        </w:r>
      </w:ins>
      <w:r w:rsidR="00E11E63">
        <w:rPr>
          <w:color w:val="000000"/>
          <w:vertAlign w:val="superscript"/>
        </w:rPr>
        <w:t>-</w:t>
      </w:r>
      <w:ins w:id="127" w:author="Parks, Robbie M" w:date="2024-01-21T16:14:00Z">
        <w:r w:rsidR="00F90143">
          <w:rPr>
            <w:color w:val="000000"/>
            <w:vertAlign w:val="superscript"/>
          </w:rPr>
          <w:t>24</w:t>
        </w:r>
      </w:ins>
      <w:del w:id="128" w:author="Parks, Robbie M" w:date="2024-01-21T16:14:00Z">
        <w:r w:rsidR="00E11E63" w:rsidDel="00F90143">
          <w:rPr>
            <w:color w:val="000000"/>
            <w:vertAlign w:val="superscript"/>
          </w:rPr>
          <w:delText>6</w:delText>
        </w:r>
      </w:del>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w:t>
      </w:r>
      <w:r>
        <w:rPr>
          <w:color w:val="000000"/>
        </w:rPr>
        <w:lastRenderedPageBreak/>
        <w:t xml:space="preserve">each facility. For a more detailed explanation of methods, see </w:t>
      </w:r>
      <w:del w:id="129" w:author="Parks, Robbie M" w:date="2024-01-21T19:32:00Z">
        <w:r w:rsidDel="002B5475">
          <w:rPr>
            <w:color w:val="000000"/>
          </w:rPr>
          <w:delText xml:space="preserve">the online </w:delText>
        </w:r>
      </w:del>
      <w:ins w:id="130" w:author="Parks, Robbie M" w:date="2024-01-21T16:20:00Z">
        <w:r w:rsidR="00CB1735" w:rsidRPr="00CB1735">
          <w:rPr>
            <w:color w:val="000000"/>
          </w:rPr>
          <w:t>Calculating humid heat exposure and trajectories of change metrics</w:t>
        </w:r>
        <w:r w:rsidR="00CB1735">
          <w:rPr>
            <w:color w:val="000000"/>
          </w:rPr>
          <w:t xml:space="preserve"> in </w:t>
        </w:r>
      </w:ins>
      <w:r>
        <w:rPr>
          <w:color w:val="000000"/>
        </w:rPr>
        <w:t>Supplementary Information.</w:t>
      </w:r>
      <w:r>
        <w:br w:type="page"/>
      </w:r>
    </w:p>
    <w:p w14:paraId="0000005A" w14:textId="731739C5" w:rsidR="00070CCE" w:rsidDel="00B97D9F" w:rsidRDefault="00000000">
      <w:pPr>
        <w:widowControl w:val="0"/>
        <w:ind w:left="640" w:hanging="640"/>
        <w:rPr>
          <w:del w:id="131" w:author="Parks, Robbie M" w:date="2024-01-21T16:12:00Z"/>
          <w:b/>
        </w:rPr>
      </w:pPr>
      <w:del w:id="132" w:author="Parks, Robbie M" w:date="2024-01-21T16:15:00Z">
        <w:r w:rsidDel="00367052">
          <w:rPr>
            <w:b/>
          </w:rPr>
          <w:lastRenderedPageBreak/>
          <w:delText>References</w:delText>
        </w:r>
      </w:del>
    </w:p>
    <w:p w14:paraId="0000005B" w14:textId="77777777" w:rsidR="00070CCE" w:rsidDel="0061615A" w:rsidRDefault="00070CCE" w:rsidP="00B97D9F">
      <w:pPr>
        <w:widowControl w:val="0"/>
        <w:ind w:left="640" w:hanging="640"/>
        <w:rPr>
          <w:del w:id="133" w:author="Parks, Robbie M" w:date="2024-01-21T16:12:00Z"/>
        </w:rPr>
      </w:pPr>
    </w:p>
    <w:p w14:paraId="0000005C" w14:textId="724CC61C" w:rsidR="00070CCE" w:rsidDel="00367052" w:rsidRDefault="00000000">
      <w:pPr>
        <w:widowControl w:val="0"/>
        <w:ind w:left="640" w:hanging="640"/>
        <w:rPr>
          <w:del w:id="134" w:author="Parks, Robbie M" w:date="2024-01-21T16:15:00Z"/>
          <w:moveFrom w:id="135" w:author="Parks, Robbie M" w:date="2024-01-21T16:12:00Z"/>
        </w:rPr>
      </w:pPr>
      <w:moveFromRangeStart w:id="136" w:author="Parks, Robbie M" w:date="2024-01-21T16:12:00Z" w:name="move156745965"/>
      <w:moveFrom w:id="137" w:author="Parks, Robbie M" w:date="2024-01-21T16:12:00Z">
        <w:del w:id="138" w:author="Parks, Robbie M" w:date="2024-01-21T16:15:00Z">
          <w:r w:rsidDel="00367052">
            <w:delText xml:space="preserve">1. </w:delText>
          </w:r>
          <w:r w:rsidDel="00367052">
            <w:tab/>
            <w:delText xml:space="preserve">C. Daly, J. I. Smith, K. V. Olson, Mapping Atmospheric Moisture Climatologies across the Conterminous United States. </w:delText>
          </w:r>
          <w:r w:rsidDel="00367052">
            <w:rPr>
              <w:i/>
            </w:rPr>
            <w:delText xml:space="preserve">PLOS ONE </w:delText>
          </w:r>
          <w:r w:rsidDel="00367052">
            <w:delText>10, e0141140 (2015).</w:delText>
          </w:r>
        </w:del>
      </w:moveFrom>
    </w:p>
    <w:moveFromRangeEnd w:id="136"/>
    <w:p w14:paraId="0000005D" w14:textId="66899CA6" w:rsidR="00070CCE" w:rsidDel="00367052" w:rsidRDefault="00070CCE" w:rsidP="00B97D9F">
      <w:pPr>
        <w:widowControl w:val="0"/>
        <w:rPr>
          <w:del w:id="139" w:author="Parks, Robbie M" w:date="2024-01-21T16:15:00Z"/>
        </w:rPr>
        <w:pPrChange w:id="140" w:author="Parks, Robbie M" w:date="2024-01-21T16:12:00Z">
          <w:pPr>
            <w:widowControl w:val="0"/>
            <w:ind w:left="640" w:hanging="640"/>
          </w:pPr>
        </w:pPrChange>
      </w:pPr>
    </w:p>
    <w:p w14:paraId="0000005E" w14:textId="66630133" w:rsidR="00070CCE" w:rsidDel="0061615A" w:rsidRDefault="00000000">
      <w:pPr>
        <w:widowControl w:val="0"/>
        <w:ind w:left="640" w:hanging="640"/>
        <w:rPr>
          <w:del w:id="141" w:author="Parks, Robbie M" w:date="2024-01-21T16:12:00Z"/>
        </w:rPr>
      </w:pPr>
      <w:del w:id="142" w:author="Parks, Robbie M" w:date="2024-01-21T16:12:00Z">
        <w:r w:rsidDel="0061615A">
          <w:delText xml:space="preserve">2. </w:delText>
        </w:r>
        <w:r w:rsidDel="0061615A">
          <w:tab/>
          <w:delText>National Weather Service, Heat Index Equation, https://www.wpc.ncep.noaa.gov/html/heatindex_equation.shtml Accesssed July 10, 2023).</w:delText>
        </w:r>
      </w:del>
    </w:p>
    <w:p w14:paraId="0000005F" w14:textId="77777777" w:rsidR="00070CCE" w:rsidDel="00DC7178" w:rsidRDefault="00070CCE" w:rsidP="0061615A">
      <w:pPr>
        <w:widowControl w:val="0"/>
        <w:rPr>
          <w:del w:id="143" w:author="Parks, Robbie M" w:date="2024-01-21T16:13:00Z"/>
        </w:rPr>
        <w:pPrChange w:id="144" w:author="Parks, Robbie M" w:date="2024-01-21T16:12:00Z">
          <w:pPr>
            <w:widowControl w:val="0"/>
            <w:ind w:left="640" w:hanging="640"/>
          </w:pPr>
        </w:pPrChange>
      </w:pPr>
    </w:p>
    <w:p w14:paraId="00000060" w14:textId="2E4AE2EC" w:rsidR="00070CCE" w:rsidDel="00DC7178" w:rsidRDefault="00000000" w:rsidP="00DC7178">
      <w:pPr>
        <w:widowControl w:val="0"/>
        <w:rPr>
          <w:del w:id="145" w:author="Parks, Robbie M" w:date="2024-01-21T16:13:00Z"/>
        </w:rPr>
        <w:pPrChange w:id="146" w:author="Parks, Robbie M" w:date="2024-01-21T16:13:00Z">
          <w:pPr>
            <w:widowControl w:val="0"/>
            <w:ind w:left="640" w:hanging="640"/>
          </w:pPr>
        </w:pPrChange>
      </w:pPr>
      <w:del w:id="147" w:author="Parks, Robbie M" w:date="2024-01-21T16:13:00Z">
        <w:r w:rsidDel="00DC7178">
          <w:delText>3.</w:delText>
        </w:r>
        <w:r w:rsidDel="00DC7178">
          <w:tab/>
          <w:delText>U.S. Department of Homeland Security, HIFLD Open Data. https://hifld-geoplatform.opendata.arcgis.com Accessed July 10, 2023</w:delText>
        </w:r>
      </w:del>
    </w:p>
    <w:p w14:paraId="00000061" w14:textId="55BB12A6" w:rsidR="00070CCE" w:rsidDel="00477193" w:rsidRDefault="00070CCE" w:rsidP="00DC7178">
      <w:pPr>
        <w:widowControl w:val="0"/>
        <w:rPr>
          <w:del w:id="148" w:author="Parks, Robbie M" w:date="2024-01-21T16:13:00Z"/>
        </w:rPr>
        <w:pPrChange w:id="149" w:author="Parks, Robbie M" w:date="2024-01-21T16:13:00Z">
          <w:pPr>
            <w:widowControl w:val="0"/>
            <w:ind w:left="640" w:hanging="640"/>
          </w:pPr>
        </w:pPrChange>
      </w:pPr>
    </w:p>
    <w:p w14:paraId="1FA50AB3" w14:textId="4AED0892" w:rsidR="00E11E63" w:rsidDel="00477193" w:rsidRDefault="00000000" w:rsidP="00E11E63">
      <w:pPr>
        <w:widowControl w:val="0"/>
        <w:ind w:left="640" w:hanging="640"/>
        <w:rPr>
          <w:del w:id="150" w:author="Parks, Robbie M" w:date="2024-01-21T16:13:00Z"/>
        </w:rPr>
      </w:pPr>
      <w:del w:id="151" w:author="Parks, Robbie M" w:date="2024-01-21T16:13:00Z">
        <w:r w:rsidDel="00477193">
          <w:delText xml:space="preserve">4. </w:delText>
        </w:r>
        <w:r w:rsidDel="00477193">
          <w:tab/>
          <w:delText xml:space="preserve">Jacklitsch, B. </w:delText>
        </w:r>
        <w:r w:rsidDel="00477193">
          <w:rPr>
            <w:i/>
          </w:rPr>
          <w:delText>et al.</w:delText>
        </w:r>
        <w:r w:rsidDel="00477193">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Del="00477193">
          <w:fldChar w:fldCharType="begin"/>
        </w:r>
        <w:r w:rsidDel="00477193">
          <w:delInstrText>HYPERLINK "https://www.cdc.gov/niosh/docs/2016-106/default.html"</w:delInstrText>
        </w:r>
        <w:r w:rsidDel="00477193">
          <w:fldChar w:fldCharType="separate"/>
        </w:r>
        <w:r w:rsidR="00E11E63" w:rsidRPr="00402B7A" w:rsidDel="00477193">
          <w:rPr>
            <w:rStyle w:val="Hyperlink"/>
          </w:rPr>
          <w:delText>https://www.cdc.gov/niosh/docs/2016-106/default.html</w:delText>
        </w:r>
        <w:r w:rsidDel="00477193">
          <w:rPr>
            <w:rStyle w:val="Hyperlink"/>
          </w:rPr>
          <w:fldChar w:fldCharType="end"/>
        </w:r>
      </w:del>
    </w:p>
    <w:p w14:paraId="73F7F1D4" w14:textId="484B8337" w:rsidR="00E11E63" w:rsidDel="00367052" w:rsidRDefault="00E11E63" w:rsidP="00E11E63">
      <w:pPr>
        <w:widowControl w:val="0"/>
        <w:ind w:left="640" w:hanging="640"/>
        <w:rPr>
          <w:del w:id="152" w:author="Parks, Robbie M" w:date="2024-01-21T16:15:00Z"/>
        </w:rPr>
      </w:pPr>
    </w:p>
    <w:p w14:paraId="0C544194" w14:textId="375018F5" w:rsidR="00E11E63" w:rsidDel="00367052" w:rsidRDefault="00E11E63" w:rsidP="000D6568">
      <w:pPr>
        <w:ind w:left="640" w:hanging="640"/>
        <w:jc w:val="both"/>
        <w:rPr>
          <w:del w:id="153" w:author="Parks, Robbie M" w:date="2024-01-21T16:15:00Z"/>
          <w:moveFrom w:id="154" w:author="Parks, Robbie M" w:date="2024-01-21T16:14:00Z"/>
        </w:rPr>
      </w:pPr>
      <w:moveFromRangeStart w:id="155" w:author="Parks, Robbie M" w:date="2024-01-21T16:14:00Z" w:name="move156746097"/>
      <w:moveFrom w:id="156" w:author="Parks, Robbie M" w:date="2024-01-21T16:14:00Z">
        <w:del w:id="157" w:author="Parks, Robbie M" w:date="2024-01-21T16:15:00Z">
          <w:r w:rsidDel="00367052">
            <w:delText>5.</w:delText>
          </w:r>
          <w:r w:rsidRPr="00E11E63" w:rsidDel="00367052">
            <w:delText xml:space="preserve"> </w:delText>
          </w:r>
          <w:r w:rsidDel="00367052">
            <w:tab/>
          </w:r>
          <w:r w:rsidRPr="009F4A86" w:rsidDel="00367052">
            <w:delText>Pradhan, B., Kjellstrom, T., Atar, D., Sharma, P., Kayastha, B., Bhandari, G., &amp; Pradhan, P. K. (2019). Heat stress impacts on cardiac mortality in Nepali migrant workers in Qatar. Cardiology, 143(1-2), 37-48.</w:delText>
          </w:r>
        </w:del>
      </w:moveFrom>
    </w:p>
    <w:p w14:paraId="17646F2F" w14:textId="16DA4DCB" w:rsidR="00E11E63" w:rsidDel="00367052" w:rsidRDefault="00E11E63" w:rsidP="00E11E63">
      <w:pPr>
        <w:jc w:val="both"/>
        <w:rPr>
          <w:del w:id="158" w:author="Parks, Robbie M" w:date="2024-01-21T16:15:00Z"/>
          <w:moveFrom w:id="159" w:author="Parks, Robbie M" w:date="2024-01-21T16:14:00Z"/>
        </w:rPr>
      </w:pPr>
    </w:p>
    <w:p w14:paraId="030A1C32" w14:textId="550E1533" w:rsidR="00E11E63" w:rsidDel="00367052" w:rsidRDefault="00E11E63" w:rsidP="000D6568">
      <w:pPr>
        <w:ind w:left="640" w:hanging="640"/>
        <w:jc w:val="both"/>
        <w:rPr>
          <w:del w:id="160" w:author="Parks, Robbie M" w:date="2024-01-21T16:15:00Z"/>
          <w:moveFrom w:id="161" w:author="Parks, Robbie M" w:date="2024-01-21T16:14:00Z"/>
        </w:rPr>
      </w:pPr>
      <w:moveFrom w:id="162" w:author="Parks, Robbie M" w:date="2024-01-21T16:14:00Z">
        <w:del w:id="163" w:author="Parks, Robbie M" w:date="2024-01-21T16:15:00Z">
          <w:r w:rsidDel="00367052">
            <w:delText xml:space="preserve">6. </w:delText>
          </w:r>
          <w:r w:rsidDel="00367052">
            <w:tab/>
          </w:r>
          <w:r w:rsidRPr="009F4A86" w:rsidDel="00367052">
            <w:delText>Chu, L., Chen, K., Crowley, S., &amp; Dubrow, R. (2023). Associations between short-term temperature exposure and kidney-related conditions in New York State: The influence of temperature metrics across four dimensions. Environment International, 173, 107783.</w:delText>
          </w:r>
        </w:del>
      </w:moveFrom>
    </w:p>
    <w:moveFromRangeEnd w:id="155"/>
    <w:p w14:paraId="00000062" w14:textId="3DD412ED" w:rsidR="00070CCE" w:rsidDel="00367052" w:rsidRDefault="00000000" w:rsidP="00EF1558">
      <w:pPr>
        <w:widowControl w:val="0"/>
        <w:rPr>
          <w:del w:id="164" w:author="Parks, Robbie M" w:date="2024-01-21T16:15:00Z"/>
          <w:b/>
        </w:rPr>
        <w:pPrChange w:id="165" w:author="Parks, Robbie M" w:date="2024-01-21T16:14:00Z">
          <w:pPr>
            <w:widowControl w:val="0"/>
            <w:ind w:left="640" w:hanging="640"/>
          </w:pPr>
        </w:pPrChange>
      </w:pPr>
      <w:del w:id="166" w:author="Parks, Robbie M" w:date="2024-01-21T16:15:00Z">
        <w:r w:rsidDel="00367052">
          <w:br w:type="page"/>
        </w:r>
      </w:del>
    </w:p>
    <w:p w14:paraId="00000063" w14:textId="77777777" w:rsidR="00070CCE" w:rsidRDefault="00000000">
      <w:pPr>
        <w:spacing w:line="480" w:lineRule="auto"/>
        <w:jc w:val="both"/>
        <w:rPr>
          <w:b/>
        </w:rPr>
      </w:pPr>
      <w:r>
        <w:rPr>
          <w:b/>
        </w:rPr>
        <w:t>Data availability</w:t>
      </w:r>
    </w:p>
    <w:p w14:paraId="00000064" w14:textId="4C637C04" w:rsidR="00070CCE" w:rsidRDefault="006B0CCF">
      <w:pPr>
        <w:spacing w:line="480" w:lineRule="auto"/>
        <w:jc w:val="both"/>
      </w:pPr>
      <w:ins w:id="167" w:author="Parks, Robbie M" w:date="2024-01-21T19:26:00Z">
        <w:r w:rsidRPr="006B0CCF">
          <w:t xml:space="preserve">Data used for this analysis are available via https://github.com/sparklabnyc/temperature_prisons_united_states_2024. The data used in this study were created from the following datasets. </w:t>
        </w:r>
      </w:ins>
      <w:r w:rsidR="00000000">
        <w:t xml:space="preserve">Daily 4-km PRISM data </w:t>
      </w:r>
      <w:r w:rsidR="00824347">
        <w:t>during</w:t>
      </w:r>
      <w:r w:rsidR="00000000">
        <w:t xml:space="preserve"> 1982</w:t>
      </w:r>
      <w:r w:rsidR="00824347">
        <w:t>-</w:t>
      </w:r>
      <w:r w:rsidR="00000000">
        <w:t>2020 and HIFLD data are freely available at https://prism.oregonstate.edu/recent/ and https://hifld-geoplatform.opendata.arcgis.com, respectively. National Center for Health Statistics (NCHS) bridged-race dataset (Vintage 2020) is available during 1990</w:t>
      </w:r>
      <w:r w:rsidR="00EB65EF">
        <w:t>-</w:t>
      </w:r>
      <w:r w:rsidR="00000000">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Del="00AA1D42" w:rsidRDefault="00000000">
      <w:pPr>
        <w:spacing w:line="480" w:lineRule="auto"/>
        <w:jc w:val="both"/>
        <w:rPr>
          <w:del w:id="168" w:author="Parks, Robbie M" w:date="2024-01-21T16:17:00Z"/>
          <w:b/>
          <w:bCs/>
        </w:rPr>
      </w:pPr>
      <w:r>
        <w:t>All code to reproduce this work, as well as underlying daily WBGT</w:t>
      </w:r>
      <w:r>
        <w:rPr>
          <w:vertAlign w:val="subscript"/>
        </w:rPr>
        <w:t>max</w:t>
      </w:r>
      <w:r>
        <w:t xml:space="preserve"> for each carceral facility during 1982-2020 and analytical products used here, are freely available at </w:t>
      </w:r>
      <w:hyperlink r:id="rId10" w:history="1">
        <w:r w:rsidR="00931086" w:rsidRPr="003F1A5F">
          <w:rPr>
            <w:rStyle w:val="Hyperlink"/>
          </w:rPr>
          <w:t>https://github.com/sparklabnyc/temperature_prisons_united_states_2024</w:t>
        </w:r>
      </w:hyperlink>
      <w:r w:rsidR="007C1FC3">
        <w:t>.</w:t>
      </w:r>
    </w:p>
    <w:p w14:paraId="58C8AEA7" w14:textId="77777777" w:rsidR="00AA1D42" w:rsidRDefault="00AA1D42">
      <w:pPr>
        <w:spacing w:line="480" w:lineRule="auto"/>
        <w:jc w:val="both"/>
        <w:rPr>
          <w:ins w:id="169" w:author="Parks, Robbie M" w:date="2024-01-21T16:17:00Z"/>
        </w:rPr>
      </w:pPr>
    </w:p>
    <w:p w14:paraId="244CE7A4" w14:textId="77777777" w:rsidR="00931086" w:rsidDel="00AA1D42" w:rsidRDefault="00931086">
      <w:pPr>
        <w:spacing w:line="480" w:lineRule="auto"/>
        <w:jc w:val="both"/>
        <w:rPr>
          <w:del w:id="170" w:author="Parks, Robbie M" w:date="2024-01-21T16:17:00Z"/>
        </w:rPr>
      </w:pPr>
    </w:p>
    <w:p w14:paraId="35E47C80" w14:textId="1C0C559C" w:rsidR="00FE0F87" w:rsidDel="00AA1D42" w:rsidRDefault="00BF4878">
      <w:pPr>
        <w:spacing w:line="480" w:lineRule="auto"/>
        <w:jc w:val="both"/>
        <w:rPr>
          <w:del w:id="171" w:author="Parks, Robbie M" w:date="2024-01-21T16:17:00Z"/>
          <w:b/>
          <w:bCs/>
        </w:rPr>
      </w:pPr>
      <w:del w:id="172" w:author="Parks, Robbie M" w:date="2024-01-21T16:17:00Z">
        <w:r w:rsidDel="00AA1D42">
          <w:rPr>
            <w:b/>
            <w:bCs/>
          </w:rPr>
          <w:delText>Correspondence</w:delText>
        </w:r>
      </w:del>
    </w:p>
    <w:p w14:paraId="1FD562D7" w14:textId="400C8E8F" w:rsidR="00BF4878" w:rsidRPr="00BF4878" w:rsidDel="00AA1D42" w:rsidRDefault="00B804CA">
      <w:pPr>
        <w:spacing w:line="480" w:lineRule="auto"/>
        <w:jc w:val="both"/>
        <w:rPr>
          <w:del w:id="173" w:author="Parks, Robbie M" w:date="2024-01-21T16:17:00Z"/>
        </w:rPr>
      </w:pPr>
      <w:del w:id="174" w:author="Parks, Robbie M" w:date="2024-01-21T16:17:00Z">
        <w:r w:rsidDel="00AA1D42">
          <w:delText>Correspondence should be addressed to</w:delText>
        </w:r>
        <w:r w:rsidR="00E21347" w:rsidDel="00AA1D42">
          <w:delText xml:space="preserve"> Robbie M. Parks (</w:delText>
        </w:r>
        <w:r w:rsidR="00000000" w:rsidDel="00AA1D42">
          <w:fldChar w:fldCharType="begin"/>
        </w:r>
        <w:r w:rsidR="00000000" w:rsidDel="00AA1D42">
          <w:delInstrText>HYPERLINK "mailto:robbie.parks@columbia.edu"</w:delInstrText>
        </w:r>
        <w:r w:rsidR="00000000" w:rsidDel="00AA1D42">
          <w:fldChar w:fldCharType="separate"/>
        </w:r>
        <w:r w:rsidR="0048419B" w:rsidRPr="003F1A5F" w:rsidDel="00AA1D42">
          <w:rPr>
            <w:rStyle w:val="Hyperlink"/>
          </w:rPr>
          <w:delText>robbie.parks@columbia.edu</w:delText>
        </w:r>
        <w:r w:rsidR="00000000" w:rsidDel="00AA1D42">
          <w:rPr>
            <w:rStyle w:val="Hyperlink"/>
          </w:rPr>
          <w:fldChar w:fldCharType="end"/>
        </w:r>
        <w:r w:rsidR="00E21347" w:rsidDel="00AA1D42">
          <w:delText>)</w:delText>
        </w:r>
        <w:r w:rsidR="0048419B" w:rsidDel="00AA1D42">
          <w:delText xml:space="preserve"> and</w:delText>
        </w:r>
        <w:r w:rsidDel="00AA1D42">
          <w:delText xml:space="preserve"> Cascade </w:delText>
        </w:r>
        <w:r w:rsidR="004A6DBE" w:rsidDel="00AA1D42">
          <w:rPr>
            <w:color w:val="000000"/>
          </w:rPr>
          <w:delText>Tuholske</w:delText>
        </w:r>
        <w:r w:rsidR="004A6DBE" w:rsidDel="00AA1D42">
          <w:rPr>
            <w:color w:val="000000"/>
            <w:vertAlign w:val="superscript"/>
          </w:rPr>
          <w:delText xml:space="preserve"> </w:delText>
        </w:r>
        <w:r w:rsidDel="00AA1D42">
          <w:delText>(</w:delText>
        </w:r>
        <w:r w:rsidR="00000000" w:rsidDel="00AA1D42">
          <w:fldChar w:fldCharType="begin"/>
        </w:r>
        <w:r w:rsidR="00000000" w:rsidDel="00AA1D42">
          <w:delInstrText>HYPERLINK "mailto:cascade.tuholske1@montana.edu" \h</w:delInstrText>
        </w:r>
        <w:r w:rsidR="00000000" w:rsidDel="00AA1D42">
          <w:fldChar w:fldCharType="separate"/>
        </w:r>
        <w:r w:rsidR="00D27B4A" w:rsidRPr="00C8774E" w:rsidDel="00AA1D42">
          <w:rPr>
            <w:rStyle w:val="Hyperlink"/>
          </w:rPr>
          <w:delText>cascade.tuholske1@montana.edu</w:delText>
        </w:r>
        <w:r w:rsidR="00000000" w:rsidDel="00AA1D42">
          <w:rPr>
            <w:rStyle w:val="Hyperlink"/>
          </w:rPr>
          <w:fldChar w:fldCharType="end"/>
        </w:r>
        <w:r w:rsidR="008A7A12" w:rsidDel="00AA1D42">
          <w:rPr>
            <w:rStyle w:val="Hyperlink"/>
          </w:rPr>
          <w:delText>)</w:delText>
        </w:r>
      </w:del>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lastRenderedPageBreak/>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7EEFEF69" w14:textId="3E0E8CDA" w:rsidR="00F15309" w:rsidRDefault="00F15309">
      <w:pPr>
        <w:spacing w:line="480" w:lineRule="auto"/>
        <w:jc w:val="both"/>
        <w:rPr>
          <w:ins w:id="175" w:author="Parks, Robbie M" w:date="2024-01-21T16:18:00Z"/>
          <w:b/>
          <w:color w:val="000000"/>
        </w:rPr>
      </w:pPr>
      <w:ins w:id="176" w:author="Parks, Robbie M" w:date="2024-01-21T16:18:00Z">
        <w:r>
          <w:rPr>
            <w:b/>
            <w:color w:val="000000"/>
          </w:rPr>
          <w:lastRenderedPageBreak/>
          <w:t>Figure captions</w:t>
        </w:r>
      </w:ins>
    </w:p>
    <w:p w14:paraId="00000072" w14:textId="168B7027" w:rsidR="00070CCE" w:rsidRPr="00B27463" w:rsidRDefault="00000000">
      <w:pPr>
        <w:spacing w:line="480" w:lineRule="auto"/>
        <w:jc w:val="both"/>
        <w:rPr>
          <w:color w:val="000000"/>
        </w:rPr>
      </w:pPr>
      <w:r>
        <w:rPr>
          <w:b/>
          <w:color w:val="000000"/>
        </w:rPr>
        <w:t xml:space="preserve">Figure 1. </w:t>
      </w:r>
      <w:r w:rsidRPr="004528AF">
        <w:rPr>
          <w:b/>
          <w:bCs/>
          <w:color w:val="000000"/>
          <w:rPrChange w:id="177" w:author="Parks, Robbie M" w:date="2024-01-21T16:23:00Z">
            <w:rPr>
              <w:color w:val="000000"/>
            </w:rPr>
          </w:rPrChange>
        </w:rPr>
        <w:t xml:space="preserve">Mean annual exposure during 2016-2020 to </w:t>
      </w:r>
      <w:r w:rsidR="00456252" w:rsidRPr="004528AF">
        <w:rPr>
          <w:b/>
          <w:bCs/>
          <w:color w:val="000000"/>
          <w:rPrChange w:id="178" w:author="Parks, Robbie M" w:date="2024-01-21T16:23:00Z">
            <w:rPr>
              <w:color w:val="000000"/>
            </w:rPr>
          </w:rPrChange>
        </w:rPr>
        <w:t xml:space="preserve">potentially hazardous </w:t>
      </w:r>
      <w:r w:rsidRPr="004528AF">
        <w:rPr>
          <w:b/>
          <w:bCs/>
          <w:color w:val="000000"/>
          <w:rPrChange w:id="179" w:author="Parks, Robbie M" w:date="2024-01-21T16:23:00Z">
            <w:rPr>
              <w:color w:val="000000"/>
            </w:rPr>
          </w:rPrChange>
        </w:rPr>
        <w:t>heat in carceral facilities within the continental United States</w:t>
      </w:r>
      <w:ins w:id="180" w:author="Parks, Robbie M" w:date="2024-01-21T16:23:00Z">
        <w:r w:rsidR="004528AF">
          <w:rPr>
            <w:b/>
            <w:bCs/>
            <w:color w:val="000000"/>
          </w:rPr>
          <w:t xml:space="preserve">. </w:t>
        </w:r>
        <w:r w:rsidR="000C7CED" w:rsidRPr="00780C1A">
          <w:rPr>
            <w:color w:val="000000"/>
            <w:rPrChange w:id="181" w:author="Parks, Robbie M" w:date="2024-01-21T16:23:00Z">
              <w:rPr>
                <w:b/>
                <w:bCs/>
                <w:color w:val="000000"/>
              </w:rPr>
            </w:rPrChange>
          </w:rPr>
          <w:t>For each carceral facility</w:t>
        </w:r>
      </w:ins>
      <w:r>
        <w:rPr>
          <w:color w:val="000000"/>
        </w:rPr>
        <w:t xml:space="preserve"> (N=4,078), </w:t>
      </w:r>
      <w:ins w:id="182" w:author="Parks, Robbie M" w:date="2024-01-21T16:23:00Z">
        <w:r w:rsidR="000C5F84">
          <w:rPr>
            <w:color w:val="000000"/>
          </w:rPr>
          <w:t>metrics of po</w:t>
        </w:r>
      </w:ins>
      <w:ins w:id="183" w:author="Parks, Robbie M" w:date="2024-01-21T16:24:00Z">
        <w:r w:rsidR="000C5F84">
          <w:rPr>
            <w:color w:val="000000"/>
          </w:rPr>
          <w:t xml:space="preserve">tentially hazardous heat </w:t>
        </w:r>
      </w:ins>
      <w:r>
        <w:rPr>
          <w:color w:val="000000"/>
        </w:rPr>
        <w:t>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17D1754C" w14:textId="77777777" w:rsidR="007E23EB" w:rsidRDefault="007E23EB">
      <w:pPr>
        <w:spacing w:line="480" w:lineRule="auto"/>
        <w:jc w:val="both"/>
        <w:rPr>
          <w:ins w:id="184" w:author="Parks, Robbie M" w:date="2024-01-21T16:16:00Z"/>
        </w:rPr>
      </w:pPr>
    </w:p>
    <w:p w14:paraId="2D6E2B03" w14:textId="478082C4" w:rsidR="007E23EB" w:rsidRDefault="00000000" w:rsidP="00462732">
      <w:pPr>
        <w:spacing w:line="480" w:lineRule="auto"/>
        <w:jc w:val="both"/>
        <w:rPr>
          <w:ins w:id="185" w:author="Parks, Robbie M" w:date="2024-01-21T16:16:00Z"/>
          <w:color w:val="000000"/>
        </w:rPr>
        <w:pPrChange w:id="186" w:author="Parks, Robbie M" w:date="2024-01-21T16:16:00Z">
          <w:pPr/>
        </w:pPrChange>
      </w:pPr>
      <w:del w:id="187" w:author="Parks, Robbie M" w:date="2024-01-21T16:16:00Z">
        <w:r w:rsidDel="007E23EB">
          <w:br w:type="page"/>
        </w:r>
      </w:del>
      <w:r>
        <w:rPr>
          <w:b/>
          <w:color w:val="000000"/>
        </w:rPr>
        <w:t xml:space="preserve">Figure 2. </w:t>
      </w:r>
      <w:ins w:id="188" w:author="Parks, Robbie M" w:date="2024-01-21T16:24:00Z">
        <w:r w:rsidR="00E23C4E">
          <w:rPr>
            <w:b/>
            <w:color w:val="000000"/>
          </w:rPr>
          <w:t xml:space="preserve">Trends in </w:t>
        </w:r>
      </w:ins>
      <w:ins w:id="189" w:author="Parks, Robbie M" w:date="2024-01-21T16:25:00Z">
        <w:r w:rsidR="00075709">
          <w:rPr>
            <w:b/>
            <w:color w:val="000000"/>
          </w:rPr>
          <w:t xml:space="preserve">annual </w:t>
        </w:r>
      </w:ins>
      <w:ins w:id="190" w:author="Parks, Robbie M" w:date="2024-01-21T16:24:00Z">
        <w:r w:rsidR="00FF1A27">
          <w:rPr>
            <w:b/>
            <w:color w:val="000000"/>
          </w:rPr>
          <w:t xml:space="preserve">exposure during </w:t>
        </w:r>
      </w:ins>
      <w:ins w:id="191" w:author="Parks, Robbie M" w:date="2024-01-21T16:25:00Z">
        <w:r w:rsidR="00482C74" w:rsidRPr="008A0EAA">
          <w:rPr>
            <w:b/>
            <w:lang w:val="en-GB"/>
          </w:rPr>
          <w:t>1982</w:t>
        </w:r>
      </w:ins>
      <w:ins w:id="192" w:author="Parks, Robbie M" w:date="2024-01-21T16:24:00Z">
        <w:r w:rsidR="00622B23">
          <w:rPr>
            <w:b/>
            <w:color w:val="000000"/>
          </w:rPr>
          <w:t xml:space="preserve">-2020 </w:t>
        </w:r>
        <w:r w:rsidR="000C1E4B">
          <w:rPr>
            <w:b/>
            <w:color w:val="000000"/>
          </w:rPr>
          <w:t xml:space="preserve">to potentially hazardous heat in carceral facilities </w:t>
        </w:r>
        <w:r w:rsidR="00631343">
          <w:rPr>
            <w:b/>
            <w:color w:val="000000"/>
          </w:rPr>
          <w:t xml:space="preserve">within the </w:t>
        </w:r>
      </w:ins>
      <w:ins w:id="193" w:author="Parks, Robbie M" w:date="2024-01-21T16:25:00Z">
        <w:r w:rsidR="005D5E09">
          <w:rPr>
            <w:b/>
            <w:color w:val="000000"/>
          </w:rPr>
          <w:t>continental</w:t>
        </w:r>
      </w:ins>
      <w:ins w:id="194" w:author="Parks, Robbie M" w:date="2024-01-21T16:24:00Z">
        <w:r w:rsidR="00631343">
          <w:rPr>
            <w:b/>
            <w:color w:val="000000"/>
          </w:rPr>
          <w:t xml:space="preserve"> United States.</w:t>
        </w:r>
      </w:ins>
      <w:ins w:id="195" w:author="Parks, Robbie M" w:date="2024-01-21T16:26:00Z">
        <w:r w:rsidR="000F2EAC">
          <w:rPr>
            <w:b/>
            <w:color w:val="000000"/>
          </w:rPr>
          <w:t xml:space="preserve"> </w:t>
        </w:r>
      </w:ins>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ins w:id="196" w:author="Parks, Robbie M" w:date="2024-01-21T16:16:00Z">
        <w:r w:rsidR="007E23EB">
          <w:rPr>
            <w:color w:val="000000"/>
          </w:rPr>
          <w:br w:type="page"/>
        </w:r>
      </w:ins>
    </w:p>
    <w:p w14:paraId="26EEC30F" w14:textId="77777777" w:rsidR="007E23EB" w:rsidRDefault="007E23EB" w:rsidP="007E23EB">
      <w:pPr>
        <w:spacing w:line="480" w:lineRule="auto"/>
        <w:jc w:val="both"/>
        <w:rPr>
          <w:ins w:id="197" w:author="Parks, Robbie M" w:date="2024-01-21T16:16:00Z"/>
          <w:b/>
        </w:rPr>
      </w:pPr>
      <w:ins w:id="198" w:author="Parks, Robbie M" w:date="2024-01-21T16:16:00Z">
        <w:r>
          <w:rPr>
            <w:b/>
          </w:rPr>
          <w:lastRenderedPageBreak/>
          <w:t>References</w:t>
        </w:r>
      </w:ins>
    </w:p>
    <w:p w14:paraId="30BDF0F7" w14:textId="77777777" w:rsidR="007E23EB" w:rsidRDefault="007E23EB" w:rsidP="007E23EB">
      <w:pPr>
        <w:jc w:val="both"/>
        <w:rPr>
          <w:ins w:id="199" w:author="Parks, Robbie M" w:date="2024-01-21T16:16:00Z"/>
        </w:rPr>
      </w:pPr>
      <w:ins w:id="200" w:author="Parks, Robbie M" w:date="2024-01-21T16:16:00Z">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tab/>
        </w:r>
        <w:r>
          <w:tab/>
          <w:t xml:space="preserve">. </w:t>
        </w:r>
        <w:r>
          <w:rPr>
            <w:i/>
          </w:rPr>
          <w:t xml:space="preserve">Arch. Intern. Med. </w:t>
        </w:r>
        <w:r>
          <w:t>167, 2170–2176 (2007).</w:t>
        </w:r>
      </w:ins>
    </w:p>
    <w:p w14:paraId="01D1F765" w14:textId="77777777" w:rsidR="007E23EB" w:rsidRDefault="007E23EB" w:rsidP="007E23EB">
      <w:pPr>
        <w:jc w:val="both"/>
        <w:rPr>
          <w:ins w:id="201" w:author="Parks, Robbie M" w:date="2024-01-21T16:16:00Z"/>
        </w:rPr>
      </w:pPr>
    </w:p>
    <w:p w14:paraId="6F0C91FD" w14:textId="77777777" w:rsidR="007E23EB" w:rsidRDefault="007E23EB" w:rsidP="007E23EB">
      <w:pPr>
        <w:ind w:left="720" w:hanging="720"/>
        <w:jc w:val="both"/>
        <w:rPr>
          <w:ins w:id="202" w:author="Parks, Robbie M" w:date="2024-01-21T16:16:00Z"/>
        </w:rPr>
      </w:pPr>
      <w:ins w:id="203" w:author="Parks, Robbie M" w:date="2024-01-21T16:16:00Z">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ins>
    </w:p>
    <w:p w14:paraId="50498EDF" w14:textId="77777777" w:rsidR="007E23EB" w:rsidRDefault="007E23EB" w:rsidP="007E23EB">
      <w:pPr>
        <w:jc w:val="both"/>
        <w:rPr>
          <w:ins w:id="204" w:author="Parks, Robbie M" w:date="2024-01-21T16:16:00Z"/>
        </w:rPr>
      </w:pPr>
    </w:p>
    <w:p w14:paraId="30FAEA70" w14:textId="77777777" w:rsidR="007E23EB" w:rsidRDefault="007E23EB" w:rsidP="007E23EB">
      <w:pPr>
        <w:ind w:left="720" w:hanging="720"/>
        <w:jc w:val="both"/>
        <w:rPr>
          <w:ins w:id="205" w:author="Parks, Robbie M" w:date="2024-01-21T16:16:00Z"/>
        </w:rPr>
      </w:pPr>
      <w:ins w:id="206" w:author="Parks, Robbie M" w:date="2024-01-21T16:16:00Z">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ins>
    </w:p>
    <w:p w14:paraId="250093F8" w14:textId="77777777" w:rsidR="007E23EB" w:rsidRDefault="007E23EB" w:rsidP="007E23EB">
      <w:pPr>
        <w:jc w:val="both"/>
        <w:rPr>
          <w:ins w:id="207" w:author="Parks, Robbie M" w:date="2024-01-21T16:16:00Z"/>
        </w:rPr>
      </w:pPr>
    </w:p>
    <w:p w14:paraId="22395D4C" w14:textId="77777777" w:rsidR="007E23EB" w:rsidRDefault="007E23EB" w:rsidP="007E23EB">
      <w:pPr>
        <w:ind w:left="720" w:hanging="720"/>
        <w:jc w:val="both"/>
        <w:rPr>
          <w:ins w:id="208" w:author="Parks, Robbie M" w:date="2024-01-21T16:16:00Z"/>
        </w:rPr>
      </w:pPr>
      <w:ins w:id="209" w:author="Parks, Robbie M" w:date="2024-01-21T16:16:00Z">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ins>
    </w:p>
    <w:p w14:paraId="0DBCFC09" w14:textId="77777777" w:rsidR="007E23EB" w:rsidRDefault="007E23EB" w:rsidP="007E23EB">
      <w:pPr>
        <w:jc w:val="both"/>
        <w:rPr>
          <w:ins w:id="210" w:author="Parks, Robbie M" w:date="2024-01-21T16:16:00Z"/>
        </w:rPr>
      </w:pPr>
    </w:p>
    <w:p w14:paraId="261DAD6D" w14:textId="77777777" w:rsidR="007E23EB" w:rsidRDefault="007E23EB" w:rsidP="007E23EB">
      <w:pPr>
        <w:ind w:left="720" w:hanging="720"/>
        <w:jc w:val="both"/>
        <w:rPr>
          <w:ins w:id="211" w:author="Parks, Robbie M" w:date="2024-01-21T16:16:00Z"/>
        </w:rPr>
      </w:pPr>
      <w:ins w:id="212" w:author="Parks, Robbie M" w:date="2024-01-21T16:16:00Z">
        <w:r>
          <w:t>5.</w:t>
        </w:r>
        <w:r>
          <w:tab/>
          <w:t xml:space="preserve">U.S. Department of Homeland Security, HIFLD Open Data. </w:t>
        </w:r>
        <w:r>
          <w:fldChar w:fldCharType="begin"/>
        </w:r>
        <w:r>
          <w:instrText>HYPERLINK "https://hifld-"</w:instrText>
        </w:r>
        <w:r>
          <w:fldChar w:fldCharType="separate"/>
        </w:r>
        <w:r w:rsidRPr="00402B7A">
          <w:rPr>
            <w:rStyle w:val="Hyperlink"/>
          </w:rPr>
          <w:t>https://hifld-</w:t>
        </w:r>
        <w:r>
          <w:rPr>
            <w:rStyle w:val="Hyperlink"/>
          </w:rPr>
          <w:fldChar w:fldCharType="end"/>
        </w:r>
        <w:r>
          <w:t>geoplatform.opendata.arcgis.com Accessed July 10, 2023</w:t>
        </w:r>
      </w:ins>
    </w:p>
    <w:p w14:paraId="5B93055D" w14:textId="77777777" w:rsidR="007E23EB" w:rsidRDefault="007E23EB" w:rsidP="007E23EB">
      <w:pPr>
        <w:jc w:val="both"/>
        <w:rPr>
          <w:ins w:id="213" w:author="Parks, Robbie M" w:date="2024-01-21T16:16:00Z"/>
        </w:rPr>
      </w:pPr>
    </w:p>
    <w:p w14:paraId="3241A7AA" w14:textId="77777777" w:rsidR="007E23EB" w:rsidRDefault="007E23EB" w:rsidP="007E23EB">
      <w:pPr>
        <w:ind w:left="720" w:hanging="720"/>
        <w:jc w:val="both"/>
        <w:rPr>
          <w:ins w:id="214" w:author="Parks, Robbie M" w:date="2024-01-21T16:16:00Z"/>
        </w:rPr>
      </w:pPr>
      <w:ins w:id="215" w:author="Parks, Robbie M" w:date="2024-01-21T16:16:00Z">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ins>
    </w:p>
    <w:p w14:paraId="1BC9E74C" w14:textId="77777777" w:rsidR="007E23EB" w:rsidRDefault="007E23EB" w:rsidP="007E23EB">
      <w:pPr>
        <w:jc w:val="both"/>
        <w:rPr>
          <w:ins w:id="216" w:author="Parks, Robbie M" w:date="2024-01-21T16:16:00Z"/>
        </w:rPr>
      </w:pPr>
    </w:p>
    <w:p w14:paraId="2BBB0D7A" w14:textId="77777777" w:rsidR="007E23EB" w:rsidRDefault="007E23EB" w:rsidP="007E23EB">
      <w:pPr>
        <w:ind w:left="720" w:hanging="720"/>
        <w:jc w:val="both"/>
        <w:rPr>
          <w:ins w:id="217" w:author="Parks, Robbie M" w:date="2024-01-21T16:16:00Z"/>
        </w:rPr>
      </w:pPr>
      <w:ins w:id="218" w:author="Parks, Robbie M" w:date="2024-01-21T16:16:00Z">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ins>
    </w:p>
    <w:p w14:paraId="4200C402" w14:textId="77777777" w:rsidR="007E23EB" w:rsidRDefault="007E23EB" w:rsidP="007E23EB">
      <w:pPr>
        <w:jc w:val="both"/>
        <w:rPr>
          <w:ins w:id="219" w:author="Parks, Robbie M" w:date="2024-01-21T16:16:00Z"/>
        </w:rPr>
      </w:pPr>
    </w:p>
    <w:p w14:paraId="326C4D87" w14:textId="77777777" w:rsidR="007E23EB" w:rsidRDefault="007E23EB" w:rsidP="007E23EB">
      <w:pPr>
        <w:ind w:left="720" w:hanging="720"/>
        <w:jc w:val="both"/>
        <w:rPr>
          <w:ins w:id="220" w:author="Parks, Robbie M" w:date="2024-01-21T16:16:00Z"/>
        </w:rPr>
      </w:pPr>
      <w:ins w:id="221" w:author="Parks, Robbie M" w:date="2024-01-21T16:16:00Z">
        <w:r>
          <w:t xml:space="preserve">8. </w:t>
        </w:r>
        <w:r>
          <w:tab/>
          <w:t xml:space="preserve">D. Holt, Heat in US Prisons and Jails: Corrections and the Challenge of Climate Change, Sabin Center for Climate Change Law (2015) https:/doi.org/10.2139/ssrn.2667260 </w:t>
        </w:r>
      </w:ins>
    </w:p>
    <w:p w14:paraId="7FE714D9" w14:textId="77777777" w:rsidR="007E23EB" w:rsidRDefault="007E23EB" w:rsidP="007E23EB">
      <w:pPr>
        <w:jc w:val="both"/>
        <w:rPr>
          <w:ins w:id="222" w:author="Parks, Robbie M" w:date="2024-01-21T16:16:00Z"/>
        </w:rPr>
      </w:pPr>
    </w:p>
    <w:p w14:paraId="5F17BCBF" w14:textId="77777777" w:rsidR="007E23EB" w:rsidRDefault="007E23EB" w:rsidP="007E23EB">
      <w:pPr>
        <w:ind w:left="720" w:hanging="720"/>
        <w:jc w:val="both"/>
        <w:rPr>
          <w:ins w:id="223" w:author="Parks, Robbie M" w:date="2024-01-21T16:16:00Z"/>
        </w:rPr>
      </w:pPr>
      <w:ins w:id="224" w:author="Parks, Robbie M" w:date="2024-01-21T16:16:00Z">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ins>
    </w:p>
    <w:p w14:paraId="2CB0C53A" w14:textId="77777777" w:rsidR="007E23EB" w:rsidRDefault="007E23EB" w:rsidP="007E23EB">
      <w:pPr>
        <w:jc w:val="both"/>
        <w:rPr>
          <w:ins w:id="225" w:author="Parks, Robbie M" w:date="2024-01-21T16:16:00Z"/>
        </w:rPr>
      </w:pPr>
    </w:p>
    <w:p w14:paraId="148B13BF" w14:textId="77777777" w:rsidR="007E23EB" w:rsidRDefault="007E23EB" w:rsidP="007E23EB">
      <w:pPr>
        <w:ind w:left="720" w:hanging="720"/>
        <w:jc w:val="both"/>
        <w:rPr>
          <w:ins w:id="226" w:author="Parks, Robbie M" w:date="2024-01-21T16:16:00Z"/>
        </w:rPr>
      </w:pPr>
      <w:ins w:id="227" w:author="Parks, Robbie M" w:date="2024-01-21T16:16:00Z">
        <w:r>
          <w:t xml:space="preserve">10.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r>
          <w:fldChar w:fldCharType="begin"/>
        </w:r>
        <w:r>
          <w:instrText>HYPERLINK "https://www.cdc.gov/niosh/docs/2016-106/default.html"</w:instrText>
        </w:r>
        <w:r>
          <w:fldChar w:fldCharType="separate"/>
        </w:r>
        <w:r w:rsidRPr="00402B7A">
          <w:rPr>
            <w:rStyle w:val="Hyperlink"/>
          </w:rPr>
          <w:t>https://www.cdc.gov/niosh/docs/2016-106/default.html</w:t>
        </w:r>
        <w:r>
          <w:rPr>
            <w:rStyle w:val="Hyperlink"/>
          </w:rPr>
          <w:fldChar w:fldCharType="end"/>
        </w:r>
      </w:ins>
    </w:p>
    <w:p w14:paraId="3681396A" w14:textId="77777777" w:rsidR="007E23EB" w:rsidRDefault="007E23EB" w:rsidP="007E23EB">
      <w:pPr>
        <w:jc w:val="both"/>
        <w:rPr>
          <w:ins w:id="228" w:author="Parks, Robbie M" w:date="2024-01-21T16:16:00Z"/>
        </w:rPr>
      </w:pPr>
    </w:p>
    <w:p w14:paraId="168465BC" w14:textId="77777777" w:rsidR="007E23EB" w:rsidRDefault="007E23EB" w:rsidP="007E23EB">
      <w:pPr>
        <w:ind w:left="720" w:hanging="720"/>
        <w:jc w:val="both"/>
        <w:rPr>
          <w:ins w:id="229" w:author="Parks, Robbie M" w:date="2024-01-21T16:16:00Z"/>
        </w:rPr>
      </w:pPr>
      <w:ins w:id="230" w:author="Parks, Robbie M" w:date="2024-01-21T16:16:00Z">
        <w:r>
          <w:t xml:space="preserve">11. </w:t>
        </w:r>
        <w:r>
          <w:tab/>
          <w:t xml:space="preserve">California Department of Corrections and Rehabilitation. (2022) </w:t>
        </w:r>
        <w:r w:rsidRPr="00513B53">
          <w:t>Extreme heat prevention</w:t>
        </w:r>
        <w:r>
          <w:t xml:space="preserve"> </w:t>
        </w:r>
        <w:r w:rsidRPr="00513B53">
          <w:t>and response</w:t>
        </w:r>
        <w:r>
          <w:t xml:space="preserve">. </w:t>
        </w:r>
        <w:r>
          <w:fldChar w:fldCharType="begin"/>
        </w:r>
        <w:r>
          <w:instrText>HYPERLINK "https://www.cdcr.ca.gov/family-resources/2022/09/02/cdcr-and-cchcs-extreme-heat-prevention-and-response-efforts/"</w:instrText>
        </w:r>
        <w:r>
          <w:fldChar w:fldCharType="separate"/>
        </w:r>
        <w:r w:rsidRPr="00402B7A">
          <w:rPr>
            <w:rStyle w:val="Hyperlink"/>
          </w:rPr>
          <w:t>https://www.cdcr.ca.gov/family-resources/2022/09/02/cdcr-and-cchcs-extreme-heat-prevention-and-response-efforts/</w:t>
        </w:r>
        <w:r>
          <w:rPr>
            <w:rStyle w:val="Hyperlink"/>
          </w:rPr>
          <w:fldChar w:fldCharType="end"/>
        </w:r>
        <w:r>
          <w:t xml:space="preserve"> Accessed Sep 29, 2023.</w:t>
        </w:r>
      </w:ins>
    </w:p>
    <w:p w14:paraId="703FA90C" w14:textId="77777777" w:rsidR="007E23EB" w:rsidRDefault="007E23EB" w:rsidP="007E23EB">
      <w:pPr>
        <w:jc w:val="both"/>
        <w:rPr>
          <w:ins w:id="231" w:author="Parks, Robbie M" w:date="2024-01-21T16:16:00Z"/>
        </w:rPr>
      </w:pPr>
    </w:p>
    <w:p w14:paraId="554523B3" w14:textId="77777777" w:rsidR="007E23EB" w:rsidRDefault="007E23EB" w:rsidP="007E23EB">
      <w:pPr>
        <w:ind w:left="720" w:hanging="720"/>
        <w:jc w:val="both"/>
        <w:rPr>
          <w:ins w:id="232" w:author="Parks, Robbie M" w:date="2024-01-21T16:16:00Z"/>
        </w:rPr>
      </w:pPr>
      <w:ins w:id="233" w:author="Parks, Robbie M" w:date="2024-01-21T16:16:00Z">
        <w:r>
          <w:t xml:space="preserve">12.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ins>
    </w:p>
    <w:p w14:paraId="58776AE9" w14:textId="77777777" w:rsidR="007E23EB" w:rsidRDefault="007E23EB" w:rsidP="007E23EB">
      <w:pPr>
        <w:jc w:val="both"/>
        <w:rPr>
          <w:ins w:id="234" w:author="Parks, Robbie M" w:date="2024-01-21T16:16:00Z"/>
        </w:rPr>
      </w:pPr>
    </w:p>
    <w:p w14:paraId="784D4129" w14:textId="77777777" w:rsidR="007E23EB" w:rsidRDefault="007E23EB" w:rsidP="007E23EB">
      <w:pPr>
        <w:ind w:left="720" w:hanging="720"/>
        <w:jc w:val="both"/>
        <w:rPr>
          <w:ins w:id="235" w:author="Parks, Robbie M" w:date="2024-01-21T16:16:00Z"/>
        </w:rPr>
      </w:pPr>
      <w:ins w:id="236" w:author="Parks, Robbie M" w:date="2024-01-21T16:16:00Z">
        <w:r>
          <w:lastRenderedPageBreak/>
          <w:t xml:space="preserve">13. </w:t>
        </w:r>
        <w:r>
          <w:tab/>
          <w:t xml:space="preserve">Vera. (Aug. 21, 2023). In Fall 2022,1.8 million people were incarcerated in the United States. </w:t>
        </w:r>
        <w:r>
          <w:fldChar w:fldCharType="begin"/>
        </w:r>
        <w:r>
          <w:instrText>HYPERLINK "https://trends.vera.org"</w:instrText>
        </w:r>
        <w:r>
          <w:fldChar w:fldCharType="separate"/>
        </w:r>
        <w:r w:rsidRPr="00402B7A">
          <w:rPr>
            <w:rStyle w:val="Hyperlink"/>
          </w:rPr>
          <w:t>https://trends.vera.org</w:t>
        </w:r>
        <w:r>
          <w:rPr>
            <w:rStyle w:val="Hyperlink"/>
          </w:rPr>
          <w:fldChar w:fldCharType="end"/>
        </w:r>
        <w:r>
          <w:t xml:space="preserve"> Accessed Sep 28, 2023.</w:t>
        </w:r>
      </w:ins>
    </w:p>
    <w:p w14:paraId="46C9BDE7" w14:textId="77777777" w:rsidR="007E23EB" w:rsidRDefault="007E23EB" w:rsidP="007E23EB">
      <w:pPr>
        <w:jc w:val="both"/>
        <w:rPr>
          <w:ins w:id="237" w:author="Parks, Robbie M" w:date="2024-01-21T16:16:00Z"/>
        </w:rPr>
      </w:pPr>
    </w:p>
    <w:p w14:paraId="44871212" w14:textId="77777777" w:rsidR="007E23EB" w:rsidRDefault="007E23EB" w:rsidP="007E23EB">
      <w:pPr>
        <w:ind w:left="720" w:hanging="710"/>
        <w:jc w:val="both"/>
        <w:rPr>
          <w:ins w:id="238" w:author="Parks, Robbie M" w:date="2024-01-21T16:16:00Z"/>
        </w:rPr>
      </w:pPr>
      <w:ins w:id="239" w:author="Parks, Robbie M" w:date="2024-01-21T16:16:00Z">
        <w:r>
          <w:t xml:space="preserve">14. </w:t>
        </w:r>
        <w:r>
          <w:tab/>
          <w:t xml:space="preserve">Wang, L. (April 20, 2022). </w:t>
        </w:r>
        <w:r w:rsidRPr="00030592">
          <w:t>Prisons are a daily environmental injustice</w:t>
        </w:r>
        <w:r>
          <w:t xml:space="preserve">. </w:t>
        </w:r>
        <w:r>
          <w:fldChar w:fldCharType="begin"/>
        </w:r>
        <w:r>
          <w:instrText>HYPERLINK "https://www.prisonpolicy.org/blog/2022/04/20/environmental_injustice/"</w:instrText>
        </w:r>
        <w:r>
          <w:fldChar w:fldCharType="separate"/>
        </w:r>
        <w:r w:rsidRPr="00E11E63">
          <w:rPr>
            <w:rStyle w:val="Hyperlink"/>
          </w:rPr>
          <w:t>https://www.prisonpolicy.org/blog/2022/04/20/environmental_injustice/</w:t>
        </w:r>
        <w:r>
          <w:rPr>
            <w:rStyle w:val="Hyperlink"/>
          </w:rPr>
          <w:fldChar w:fldCharType="end"/>
        </w:r>
        <w:r>
          <w:t xml:space="preserve"> Accessed Sep. 29, 2023. </w:t>
        </w:r>
      </w:ins>
    </w:p>
    <w:p w14:paraId="0CCD1D80" w14:textId="77777777" w:rsidR="007E23EB" w:rsidRDefault="007E23EB" w:rsidP="007E23EB">
      <w:pPr>
        <w:jc w:val="both"/>
        <w:rPr>
          <w:ins w:id="240" w:author="Parks, Robbie M" w:date="2024-01-21T16:16:00Z"/>
        </w:rPr>
      </w:pPr>
    </w:p>
    <w:p w14:paraId="33F16CA0" w14:textId="77777777" w:rsidR="007E23EB" w:rsidRDefault="007E23EB" w:rsidP="007E23EB">
      <w:pPr>
        <w:ind w:left="710" w:hanging="710"/>
        <w:jc w:val="both"/>
        <w:rPr>
          <w:ins w:id="241" w:author="Parks, Robbie M" w:date="2024-01-21T16:16:00Z"/>
        </w:rPr>
      </w:pPr>
      <w:ins w:id="242" w:author="Parks, Robbie M" w:date="2024-01-21T16:16:00Z">
        <w:r>
          <w:t xml:space="preserve">15. </w:t>
        </w:r>
        <w:r>
          <w:tab/>
        </w:r>
        <w:proofErr w:type="spellStart"/>
        <w:r w:rsidRPr="000D299D">
          <w:t>Maruschak</w:t>
        </w:r>
        <w:proofErr w:type="spellEnd"/>
        <w:r w:rsidRPr="000D299D">
          <w:t>, L.M. et al., Indicators of Mental Health Problems Reported by Prisoners. U.S. Department of Justice, Office of Justice Programs Bureau of Justice Statistics. https://bjs.ojp.gov/sites/g/files/xyckuh236/files/media/document/imhprpspi16st.pdf</w:t>
        </w:r>
      </w:ins>
    </w:p>
    <w:p w14:paraId="4FE107A5" w14:textId="77777777" w:rsidR="007E23EB" w:rsidRDefault="007E23EB" w:rsidP="007E23EB">
      <w:pPr>
        <w:jc w:val="both"/>
        <w:rPr>
          <w:ins w:id="243" w:author="Parks, Robbie M" w:date="2024-01-21T16:16:00Z"/>
        </w:rPr>
      </w:pPr>
    </w:p>
    <w:p w14:paraId="06EF36C3" w14:textId="77777777" w:rsidR="007E23EB" w:rsidRDefault="007E23EB" w:rsidP="007E23EB">
      <w:pPr>
        <w:ind w:left="710" w:hanging="710"/>
        <w:jc w:val="both"/>
        <w:rPr>
          <w:ins w:id="244" w:author="Parks, Robbie M" w:date="2024-01-21T16:16:00Z"/>
        </w:rPr>
      </w:pPr>
      <w:ins w:id="245" w:author="Parks, Robbie M" w:date="2024-01-21T16:16:00Z">
        <w:r>
          <w:t xml:space="preserve">16. </w:t>
        </w:r>
        <w:r>
          <w:tab/>
        </w:r>
        <w:r w:rsidRPr="00423DD5">
          <w:t>Parks, R. M., Rowland, S. T., Do, V., Boehme, A. K., Dominici, F., Hart, C. L., &amp; Kioumourtzoglou, M. A. (2023). The association between temperature and alcohol-and substance-related disorder hospital visits in New York State. Communications Medicine, 3(1), 118.</w:t>
        </w:r>
      </w:ins>
    </w:p>
    <w:p w14:paraId="221486F2" w14:textId="77777777" w:rsidR="007E23EB" w:rsidRDefault="007E23EB" w:rsidP="007E23EB">
      <w:pPr>
        <w:ind w:left="710" w:hanging="710"/>
        <w:jc w:val="both"/>
        <w:rPr>
          <w:ins w:id="246" w:author="Parks, Robbie M" w:date="2024-01-21T16:16:00Z"/>
        </w:rPr>
      </w:pPr>
    </w:p>
    <w:p w14:paraId="0889BCEC" w14:textId="77777777" w:rsidR="007E23EB" w:rsidRDefault="007E23EB" w:rsidP="007E23EB">
      <w:pPr>
        <w:ind w:left="710" w:hanging="710"/>
        <w:jc w:val="both"/>
        <w:rPr>
          <w:ins w:id="247" w:author="Parks, Robbie M" w:date="2024-01-21T16:16:00Z"/>
        </w:rPr>
      </w:pPr>
      <w:ins w:id="248" w:author="Parks, Robbie M" w:date="2024-01-21T16:16:00Z">
        <w:r>
          <w:t xml:space="preserve">17.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ins>
    </w:p>
    <w:p w14:paraId="27215665" w14:textId="77777777" w:rsidR="007E23EB" w:rsidRDefault="007E23EB" w:rsidP="007E23EB">
      <w:pPr>
        <w:jc w:val="both"/>
        <w:rPr>
          <w:ins w:id="249" w:author="Parks, Robbie M" w:date="2024-01-21T16:16:00Z"/>
        </w:rPr>
      </w:pPr>
    </w:p>
    <w:p w14:paraId="44FC1E0F" w14:textId="77777777" w:rsidR="007E23EB" w:rsidRDefault="007E23EB" w:rsidP="007E23EB">
      <w:pPr>
        <w:jc w:val="both"/>
        <w:rPr>
          <w:ins w:id="250" w:author="Parks, Robbie M" w:date="2024-01-21T16:16:00Z"/>
        </w:rPr>
      </w:pPr>
      <w:ins w:id="251" w:author="Parks, Robbie M" w:date="2024-01-21T16:16:00Z">
        <w:r>
          <w:t xml:space="preserve">18. </w:t>
        </w:r>
        <w:r>
          <w:tab/>
          <w:t xml:space="preserve">The Sentencing Project. (2023). </w:t>
        </w:r>
        <w:r w:rsidRPr="00423DD5">
          <w:t>Growth in Mass Incarceration</w:t>
        </w:r>
        <w:r>
          <w:t xml:space="preserve">. </w:t>
        </w:r>
      </w:ins>
    </w:p>
    <w:p w14:paraId="1719F63A" w14:textId="77777777" w:rsidR="007E23EB" w:rsidRDefault="007E23EB" w:rsidP="007E23EB">
      <w:pPr>
        <w:ind w:firstLine="720"/>
        <w:jc w:val="both"/>
        <w:rPr>
          <w:ins w:id="252" w:author="Parks, Robbie M" w:date="2024-01-21T16:16:00Z"/>
        </w:rPr>
      </w:pPr>
      <w:ins w:id="253" w:author="Parks, Robbie M" w:date="2024-01-21T16:16:00Z">
        <w:r>
          <w:fldChar w:fldCharType="begin"/>
        </w:r>
        <w:r>
          <w:instrText>HYPERLINK "https://www.sentencingproject.org/research/"</w:instrText>
        </w:r>
        <w:r>
          <w:fldChar w:fldCharType="separate"/>
        </w:r>
        <w:r w:rsidRPr="00402B7A">
          <w:rPr>
            <w:rStyle w:val="Hyperlink"/>
          </w:rPr>
          <w:t>https://www.sentencingproject.org/research/</w:t>
        </w:r>
        <w:r>
          <w:rPr>
            <w:rStyle w:val="Hyperlink"/>
          </w:rPr>
          <w:fldChar w:fldCharType="end"/>
        </w:r>
        <w:r>
          <w:t xml:space="preserve"> Accessed Sep. 28, 2023.</w:t>
        </w:r>
      </w:ins>
    </w:p>
    <w:p w14:paraId="5A07BB34" w14:textId="77777777" w:rsidR="007E23EB" w:rsidRDefault="007E23EB" w:rsidP="007E23EB">
      <w:pPr>
        <w:jc w:val="both"/>
        <w:rPr>
          <w:ins w:id="254" w:author="Parks, Robbie M" w:date="2024-01-21T16:16:00Z"/>
        </w:rPr>
      </w:pPr>
    </w:p>
    <w:p w14:paraId="75A59334" w14:textId="77777777" w:rsidR="007E23EB" w:rsidRDefault="007E23EB" w:rsidP="007E23EB">
      <w:pPr>
        <w:ind w:left="720" w:hanging="720"/>
        <w:jc w:val="both"/>
        <w:rPr>
          <w:ins w:id="255" w:author="Parks, Robbie M" w:date="2024-01-21T16:16:00Z"/>
        </w:rPr>
      </w:pPr>
      <w:ins w:id="256" w:author="Parks, Robbie M" w:date="2024-01-21T16:16:00Z">
        <w:r>
          <w:t xml:space="preserve">19. </w:t>
        </w:r>
        <w:r>
          <w:tab/>
          <w:t xml:space="preserve">Jackman, T. (March 2, 2021). </w:t>
        </w:r>
        <w:r w:rsidRPr="0029599E">
          <w:t>Study: 1 in 7 U.S. prisoners is serving life, and two-thirds of those are people of color</w:t>
        </w:r>
        <w:r>
          <w:t xml:space="preserve">. </w:t>
        </w:r>
        <w:r>
          <w:fldChar w:fldCharType="begin"/>
        </w:r>
        <w:r>
          <w:instrText>HYPERLINK "https://www.washingtonpost.com/nation/2021/03/02/life-sentences-growing/"</w:instrText>
        </w:r>
        <w:r>
          <w:fldChar w:fldCharType="separate"/>
        </w:r>
        <w:r w:rsidRPr="00402B7A">
          <w:rPr>
            <w:rStyle w:val="Hyperlink"/>
          </w:rPr>
          <w:t>https://www.washingtonpost.com/nation/2021/03/02/life-sentences-growing/</w:t>
        </w:r>
        <w:r>
          <w:rPr>
            <w:rStyle w:val="Hyperlink"/>
          </w:rPr>
          <w:fldChar w:fldCharType="end"/>
        </w:r>
        <w:r>
          <w:t xml:space="preserve"> Accessed Sep. 28, 2023. </w:t>
        </w:r>
      </w:ins>
    </w:p>
    <w:p w14:paraId="6C0D1F82" w14:textId="77777777" w:rsidR="007E23EB" w:rsidRDefault="007E23EB" w:rsidP="007E23EB">
      <w:pPr>
        <w:jc w:val="both"/>
        <w:rPr>
          <w:ins w:id="257" w:author="Parks, Robbie M" w:date="2024-01-21T16:16:00Z"/>
        </w:rPr>
      </w:pPr>
    </w:p>
    <w:p w14:paraId="4E7EB48A" w14:textId="77777777" w:rsidR="007E23EB" w:rsidRDefault="007E23EB" w:rsidP="007E23EB">
      <w:pPr>
        <w:jc w:val="both"/>
        <w:rPr>
          <w:ins w:id="258" w:author="Parks, Robbie M" w:date="2024-01-21T16:16:00Z"/>
        </w:rPr>
      </w:pPr>
      <w:ins w:id="259" w:author="Parks, Robbie M" w:date="2024-01-21T16:16:00Z">
        <w:r>
          <w:t xml:space="preserve">20. </w:t>
        </w:r>
        <w:r>
          <w:tab/>
        </w:r>
        <w:r w:rsidRPr="00C73189">
          <w:t xml:space="preserve">Alexander, M. (2011). The </w:t>
        </w:r>
        <w:r>
          <w:t>N</w:t>
        </w:r>
        <w:r w:rsidRPr="00C73189">
          <w:t xml:space="preserve">ew </w:t>
        </w:r>
        <w:r>
          <w:t>J</w:t>
        </w:r>
        <w:r w:rsidRPr="00C73189">
          <w:t xml:space="preserve">im </w:t>
        </w:r>
        <w:r>
          <w:t>C</w:t>
        </w:r>
        <w:r w:rsidRPr="00C73189">
          <w:t>row. Ohio St. J. Crim. L., 9, 7.</w:t>
        </w:r>
      </w:ins>
    </w:p>
    <w:p w14:paraId="6DE0E4C7" w14:textId="77777777" w:rsidR="007E23EB" w:rsidRDefault="007E23EB" w:rsidP="007E23EB">
      <w:pPr>
        <w:jc w:val="both"/>
        <w:rPr>
          <w:ins w:id="260" w:author="Parks, Robbie M" w:date="2024-01-21T16:16:00Z"/>
        </w:rPr>
      </w:pPr>
    </w:p>
    <w:p w14:paraId="67B58D8B" w14:textId="77777777" w:rsidR="007E23EB" w:rsidRDefault="007E23EB" w:rsidP="007E23EB">
      <w:pPr>
        <w:widowControl w:val="0"/>
        <w:ind w:left="640" w:hanging="640"/>
        <w:rPr>
          <w:ins w:id="261" w:author="Parks, Robbie M" w:date="2024-01-21T16:16:00Z"/>
        </w:rPr>
      </w:pPr>
      <w:ins w:id="262" w:author="Parks, Robbie M" w:date="2024-01-21T16:16:00Z">
        <w:r>
          <w:t>2</w:t>
        </w: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ins>
    </w:p>
    <w:p w14:paraId="3B03F2E0" w14:textId="77777777" w:rsidR="007E23EB" w:rsidRDefault="007E23EB" w:rsidP="007E23EB">
      <w:pPr>
        <w:widowControl w:val="0"/>
        <w:ind w:left="640" w:hanging="640"/>
        <w:rPr>
          <w:ins w:id="263" w:author="Parks, Robbie M" w:date="2024-01-21T16:16:00Z"/>
        </w:rPr>
      </w:pPr>
    </w:p>
    <w:p w14:paraId="21894C00" w14:textId="77777777" w:rsidR="007E23EB" w:rsidRDefault="007E23EB" w:rsidP="007E23EB">
      <w:pPr>
        <w:widowControl w:val="0"/>
        <w:ind w:left="640" w:hanging="640"/>
        <w:rPr>
          <w:ins w:id="264" w:author="Parks, Robbie M" w:date="2024-01-21T16:16:00Z"/>
        </w:rPr>
      </w:pPr>
      <w:ins w:id="265" w:author="Parks, Robbie M" w:date="2024-01-21T16:16:00Z">
        <w:r>
          <w:t xml:space="preserve">22. </w:t>
        </w:r>
        <w:r>
          <w:tab/>
          <w:t xml:space="preserve">National Weather Service, Heat Index Equation, https://www.wpc.ncep.noaa.gov/html/heatindex_equation.shtml </w:t>
        </w:r>
        <w:proofErr w:type="spellStart"/>
        <w:r>
          <w:t>Accesssed</w:t>
        </w:r>
        <w:proofErr w:type="spellEnd"/>
        <w:r>
          <w:t xml:space="preserve"> July 10, 2023).</w:t>
        </w:r>
      </w:ins>
    </w:p>
    <w:p w14:paraId="2B356090" w14:textId="77777777" w:rsidR="007E23EB" w:rsidRDefault="007E23EB" w:rsidP="007E23EB">
      <w:pPr>
        <w:widowControl w:val="0"/>
        <w:ind w:left="640" w:hanging="640"/>
        <w:rPr>
          <w:ins w:id="266" w:author="Parks, Robbie M" w:date="2024-01-21T16:16:00Z"/>
        </w:rPr>
      </w:pPr>
    </w:p>
    <w:p w14:paraId="39C62F82" w14:textId="77777777" w:rsidR="007E23EB" w:rsidRDefault="007E23EB" w:rsidP="007E23EB">
      <w:pPr>
        <w:jc w:val="both"/>
        <w:rPr>
          <w:ins w:id="267" w:author="Parks, Robbie M" w:date="2024-01-21T16:16:00Z"/>
        </w:rPr>
      </w:pPr>
      <w:ins w:id="268" w:author="Parks, Robbie M" w:date="2024-01-21T16:16:00Z">
        <w:r>
          <w:t>23</w:t>
        </w:r>
        <w:r>
          <w:t>.</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ins>
    </w:p>
    <w:p w14:paraId="031954BD" w14:textId="77777777" w:rsidR="007E23EB" w:rsidRDefault="007E23EB" w:rsidP="007E23EB">
      <w:pPr>
        <w:jc w:val="both"/>
        <w:rPr>
          <w:ins w:id="269" w:author="Parks, Robbie M" w:date="2024-01-21T16:16:00Z"/>
        </w:rPr>
      </w:pPr>
    </w:p>
    <w:p w14:paraId="7DD48736" w14:textId="77777777" w:rsidR="007E23EB" w:rsidRDefault="007E23EB" w:rsidP="007E23EB">
      <w:pPr>
        <w:ind w:left="640" w:hanging="640"/>
        <w:jc w:val="both"/>
        <w:rPr>
          <w:ins w:id="270" w:author="Parks, Robbie M" w:date="2024-01-21T16:16:00Z"/>
        </w:rPr>
      </w:pPr>
      <w:ins w:id="271" w:author="Parks, Robbie M" w:date="2024-01-21T16:16:00Z">
        <w:r>
          <w:t xml:space="preserve">24.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6F1DB47F" w14:textId="77777777" w:rsidR="00070CCE" w:rsidRDefault="00070CCE">
      <w:pPr>
        <w:spacing w:line="480" w:lineRule="auto"/>
        <w:jc w:val="both"/>
      </w:pPr>
    </w:p>
    <w:sectPr w:rsidR="00070CCE">
      <w:footerReference w:type="even" r:id="rId11"/>
      <w:footerReference w:type="default" r:id="rId1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6F56" w14:textId="77777777" w:rsidR="004064A0" w:rsidRDefault="004064A0">
      <w:r>
        <w:separator/>
      </w:r>
    </w:p>
  </w:endnote>
  <w:endnote w:type="continuationSeparator" w:id="0">
    <w:p w14:paraId="5CC33532" w14:textId="77777777" w:rsidR="004064A0" w:rsidRDefault="0040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6D3D" w14:textId="77777777" w:rsidR="004064A0" w:rsidRDefault="004064A0">
      <w:r>
        <w:separator/>
      </w:r>
    </w:p>
  </w:footnote>
  <w:footnote w:type="continuationSeparator" w:id="0">
    <w:p w14:paraId="3E75D506" w14:textId="77777777" w:rsidR="004064A0" w:rsidRDefault="004064A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4442"/>
    <w:rsid w:val="00006903"/>
    <w:rsid w:val="00015248"/>
    <w:rsid w:val="00030592"/>
    <w:rsid w:val="00031597"/>
    <w:rsid w:val="000342D5"/>
    <w:rsid w:val="0003541A"/>
    <w:rsid w:val="00062656"/>
    <w:rsid w:val="00064AA8"/>
    <w:rsid w:val="00070CCE"/>
    <w:rsid w:val="00075709"/>
    <w:rsid w:val="0008581C"/>
    <w:rsid w:val="00087A8A"/>
    <w:rsid w:val="00093273"/>
    <w:rsid w:val="000B0C52"/>
    <w:rsid w:val="000B4562"/>
    <w:rsid w:val="000C1E4B"/>
    <w:rsid w:val="000C5F84"/>
    <w:rsid w:val="000C6E9C"/>
    <w:rsid w:val="000C7CED"/>
    <w:rsid w:val="000D299D"/>
    <w:rsid w:val="000D3BB1"/>
    <w:rsid w:val="000D6568"/>
    <w:rsid w:val="000F0F4F"/>
    <w:rsid w:val="000F2EAC"/>
    <w:rsid w:val="000F3326"/>
    <w:rsid w:val="0010016D"/>
    <w:rsid w:val="00101D0B"/>
    <w:rsid w:val="00103C87"/>
    <w:rsid w:val="00114549"/>
    <w:rsid w:val="001178D2"/>
    <w:rsid w:val="00120F12"/>
    <w:rsid w:val="0013552E"/>
    <w:rsid w:val="001378A6"/>
    <w:rsid w:val="0013791C"/>
    <w:rsid w:val="00141FF6"/>
    <w:rsid w:val="00145E12"/>
    <w:rsid w:val="0015406A"/>
    <w:rsid w:val="00156C2B"/>
    <w:rsid w:val="00164089"/>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96859"/>
    <w:rsid w:val="002A0620"/>
    <w:rsid w:val="002B376B"/>
    <w:rsid w:val="002B5475"/>
    <w:rsid w:val="002B7858"/>
    <w:rsid w:val="002C7F77"/>
    <w:rsid w:val="002D2863"/>
    <w:rsid w:val="002D580B"/>
    <w:rsid w:val="002E6BCE"/>
    <w:rsid w:val="002E6D29"/>
    <w:rsid w:val="002E6F34"/>
    <w:rsid w:val="002F7702"/>
    <w:rsid w:val="002F7C97"/>
    <w:rsid w:val="0031440A"/>
    <w:rsid w:val="003212FA"/>
    <w:rsid w:val="00323D92"/>
    <w:rsid w:val="00324814"/>
    <w:rsid w:val="003271D5"/>
    <w:rsid w:val="003426D6"/>
    <w:rsid w:val="00362839"/>
    <w:rsid w:val="003632B2"/>
    <w:rsid w:val="00363709"/>
    <w:rsid w:val="00364452"/>
    <w:rsid w:val="00367052"/>
    <w:rsid w:val="0037302E"/>
    <w:rsid w:val="00375078"/>
    <w:rsid w:val="003754B1"/>
    <w:rsid w:val="00376A3B"/>
    <w:rsid w:val="00387570"/>
    <w:rsid w:val="003902EF"/>
    <w:rsid w:val="00391020"/>
    <w:rsid w:val="00395988"/>
    <w:rsid w:val="003A141D"/>
    <w:rsid w:val="003B3629"/>
    <w:rsid w:val="003B6040"/>
    <w:rsid w:val="003C4419"/>
    <w:rsid w:val="003D77B5"/>
    <w:rsid w:val="003D7DBF"/>
    <w:rsid w:val="003E5AFD"/>
    <w:rsid w:val="00401A2E"/>
    <w:rsid w:val="00402A22"/>
    <w:rsid w:val="00402DCA"/>
    <w:rsid w:val="004064A0"/>
    <w:rsid w:val="00415CA1"/>
    <w:rsid w:val="00415CCA"/>
    <w:rsid w:val="00417529"/>
    <w:rsid w:val="00420429"/>
    <w:rsid w:val="00421D74"/>
    <w:rsid w:val="00423DD5"/>
    <w:rsid w:val="004265CD"/>
    <w:rsid w:val="004304C8"/>
    <w:rsid w:val="004528AF"/>
    <w:rsid w:val="00452B1C"/>
    <w:rsid w:val="00454552"/>
    <w:rsid w:val="00456252"/>
    <w:rsid w:val="00457F64"/>
    <w:rsid w:val="00462732"/>
    <w:rsid w:val="00463178"/>
    <w:rsid w:val="00477193"/>
    <w:rsid w:val="00482C74"/>
    <w:rsid w:val="0048419B"/>
    <w:rsid w:val="004A6DBE"/>
    <w:rsid w:val="004B1D61"/>
    <w:rsid w:val="004C3497"/>
    <w:rsid w:val="004C578C"/>
    <w:rsid w:val="004C58D7"/>
    <w:rsid w:val="004D018B"/>
    <w:rsid w:val="004D28C5"/>
    <w:rsid w:val="004D34D8"/>
    <w:rsid w:val="004D45F6"/>
    <w:rsid w:val="004E4D8C"/>
    <w:rsid w:val="004F4C5D"/>
    <w:rsid w:val="004F7F0B"/>
    <w:rsid w:val="0050323E"/>
    <w:rsid w:val="00507240"/>
    <w:rsid w:val="00511AC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0E42"/>
    <w:rsid w:val="00583F81"/>
    <w:rsid w:val="00585ABF"/>
    <w:rsid w:val="00585DEA"/>
    <w:rsid w:val="005946BA"/>
    <w:rsid w:val="005A3388"/>
    <w:rsid w:val="005A568A"/>
    <w:rsid w:val="005B3C31"/>
    <w:rsid w:val="005C69FF"/>
    <w:rsid w:val="005D197B"/>
    <w:rsid w:val="005D5E09"/>
    <w:rsid w:val="005E4494"/>
    <w:rsid w:val="005F0751"/>
    <w:rsid w:val="005F128D"/>
    <w:rsid w:val="005F29D1"/>
    <w:rsid w:val="005F7384"/>
    <w:rsid w:val="00613ADE"/>
    <w:rsid w:val="0061615A"/>
    <w:rsid w:val="00617A29"/>
    <w:rsid w:val="00617C45"/>
    <w:rsid w:val="006214BA"/>
    <w:rsid w:val="00622B23"/>
    <w:rsid w:val="0062615F"/>
    <w:rsid w:val="00626E76"/>
    <w:rsid w:val="00631343"/>
    <w:rsid w:val="0065095B"/>
    <w:rsid w:val="00661A6A"/>
    <w:rsid w:val="00665F6E"/>
    <w:rsid w:val="0066716B"/>
    <w:rsid w:val="00676657"/>
    <w:rsid w:val="00677315"/>
    <w:rsid w:val="006847F9"/>
    <w:rsid w:val="00684CC4"/>
    <w:rsid w:val="0068659B"/>
    <w:rsid w:val="00691C7D"/>
    <w:rsid w:val="00691DBB"/>
    <w:rsid w:val="00695AF2"/>
    <w:rsid w:val="0069755B"/>
    <w:rsid w:val="006A2FA5"/>
    <w:rsid w:val="006A457B"/>
    <w:rsid w:val="006B0CCF"/>
    <w:rsid w:val="006B321E"/>
    <w:rsid w:val="006B4E43"/>
    <w:rsid w:val="006C2703"/>
    <w:rsid w:val="006D082B"/>
    <w:rsid w:val="006D4E4D"/>
    <w:rsid w:val="006E62FE"/>
    <w:rsid w:val="007074BA"/>
    <w:rsid w:val="00713011"/>
    <w:rsid w:val="00715015"/>
    <w:rsid w:val="007356D9"/>
    <w:rsid w:val="007373B7"/>
    <w:rsid w:val="00740817"/>
    <w:rsid w:val="00741C22"/>
    <w:rsid w:val="0075416B"/>
    <w:rsid w:val="00754D4B"/>
    <w:rsid w:val="007569BF"/>
    <w:rsid w:val="0075755B"/>
    <w:rsid w:val="00763491"/>
    <w:rsid w:val="0076420C"/>
    <w:rsid w:val="007753BA"/>
    <w:rsid w:val="00777281"/>
    <w:rsid w:val="00780C1A"/>
    <w:rsid w:val="007848EA"/>
    <w:rsid w:val="007A128F"/>
    <w:rsid w:val="007A787D"/>
    <w:rsid w:val="007B58C2"/>
    <w:rsid w:val="007C1FC3"/>
    <w:rsid w:val="007D0352"/>
    <w:rsid w:val="007D6359"/>
    <w:rsid w:val="007E23EB"/>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0EAA"/>
    <w:rsid w:val="008A7710"/>
    <w:rsid w:val="008A7A12"/>
    <w:rsid w:val="008B2A2B"/>
    <w:rsid w:val="008B2B31"/>
    <w:rsid w:val="008C7A6D"/>
    <w:rsid w:val="008C7C84"/>
    <w:rsid w:val="008D4127"/>
    <w:rsid w:val="0090217C"/>
    <w:rsid w:val="00903A3B"/>
    <w:rsid w:val="00907BA9"/>
    <w:rsid w:val="00910D93"/>
    <w:rsid w:val="00911054"/>
    <w:rsid w:val="009150CD"/>
    <w:rsid w:val="00924FE4"/>
    <w:rsid w:val="0092514D"/>
    <w:rsid w:val="00931086"/>
    <w:rsid w:val="00932AA9"/>
    <w:rsid w:val="00932DEC"/>
    <w:rsid w:val="00942EB7"/>
    <w:rsid w:val="00946EF4"/>
    <w:rsid w:val="009521D5"/>
    <w:rsid w:val="00957291"/>
    <w:rsid w:val="00961DFA"/>
    <w:rsid w:val="00964C00"/>
    <w:rsid w:val="00964D97"/>
    <w:rsid w:val="00970FDC"/>
    <w:rsid w:val="009711D9"/>
    <w:rsid w:val="00971C89"/>
    <w:rsid w:val="00973853"/>
    <w:rsid w:val="00980558"/>
    <w:rsid w:val="009908D3"/>
    <w:rsid w:val="00992F0D"/>
    <w:rsid w:val="00993E98"/>
    <w:rsid w:val="009A1918"/>
    <w:rsid w:val="009B4581"/>
    <w:rsid w:val="009C7A8D"/>
    <w:rsid w:val="009D3178"/>
    <w:rsid w:val="009E1DE4"/>
    <w:rsid w:val="009F25A8"/>
    <w:rsid w:val="009F2E06"/>
    <w:rsid w:val="009F4A86"/>
    <w:rsid w:val="009F4CDC"/>
    <w:rsid w:val="009F7F2F"/>
    <w:rsid w:val="00A1490A"/>
    <w:rsid w:val="00A15FC8"/>
    <w:rsid w:val="00A20F6C"/>
    <w:rsid w:val="00A2328E"/>
    <w:rsid w:val="00A263A6"/>
    <w:rsid w:val="00A308AC"/>
    <w:rsid w:val="00A37A11"/>
    <w:rsid w:val="00A43B49"/>
    <w:rsid w:val="00A456CB"/>
    <w:rsid w:val="00A475F3"/>
    <w:rsid w:val="00A52F9C"/>
    <w:rsid w:val="00A561B4"/>
    <w:rsid w:val="00A76BDD"/>
    <w:rsid w:val="00A77502"/>
    <w:rsid w:val="00A83625"/>
    <w:rsid w:val="00A859A4"/>
    <w:rsid w:val="00AA1D42"/>
    <w:rsid w:val="00AA7D9B"/>
    <w:rsid w:val="00AB3D8B"/>
    <w:rsid w:val="00AC4C98"/>
    <w:rsid w:val="00AC5208"/>
    <w:rsid w:val="00AD03D1"/>
    <w:rsid w:val="00AD6E91"/>
    <w:rsid w:val="00AE1AB2"/>
    <w:rsid w:val="00AE3DD1"/>
    <w:rsid w:val="00AE5BD6"/>
    <w:rsid w:val="00AE6416"/>
    <w:rsid w:val="00AF0117"/>
    <w:rsid w:val="00AF36B3"/>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45C7"/>
    <w:rsid w:val="00B75D97"/>
    <w:rsid w:val="00B804CA"/>
    <w:rsid w:val="00B806DE"/>
    <w:rsid w:val="00B821C2"/>
    <w:rsid w:val="00B83B60"/>
    <w:rsid w:val="00B95C97"/>
    <w:rsid w:val="00B97D9F"/>
    <w:rsid w:val="00BA5482"/>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A4EBD"/>
    <w:rsid w:val="00CA7C3B"/>
    <w:rsid w:val="00CB041D"/>
    <w:rsid w:val="00CB1735"/>
    <w:rsid w:val="00CC211E"/>
    <w:rsid w:val="00CC303E"/>
    <w:rsid w:val="00CD34EA"/>
    <w:rsid w:val="00CD5BAB"/>
    <w:rsid w:val="00CD5DC3"/>
    <w:rsid w:val="00CE3D57"/>
    <w:rsid w:val="00CE447B"/>
    <w:rsid w:val="00CE4727"/>
    <w:rsid w:val="00D03DE6"/>
    <w:rsid w:val="00D228D2"/>
    <w:rsid w:val="00D24834"/>
    <w:rsid w:val="00D27B4A"/>
    <w:rsid w:val="00D310F6"/>
    <w:rsid w:val="00D33197"/>
    <w:rsid w:val="00D414F3"/>
    <w:rsid w:val="00D41E06"/>
    <w:rsid w:val="00D45199"/>
    <w:rsid w:val="00D54B3C"/>
    <w:rsid w:val="00D61B67"/>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3BEA"/>
    <w:rsid w:val="00DA50D2"/>
    <w:rsid w:val="00DB3026"/>
    <w:rsid w:val="00DC3C1A"/>
    <w:rsid w:val="00DC6809"/>
    <w:rsid w:val="00DC7178"/>
    <w:rsid w:val="00DD7DA8"/>
    <w:rsid w:val="00DE54A1"/>
    <w:rsid w:val="00DF0B71"/>
    <w:rsid w:val="00E009BC"/>
    <w:rsid w:val="00E053F4"/>
    <w:rsid w:val="00E0628F"/>
    <w:rsid w:val="00E1182E"/>
    <w:rsid w:val="00E11B02"/>
    <w:rsid w:val="00E11E63"/>
    <w:rsid w:val="00E21347"/>
    <w:rsid w:val="00E21CB6"/>
    <w:rsid w:val="00E23C4E"/>
    <w:rsid w:val="00E25A41"/>
    <w:rsid w:val="00E34487"/>
    <w:rsid w:val="00E41315"/>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2C5F"/>
    <w:rsid w:val="00E97520"/>
    <w:rsid w:val="00EA43F4"/>
    <w:rsid w:val="00EB532B"/>
    <w:rsid w:val="00EB56F3"/>
    <w:rsid w:val="00EB65EF"/>
    <w:rsid w:val="00EC19E0"/>
    <w:rsid w:val="00EC4267"/>
    <w:rsid w:val="00EC58E7"/>
    <w:rsid w:val="00EC58EB"/>
    <w:rsid w:val="00EC5D3C"/>
    <w:rsid w:val="00ED08BC"/>
    <w:rsid w:val="00ED0D0B"/>
    <w:rsid w:val="00ED2802"/>
    <w:rsid w:val="00ED6996"/>
    <w:rsid w:val="00ED6C38"/>
    <w:rsid w:val="00EF1558"/>
    <w:rsid w:val="00EF3730"/>
    <w:rsid w:val="00EF408B"/>
    <w:rsid w:val="00EF4F98"/>
    <w:rsid w:val="00EF78E6"/>
    <w:rsid w:val="00F100BE"/>
    <w:rsid w:val="00F106B8"/>
    <w:rsid w:val="00F12D03"/>
    <w:rsid w:val="00F14CED"/>
    <w:rsid w:val="00F15309"/>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143"/>
    <w:rsid w:val="00F90505"/>
    <w:rsid w:val="00F92C32"/>
    <w:rsid w:val="00FA1F06"/>
    <w:rsid w:val="00FA7D31"/>
    <w:rsid w:val="00FB06C8"/>
    <w:rsid w:val="00FB1AB8"/>
    <w:rsid w:val="00FB232E"/>
    <w:rsid w:val="00FC1619"/>
    <w:rsid w:val="00FD700D"/>
    <w:rsid w:val="00FE0F87"/>
    <w:rsid w:val="00FF1A2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parklabnyc/temperature_prisons_united_states_2024"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2</cp:revision>
  <dcterms:created xsi:type="dcterms:W3CDTF">2024-01-22T00:38:00Z</dcterms:created>
  <dcterms:modified xsi:type="dcterms:W3CDTF">2024-01-22T00:38:00Z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