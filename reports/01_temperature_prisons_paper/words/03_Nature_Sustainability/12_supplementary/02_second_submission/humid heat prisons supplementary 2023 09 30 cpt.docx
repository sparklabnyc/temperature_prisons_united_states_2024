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29FE" w:rsidRDefault="00000000">
      <w:pPr>
        <w:spacing w:line="480" w:lineRule="auto"/>
        <w:jc w:val="both"/>
        <w:rPr>
          <w:b/>
          <w:color w:val="000000"/>
        </w:rPr>
      </w:pPr>
      <w:r>
        <w:rPr>
          <w:b/>
          <w:color w:val="000000"/>
        </w:rPr>
        <w:t>Trends and Disparities of Dangerous Humid Heat Exposure Among Incarcerated People in the United States</w:t>
      </w:r>
    </w:p>
    <w:p w14:paraId="00000002" w14:textId="77777777" w:rsidR="005629FE" w:rsidRDefault="00000000">
      <w:pPr>
        <w:spacing w:line="480" w:lineRule="auto"/>
        <w:jc w:val="both"/>
      </w:pPr>
      <w:r>
        <w:rPr>
          <w:b/>
          <w:color w:val="000000"/>
        </w:rPr>
        <w:t>Supplementary Information</w:t>
      </w:r>
    </w:p>
    <w:p w14:paraId="00000003" w14:textId="77777777" w:rsidR="005629F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 xml:space="preserve">, </w:t>
      </w:r>
      <w:proofErr w:type="spellStart"/>
      <w:r>
        <w:t>Yoonjung</w:t>
      </w:r>
      <w:proofErr w:type="spellEnd"/>
      <w:r>
        <w:t xml:space="preserve"> Ahn</w:t>
      </w:r>
      <w:r>
        <w:rPr>
          <w:vertAlign w:val="superscript"/>
        </w:rPr>
        <w:t>4</w:t>
      </w:r>
      <w:r>
        <w:t xml:space="preserve"> 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5629FE" w:rsidRDefault="005629FE">
      <w:pPr>
        <w:spacing w:line="480" w:lineRule="auto"/>
        <w:jc w:val="both"/>
        <w:rPr>
          <w:color w:val="000000"/>
        </w:rPr>
      </w:pPr>
    </w:p>
    <w:p w14:paraId="00000005" w14:textId="77777777" w:rsidR="005629F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5629F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5629F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5629F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5629F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5629FE" w:rsidRDefault="005629FE">
      <w:pPr>
        <w:spacing w:line="480" w:lineRule="auto"/>
        <w:jc w:val="both"/>
        <w:rPr>
          <w:color w:val="000000"/>
        </w:rPr>
      </w:pPr>
    </w:p>
    <w:p w14:paraId="0000000B" w14:textId="77777777" w:rsidR="005629FE" w:rsidRDefault="00000000">
      <w:pPr>
        <w:pBdr>
          <w:top w:val="nil"/>
          <w:left w:val="nil"/>
          <w:bottom w:val="nil"/>
          <w:right w:val="nil"/>
          <w:between w:val="nil"/>
        </w:pBdr>
        <w:spacing w:line="480" w:lineRule="auto"/>
        <w:jc w:val="both"/>
        <w:rPr>
          <w:color w:val="000000"/>
          <w:szCs w:val="24"/>
        </w:rPr>
      </w:pPr>
      <w:r>
        <w:rPr>
          <w:color w:val="000000"/>
          <w:szCs w:val="24"/>
        </w:rPr>
        <w:t xml:space="preserve">* Correspondence to: </w:t>
      </w:r>
      <w:hyperlink r:id="rId8">
        <w:r>
          <w:rPr>
            <w:color w:val="0000FF"/>
            <w:szCs w:val="24"/>
            <w:u w:val="single"/>
          </w:rPr>
          <w:t>robbie.parks@columbia.edu</w:t>
        </w:r>
      </w:hyperlink>
      <w:r>
        <w:rPr>
          <w:color w:val="000000"/>
          <w:szCs w:val="24"/>
        </w:rPr>
        <w:t xml:space="preserve"> and </w:t>
      </w:r>
      <w:hyperlink r:id="rId9">
        <w:r>
          <w:rPr>
            <w:color w:val="0000FF"/>
            <w:szCs w:val="24"/>
            <w:u w:val="single"/>
          </w:rPr>
          <w:t>cascade.tuholske1@montana.edu</w:t>
        </w:r>
      </w:hyperlink>
    </w:p>
    <w:p w14:paraId="0000000C" w14:textId="77777777" w:rsidR="005629FE" w:rsidRDefault="00000000">
      <w:pPr>
        <w:spacing w:line="480" w:lineRule="auto"/>
        <w:jc w:val="both"/>
      </w:pPr>
      <w:r>
        <w:br w:type="page"/>
      </w:r>
    </w:p>
    <w:p w14:paraId="0000000D" w14:textId="77777777" w:rsidR="005629FE" w:rsidRDefault="00000000">
      <w:pPr>
        <w:widowControl w:val="0"/>
        <w:jc w:val="both"/>
        <w:rPr>
          <w:b/>
        </w:rPr>
      </w:pPr>
      <w:r>
        <w:rPr>
          <w:b/>
        </w:rPr>
        <w:lastRenderedPageBreak/>
        <w:t>Incarceration Data</w:t>
      </w:r>
    </w:p>
    <w:p w14:paraId="0000000E" w14:textId="77777777" w:rsidR="005629FE" w:rsidRDefault="00000000">
      <w:pPr>
        <w:widowControl w:val="0"/>
        <w:jc w:val="both"/>
        <w:rPr>
          <w:i/>
        </w:rPr>
      </w:pPr>
      <w:r>
        <w:t>We use carceral facility (referring to prisons, jails, and other carceral facilities) locational boundaries (polygon latitudinal and latitudinal coordinates) and population data from the Homeland Infrastructure Foundation-Level Data (HIFLD), produced by the United States Department of Homeland Security.</w:t>
      </w:r>
      <w:r>
        <w:rPr>
          <w:vertAlign w:val="superscript"/>
        </w:rPr>
        <w:t>1</w:t>
      </w:r>
      <w: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t>federal</w:t>
      </w:r>
      <w:proofErr w:type="gramEnd"/>
      <w:r>
        <w:t>, 1,606 state, 2,142 county, and 73 local facilities. Twenty-five (0.6% of total) carceral facilities did not fall into these categories and were classed as ‘other’. Texas had the single most prisons and jails (411 or 10.1% of total). In total, in 2018,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0000000F" w14:textId="77777777" w:rsidR="005629FE" w:rsidRDefault="005629FE">
      <w:pPr>
        <w:widowControl w:val="0"/>
        <w:jc w:val="both"/>
      </w:pPr>
    </w:p>
    <w:p w14:paraId="00000010" w14:textId="77777777" w:rsidR="005629FE" w:rsidRDefault="00000000">
      <w:pPr>
        <w:widowControl w:val="0"/>
        <w:jc w:val="both"/>
        <w:rPr>
          <w:b/>
        </w:rPr>
      </w:pPr>
      <w:r>
        <w:rPr>
          <w:b/>
        </w:rPr>
        <w:t>Climate data</w:t>
      </w:r>
    </w:p>
    <w:p w14:paraId="00000011" w14:textId="587543C8" w:rsidR="005629FE" w:rsidRDefault="00000000">
      <w:pPr>
        <w:widowControl w:val="0"/>
        <w:jc w:val="both"/>
      </w:pPr>
      <w:r>
        <w:t xml:space="preserve">The Parameter-elevation Relationships on Independent Slopes Model (PRISM) dataset from Oregon State University provides high-resolution (4 km grids) daily </w:t>
      </w:r>
      <w:proofErr w:type="spellStart"/>
      <w:r>
        <w:t>T</w:t>
      </w:r>
      <w:r>
        <w:rPr>
          <w:vertAlign w:val="subscript"/>
        </w:rPr>
        <w:t>max</w:t>
      </w:r>
      <w:proofErr w:type="spellEnd"/>
      <w:r>
        <w:rPr>
          <w:vertAlign w:val="subscript"/>
        </w:rPr>
        <w:t xml:space="preserve"> </w:t>
      </w:r>
      <w:r>
        <w:t>and maximum vapor pressure deficit (</w:t>
      </w:r>
      <w:proofErr w:type="spellStart"/>
      <w:r>
        <w:t>VPD</w:t>
      </w:r>
      <w:r>
        <w:rPr>
          <w:vertAlign w:val="subscript"/>
        </w:rPr>
        <w:t>max</w:t>
      </w:r>
      <w:proofErr w:type="spellEnd"/>
      <w:r>
        <w:t>) from 1981 - to near present.</w:t>
      </w:r>
      <w:r>
        <w:rPr>
          <w:vertAlign w:val="superscript"/>
        </w:rPr>
        <w:t>2</w:t>
      </w:r>
      <w:r>
        <w:t xml:space="preserve"> As described in,</w:t>
      </w:r>
      <w:r>
        <w:rPr>
          <w:vertAlign w:val="superscript"/>
        </w:rPr>
        <w:t>3-5</w:t>
      </w:r>
      <w:r>
        <w:t xml:space="preserve">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w:t>
      </w:r>
      <w:ins w:id="0" w:author="Tuholske, Cascade" w:date="2023-10-01T14:16:00Z">
        <w:r w:rsidR="009C5950">
          <w:t xml:space="preserve"> </w:t>
        </w:r>
      </w:ins>
      <w:ins w:id="1" w:author="Tuholske, Cascade" w:date="2023-10-01T14:17:00Z">
        <w:r w:rsidR="009C5950">
          <w:t>[ref]</w:t>
        </w:r>
      </w:ins>
      <w:r>
        <w:t xml:space="preserve"> and shown to be well-suited for heat-related epidemiological research in the United States.</w:t>
      </w:r>
      <w:r>
        <w:rPr>
          <w:vertAlign w:val="superscript"/>
        </w:rPr>
        <w:t>5</w:t>
      </w:r>
      <w:r>
        <w:t xml:space="preserve"> The 4-km dataset is freely available.</w:t>
      </w:r>
    </w:p>
    <w:p w14:paraId="00000012" w14:textId="77777777" w:rsidR="005629FE" w:rsidRDefault="005629FE">
      <w:pPr>
        <w:widowControl w:val="0"/>
        <w:jc w:val="both"/>
      </w:pPr>
    </w:p>
    <w:p w14:paraId="00000013" w14:textId="77777777" w:rsidR="005629FE" w:rsidRDefault="00000000">
      <w:pPr>
        <w:widowControl w:val="0"/>
        <w:jc w:val="both"/>
        <w:rPr>
          <w:b/>
        </w:rPr>
      </w:pPr>
      <w:r>
        <w:rPr>
          <w:b/>
        </w:rPr>
        <w:t xml:space="preserve">Daily </w:t>
      </w:r>
      <w:proofErr w:type="spellStart"/>
      <w:r>
        <w:rPr>
          <w:b/>
        </w:rPr>
        <w:t>WBGT</w:t>
      </w:r>
      <w:r>
        <w:rPr>
          <w:b/>
          <w:vertAlign w:val="subscript"/>
        </w:rPr>
        <w:t>max</w:t>
      </w:r>
      <w:proofErr w:type="spellEnd"/>
      <w:r>
        <w:rPr>
          <w:b/>
        </w:rPr>
        <w:t xml:space="preserve"> Estimates</w:t>
      </w:r>
    </w:p>
    <w:p w14:paraId="331DD767" w14:textId="005A6926" w:rsidR="00CE1C7F" w:rsidRDefault="00A41537">
      <w:pPr>
        <w:widowControl w:val="0"/>
        <w:jc w:val="both"/>
        <w:rPr>
          <w:ins w:id="2" w:author="Tuholske, Cascade" w:date="2023-10-01T14:25:00Z"/>
        </w:rPr>
      </w:pPr>
      <w:ins w:id="3" w:author="Tuholske, Cascade" w:date="2023-10-01T16:09:00Z">
        <w:r>
          <w:t xml:space="preserve">Daily </w:t>
        </w:r>
      </w:ins>
      <w:proofErr w:type="spellStart"/>
      <w:r>
        <w:t>T</w:t>
      </w:r>
      <w:r>
        <w:rPr>
          <w:vertAlign w:val="subscript"/>
        </w:rPr>
        <w:t>max</w:t>
      </w:r>
      <w:proofErr w:type="spellEnd"/>
      <w:r>
        <w:t xml:space="preserve"> and </w:t>
      </w:r>
      <w:proofErr w:type="spellStart"/>
      <w:r>
        <w:t>VPD</w:t>
      </w:r>
      <w:r>
        <w:rPr>
          <w:vertAlign w:val="subscript"/>
        </w:rPr>
        <w:t>max</w:t>
      </w:r>
      <w:proofErr w:type="spellEnd"/>
      <w:r>
        <w:rPr>
          <w:vertAlign w:val="subscript"/>
        </w:rPr>
        <w:t xml:space="preserve"> </w:t>
      </w:r>
      <w:r>
        <w:t xml:space="preserve">mean fields </w:t>
      </w:r>
      <w:ins w:id="4" w:author="Tuholske, Cascade" w:date="2023-10-01T16:09:00Z">
        <w:r>
          <w:t xml:space="preserve">from PRISM </w:t>
        </w:r>
      </w:ins>
      <w:r>
        <w:t xml:space="preserve">were converted to approximated indoor or shaded </w:t>
      </w:r>
      <w:proofErr w:type="spellStart"/>
      <w:r>
        <w:t>WBGT</w:t>
      </w:r>
      <w:r>
        <w:rPr>
          <w:vertAlign w:val="subscript"/>
        </w:rPr>
        <w:t>max</w:t>
      </w:r>
      <w:proofErr w:type="spellEnd"/>
      <w:r>
        <w:t xml:space="preserve"> following the procedure </w:t>
      </w:r>
      <w:del w:id="5" w:author="Tuholske, Cascade" w:date="2023-10-01T17:39:00Z">
        <w:r w:rsidDel="00CB4EB2">
          <w:delText xml:space="preserve">described </w:delText>
        </w:r>
      </w:del>
      <w:del w:id="6" w:author="Tuholske, Cascade" w:date="2023-10-01T17:36:00Z">
        <w:r w:rsidDel="00CB4EB2">
          <w:delText>in full elsewhere</w:delText>
        </w:r>
      </w:del>
      <w:ins w:id="7" w:author="Tuholske, Cascade" w:date="2023-10-01T17:36:00Z">
        <w:r w:rsidR="00CB4EB2">
          <w:t>used in previous work</w:t>
        </w:r>
      </w:ins>
      <w:r>
        <w:t>.</w:t>
      </w:r>
      <w:r>
        <w:rPr>
          <w:vertAlign w:val="superscript"/>
        </w:rPr>
        <w:t>6,7</w:t>
      </w:r>
      <w:r>
        <w:t xml:space="preserve"> </w:t>
      </w:r>
      <w:ins w:id="8" w:author="Tuholske, Cascade" w:date="2023-10-01T16:12:00Z">
        <w:r>
          <w:t>Following</w:t>
        </w:r>
      </w:ins>
      <w:ins w:id="9" w:author="Tuholske, Cascade" w:date="2023-10-01T14:24:00Z">
        <w:r w:rsidR="00CE1C7F">
          <w:t xml:space="preserve"> </w:t>
        </w:r>
        <w:r w:rsidR="00CE1C7F">
          <w:rPr>
            <w:vertAlign w:val="superscript"/>
          </w:rPr>
          <w:t>5</w:t>
        </w:r>
        <w:r w:rsidR="00CE1C7F">
          <w:t xml:space="preserve">, </w:t>
        </w:r>
      </w:ins>
      <w:ins w:id="10" w:author="Tuholske, Cascade" w:date="2023-10-01T14:25:00Z">
        <w:r w:rsidR="00CE1C7F">
          <w:t>f</w:t>
        </w:r>
      </w:ins>
      <w:del w:id="11" w:author="Tuholske, Cascade" w:date="2023-10-01T14:25:00Z">
        <w:r w:rsidDel="00CE1C7F">
          <w:delText>F</w:delText>
        </w:r>
      </w:del>
      <w:r>
        <w:t xml:space="preserve">irst, </w:t>
      </w:r>
      <w:proofErr w:type="spellStart"/>
      <w:r>
        <w:t>VPD</w:t>
      </w:r>
      <w:r>
        <w:rPr>
          <w:vertAlign w:val="subscript"/>
        </w:rPr>
        <w:t>max</w:t>
      </w:r>
      <w:proofErr w:type="spellEnd"/>
      <w:ins w:id="12" w:author="Tuholske, Cascade" w:date="2023-10-01T14:27:00Z">
        <w:r w:rsidR="00CE1C7F">
          <w:t xml:space="preserve"> </w:t>
        </w:r>
      </w:ins>
      <w:del w:id="13" w:author="Tuholske, Cascade" w:date="2023-10-01T17:36:00Z">
        <w:r w:rsidDel="00CB4EB2">
          <w:delText xml:space="preserve"> </w:delText>
        </w:r>
      </w:del>
      <w:r>
        <w:t>are converted to daily minimum relative humidity fields</w:t>
      </w:r>
      <w:ins w:id="14" w:author="Tuholske, Cascade" w:date="2023-10-01T14:25:00Z">
        <w:r w:rsidR="00CE1C7F">
          <w:t xml:space="preserve"> (eq. 1)</w:t>
        </w:r>
      </w:ins>
    </w:p>
    <w:p w14:paraId="6C7B1829" w14:textId="77777777" w:rsidR="00CE1C7F" w:rsidRDefault="00CE1C7F">
      <w:pPr>
        <w:widowControl w:val="0"/>
        <w:jc w:val="both"/>
        <w:rPr>
          <w:ins w:id="15" w:author="Tuholske, Cascade" w:date="2023-10-01T14:26:00Z"/>
        </w:rPr>
      </w:pPr>
    </w:p>
    <w:p w14:paraId="3B5DCE9B" w14:textId="5FA47A34" w:rsidR="00CE1C7F" w:rsidRDefault="00000000">
      <w:pPr>
        <w:widowControl w:val="0"/>
        <w:jc w:val="center"/>
        <w:rPr>
          <w:ins w:id="16" w:author="Tuholske, Cascade" w:date="2023-10-01T14:25:00Z"/>
        </w:rPr>
        <w:pPrChange w:id="17" w:author="Tuholske, Cascade" w:date="2023-10-01T14:28:00Z">
          <w:pPr>
            <w:widowControl w:val="0"/>
            <w:jc w:val="both"/>
          </w:pPr>
        </w:pPrChange>
      </w:pPr>
      <m:oMath>
        <m:sSub>
          <m:sSubPr>
            <m:ctrlPr>
              <w:ins w:id="18" w:author="Tuholske, Cascade" w:date="2023-10-01T14:29:00Z">
                <w:rPr>
                  <w:rFonts w:ascii="Cambria Math" w:hAnsi="Cambria Math"/>
                  <w:i/>
                  <w:sz w:val="20"/>
                </w:rPr>
              </w:ins>
            </m:ctrlPr>
          </m:sSubPr>
          <m:e>
            <m:r>
              <w:ins w:id="19" w:author="Tuholske, Cascade" w:date="2023-10-01T14:29:00Z">
                <w:rPr>
                  <w:rFonts w:ascii="Cambria Math" w:hAnsi="Cambria Math"/>
                  <w:sz w:val="20"/>
                </w:rPr>
                <m:t>RH</m:t>
              </w:ins>
            </m:r>
          </m:e>
          <m:sub>
            <m:r>
              <w:ins w:id="20" w:author="Tuholske, Cascade" w:date="2023-10-01T14:29:00Z">
                <w:rPr>
                  <w:rFonts w:ascii="Cambria Math" w:hAnsi="Cambria Math"/>
                  <w:sz w:val="20"/>
                </w:rPr>
                <m:t>min</m:t>
              </w:ins>
            </m:r>
          </m:sub>
        </m:sSub>
        <m:r>
          <w:ins w:id="21" w:author="Tuholske, Cascade" w:date="2023-10-01T14:29:00Z">
            <w:rPr>
              <w:rFonts w:ascii="Cambria Math" w:hAnsi="Cambria Math"/>
              <w:sz w:val="20"/>
            </w:rPr>
            <m:t xml:space="preserve">= </m:t>
          </w:ins>
        </m:r>
        <m:f>
          <m:fPr>
            <m:ctrlPr>
              <w:ins w:id="22" w:author="Tuholske, Cascade" w:date="2023-10-01T14:26:00Z">
                <w:rPr>
                  <w:rFonts w:ascii="Cambria Math" w:hAnsi="Cambria Math"/>
                  <w:i/>
                  <w:sz w:val="20"/>
                </w:rPr>
              </w:ins>
            </m:ctrlPr>
          </m:fPr>
          <m:num>
            <m:d>
              <m:dPr>
                <m:begChr m:val="["/>
                <m:endChr m:val="]"/>
                <m:ctrlPr>
                  <w:ins w:id="23" w:author="Tuholske, Cascade" w:date="2023-10-01T14:26:00Z">
                    <w:rPr>
                      <w:rFonts w:ascii="Cambria Math" w:eastAsiaTheme="minorHAnsi" w:hAnsi="Cambria Math"/>
                      <w:i/>
                      <w:sz w:val="20"/>
                    </w:rPr>
                  </w:ins>
                </m:ctrlPr>
              </m:dPr>
              <m:e>
                <m:r>
                  <w:ins w:id="24" w:author="Tuholske, Cascade" w:date="2023-10-01T14:26:00Z">
                    <w:rPr>
                      <w:rFonts w:ascii="Cambria Math" w:hAnsi="Cambria Math"/>
                      <w:sz w:val="20"/>
                    </w:rPr>
                    <m:t>610.94 Pa ∙</m:t>
                  </w:ins>
                </m:r>
                <m:sSup>
                  <m:sSupPr>
                    <m:ctrlPr>
                      <w:ins w:id="25" w:author="Tuholske, Cascade" w:date="2023-10-01T14:26:00Z">
                        <w:rPr>
                          <w:rFonts w:ascii="Cambria Math" w:hAnsi="Cambria Math"/>
                          <w:i/>
                          <w:sz w:val="20"/>
                        </w:rPr>
                      </w:ins>
                    </m:ctrlPr>
                  </m:sSupPr>
                  <m:e>
                    <m:r>
                      <w:ins w:id="26" w:author="Tuholske, Cascade" w:date="2023-10-01T14:26:00Z">
                        <w:rPr>
                          <w:rFonts w:ascii="Cambria Math" w:hAnsi="Cambria Math"/>
                          <w:sz w:val="20"/>
                        </w:rPr>
                        <m:t xml:space="preserve"> e</m:t>
                      </w:ins>
                    </m:r>
                  </m:e>
                  <m:sup>
                    <m:d>
                      <m:dPr>
                        <m:ctrlPr>
                          <w:ins w:id="27" w:author="Tuholske, Cascade" w:date="2023-10-01T14:26:00Z">
                            <w:rPr>
                              <w:rFonts w:ascii="Cambria Math" w:eastAsiaTheme="minorHAnsi" w:hAnsi="Cambria Math"/>
                              <w:i/>
                              <w:sz w:val="20"/>
                            </w:rPr>
                          </w:ins>
                        </m:ctrlPr>
                      </m:dPr>
                      <m:e>
                        <m:f>
                          <m:fPr>
                            <m:ctrlPr>
                              <w:ins w:id="28" w:author="Tuholske, Cascade" w:date="2023-10-01T14:26:00Z">
                                <w:rPr>
                                  <w:rFonts w:ascii="Cambria Math" w:hAnsi="Cambria Math"/>
                                  <w:i/>
                                  <w:sz w:val="20"/>
                                </w:rPr>
                              </w:ins>
                            </m:ctrlPr>
                          </m:fPr>
                          <m:num>
                            <m:r>
                              <w:ins w:id="29" w:author="Tuholske, Cascade" w:date="2023-10-01T14:26:00Z">
                                <w:rPr>
                                  <w:rFonts w:ascii="Cambria Math" w:hAnsi="Cambria Math"/>
                                  <w:sz w:val="20"/>
                                </w:rPr>
                                <m:t xml:space="preserve">17.625 ∙ </m:t>
                              </w:ins>
                            </m:r>
                            <m:sSub>
                              <m:sSubPr>
                                <m:ctrlPr>
                                  <w:ins w:id="30" w:author="Tuholske, Cascade" w:date="2023-10-01T14:26:00Z">
                                    <w:rPr>
                                      <w:rFonts w:ascii="Cambria Math" w:hAnsi="Cambria Math"/>
                                      <w:i/>
                                      <w:sz w:val="20"/>
                                    </w:rPr>
                                  </w:ins>
                                </m:ctrlPr>
                              </m:sSubPr>
                              <m:e>
                                <m:r>
                                  <w:ins w:id="31" w:author="Tuholske, Cascade" w:date="2023-10-01T14:26:00Z">
                                    <w:rPr>
                                      <w:rFonts w:ascii="Cambria Math" w:hAnsi="Cambria Math"/>
                                      <w:sz w:val="20"/>
                                    </w:rPr>
                                    <m:t>T</m:t>
                                  </w:ins>
                                </m:r>
                              </m:e>
                              <m:sub>
                                <m:r>
                                  <w:ins w:id="32" w:author="Tuholske, Cascade" w:date="2023-10-01T14:26:00Z">
                                    <w:rPr>
                                      <w:rFonts w:ascii="Cambria Math" w:hAnsi="Cambria Math"/>
                                      <w:sz w:val="20"/>
                                    </w:rPr>
                                    <m:t>max</m:t>
                                  </w:ins>
                                </m:r>
                              </m:sub>
                            </m:sSub>
                          </m:num>
                          <m:den>
                            <m:r>
                              <w:ins w:id="33" w:author="Tuholske, Cascade" w:date="2023-10-01T14:26:00Z">
                                <w:rPr>
                                  <w:rFonts w:ascii="Cambria Math" w:hAnsi="Cambria Math"/>
                                  <w:sz w:val="20"/>
                                </w:rPr>
                                <m:t xml:space="preserve">243.04˚C + </m:t>
                              </w:ins>
                            </m:r>
                            <m:sSub>
                              <m:sSubPr>
                                <m:ctrlPr>
                                  <w:ins w:id="34" w:author="Tuholske, Cascade" w:date="2023-10-01T14:26:00Z">
                                    <w:rPr>
                                      <w:rFonts w:ascii="Cambria Math" w:hAnsi="Cambria Math"/>
                                      <w:i/>
                                      <w:sz w:val="20"/>
                                    </w:rPr>
                                  </w:ins>
                                </m:ctrlPr>
                              </m:sSubPr>
                              <m:e>
                                <m:r>
                                  <w:ins w:id="35" w:author="Tuholske, Cascade" w:date="2023-10-01T14:26:00Z">
                                    <w:rPr>
                                      <w:rFonts w:ascii="Cambria Math" w:hAnsi="Cambria Math"/>
                                      <w:sz w:val="20"/>
                                    </w:rPr>
                                    <m:t>T</m:t>
                                  </w:ins>
                                </m:r>
                              </m:e>
                              <m:sub>
                                <m:r>
                                  <w:ins w:id="36" w:author="Tuholske, Cascade" w:date="2023-10-01T14:26:00Z">
                                    <w:rPr>
                                      <w:rFonts w:ascii="Cambria Math" w:hAnsi="Cambria Math"/>
                                      <w:sz w:val="20"/>
                                    </w:rPr>
                                    <m:t>max</m:t>
                                  </w:ins>
                                </m:r>
                              </m:sub>
                            </m:sSub>
                          </m:den>
                        </m:f>
                      </m:e>
                    </m:d>
                  </m:sup>
                </m:sSup>
              </m:e>
            </m:d>
            <m:r>
              <w:ins w:id="37" w:author="Tuholske, Cascade" w:date="2023-10-01T14:26:00Z">
                <w:rPr>
                  <w:rFonts w:ascii="Cambria Math" w:hAnsi="Cambria Math"/>
                  <w:sz w:val="20"/>
                </w:rPr>
                <m:t>-VP</m:t>
              </w:ins>
            </m:r>
            <m:sSub>
              <m:sSubPr>
                <m:ctrlPr>
                  <w:ins w:id="38" w:author="Tuholske, Cascade" w:date="2023-10-01T14:26:00Z">
                    <w:rPr>
                      <w:rFonts w:ascii="Cambria Math" w:hAnsi="Cambria Math"/>
                      <w:i/>
                      <w:sz w:val="20"/>
                    </w:rPr>
                  </w:ins>
                </m:ctrlPr>
              </m:sSubPr>
              <m:e>
                <m:r>
                  <w:ins w:id="39" w:author="Tuholske, Cascade" w:date="2023-10-01T14:26:00Z">
                    <w:rPr>
                      <w:rFonts w:ascii="Cambria Math" w:hAnsi="Cambria Math"/>
                      <w:sz w:val="20"/>
                    </w:rPr>
                    <m:t>D</m:t>
                  </w:ins>
                </m:r>
              </m:e>
              <m:sub>
                <m:r>
                  <w:ins w:id="40" w:author="Tuholske, Cascade" w:date="2023-10-01T14:26:00Z">
                    <w:rPr>
                      <w:rFonts w:ascii="Cambria Math" w:hAnsi="Cambria Math"/>
                      <w:sz w:val="20"/>
                    </w:rPr>
                    <m:t>max</m:t>
                  </w:ins>
                </m:r>
              </m:sub>
            </m:sSub>
          </m:num>
          <m:den>
            <m:r>
              <w:ins w:id="41" w:author="Tuholske, Cascade" w:date="2023-10-01T14:26:00Z">
                <w:rPr>
                  <w:rFonts w:ascii="Cambria Math" w:hAnsi="Cambria Math"/>
                  <w:sz w:val="20"/>
                </w:rPr>
                <m:t xml:space="preserve">610.94 Pa ∙ </m:t>
              </w:ins>
            </m:r>
            <m:sSup>
              <m:sSupPr>
                <m:ctrlPr>
                  <w:ins w:id="42" w:author="Tuholske, Cascade" w:date="2023-10-01T14:26:00Z">
                    <w:rPr>
                      <w:rFonts w:ascii="Cambria Math" w:hAnsi="Cambria Math"/>
                      <w:i/>
                      <w:sz w:val="20"/>
                    </w:rPr>
                  </w:ins>
                </m:ctrlPr>
              </m:sSupPr>
              <m:e>
                <m:r>
                  <w:ins w:id="43" w:author="Tuholske, Cascade" w:date="2023-10-01T14:26:00Z">
                    <w:rPr>
                      <w:rFonts w:ascii="Cambria Math" w:hAnsi="Cambria Math"/>
                      <w:sz w:val="20"/>
                    </w:rPr>
                    <m:t xml:space="preserve"> e</m:t>
                  </w:ins>
                </m:r>
              </m:e>
              <m:sup>
                <m:d>
                  <m:dPr>
                    <m:ctrlPr>
                      <w:ins w:id="44" w:author="Tuholske, Cascade" w:date="2023-10-01T14:26:00Z">
                        <w:rPr>
                          <w:rFonts w:ascii="Cambria Math" w:eastAsiaTheme="minorHAnsi" w:hAnsi="Cambria Math"/>
                          <w:i/>
                          <w:sz w:val="20"/>
                        </w:rPr>
                      </w:ins>
                    </m:ctrlPr>
                  </m:dPr>
                  <m:e>
                    <m:f>
                      <m:fPr>
                        <m:ctrlPr>
                          <w:ins w:id="45" w:author="Tuholske, Cascade" w:date="2023-10-01T14:26:00Z">
                            <w:rPr>
                              <w:rFonts w:ascii="Cambria Math" w:hAnsi="Cambria Math"/>
                              <w:i/>
                              <w:sz w:val="20"/>
                            </w:rPr>
                          </w:ins>
                        </m:ctrlPr>
                      </m:fPr>
                      <m:num>
                        <m:r>
                          <w:ins w:id="46" w:author="Tuholske, Cascade" w:date="2023-10-01T14:26:00Z">
                            <w:rPr>
                              <w:rFonts w:ascii="Cambria Math" w:hAnsi="Cambria Math"/>
                              <w:sz w:val="20"/>
                            </w:rPr>
                            <m:t xml:space="preserve">17.625 ∙ </m:t>
                          </w:ins>
                        </m:r>
                        <m:sSub>
                          <m:sSubPr>
                            <m:ctrlPr>
                              <w:ins w:id="47" w:author="Tuholske, Cascade" w:date="2023-10-01T14:26:00Z">
                                <w:rPr>
                                  <w:rFonts w:ascii="Cambria Math" w:hAnsi="Cambria Math"/>
                                  <w:i/>
                                  <w:sz w:val="20"/>
                                </w:rPr>
                              </w:ins>
                            </m:ctrlPr>
                          </m:sSubPr>
                          <m:e>
                            <m:r>
                              <w:ins w:id="48" w:author="Tuholske, Cascade" w:date="2023-10-01T14:26:00Z">
                                <w:rPr>
                                  <w:rFonts w:ascii="Cambria Math" w:hAnsi="Cambria Math"/>
                                  <w:sz w:val="20"/>
                                </w:rPr>
                                <m:t>T</m:t>
                              </w:ins>
                            </m:r>
                          </m:e>
                          <m:sub>
                            <m:r>
                              <w:ins w:id="49" w:author="Tuholske, Cascade" w:date="2023-10-01T14:26:00Z">
                                <w:rPr>
                                  <w:rFonts w:ascii="Cambria Math" w:hAnsi="Cambria Math"/>
                                  <w:sz w:val="20"/>
                                </w:rPr>
                                <m:t>max</m:t>
                              </w:ins>
                            </m:r>
                          </m:sub>
                        </m:sSub>
                      </m:num>
                      <m:den>
                        <m:r>
                          <w:ins w:id="50" w:author="Tuholske, Cascade" w:date="2023-10-01T14:26:00Z">
                            <w:rPr>
                              <w:rFonts w:ascii="Cambria Math" w:hAnsi="Cambria Math"/>
                              <w:sz w:val="20"/>
                            </w:rPr>
                            <m:t xml:space="preserve">243.04˚C + </m:t>
                          </w:ins>
                        </m:r>
                        <m:sSub>
                          <m:sSubPr>
                            <m:ctrlPr>
                              <w:ins w:id="51" w:author="Tuholske, Cascade" w:date="2023-10-01T14:26:00Z">
                                <w:rPr>
                                  <w:rFonts w:ascii="Cambria Math" w:hAnsi="Cambria Math"/>
                                  <w:i/>
                                  <w:sz w:val="20"/>
                                </w:rPr>
                              </w:ins>
                            </m:ctrlPr>
                          </m:sSubPr>
                          <m:e>
                            <m:r>
                              <w:ins w:id="52" w:author="Tuholske, Cascade" w:date="2023-10-01T14:26:00Z">
                                <w:rPr>
                                  <w:rFonts w:ascii="Cambria Math" w:hAnsi="Cambria Math"/>
                                  <w:sz w:val="20"/>
                                </w:rPr>
                                <m:t>T</m:t>
                              </w:ins>
                            </m:r>
                          </m:e>
                          <m:sub>
                            <m:r>
                              <w:ins w:id="53" w:author="Tuholske, Cascade" w:date="2023-10-01T14:26:00Z">
                                <w:rPr>
                                  <w:rFonts w:ascii="Cambria Math" w:hAnsi="Cambria Math"/>
                                  <w:sz w:val="20"/>
                                </w:rPr>
                                <m:t>max</m:t>
                              </w:ins>
                            </m:r>
                          </m:sub>
                        </m:sSub>
                      </m:den>
                    </m:f>
                  </m:e>
                </m:d>
              </m:sup>
            </m:sSup>
          </m:den>
        </m:f>
      </m:oMath>
      <w:ins w:id="54" w:author="Tuholske, Cascade" w:date="2023-10-01T16:12:00Z">
        <w:r w:rsidR="00A41537">
          <w:rPr>
            <w:sz w:val="20"/>
          </w:rPr>
          <w:t xml:space="preserve"> </w:t>
        </w:r>
      </w:ins>
      <w:ins w:id="55" w:author="Tuholske, Cascade" w:date="2023-10-01T14:27:00Z">
        <w:r w:rsidR="00CE1C7F">
          <w:rPr>
            <w:sz w:val="20"/>
          </w:rPr>
          <w:t xml:space="preserve"> </w:t>
        </w:r>
        <w:r w:rsidR="00CE1C7F" w:rsidRPr="00A41537">
          <w:rPr>
            <w:szCs w:val="24"/>
            <w:rPrChange w:id="56" w:author="Tuholske, Cascade" w:date="2023-10-01T16:12:00Z">
              <w:rPr>
                <w:sz w:val="20"/>
              </w:rPr>
            </w:rPrChange>
          </w:rPr>
          <w:t>(eq. 1)</w:t>
        </w:r>
      </w:ins>
    </w:p>
    <w:p w14:paraId="7CAAF8DB" w14:textId="77777777" w:rsidR="00CE1C7F" w:rsidRDefault="00CE1C7F">
      <w:pPr>
        <w:widowControl w:val="0"/>
        <w:jc w:val="both"/>
        <w:rPr>
          <w:ins w:id="57" w:author="Tuholske, Cascade" w:date="2023-10-01T14:25:00Z"/>
        </w:rPr>
      </w:pPr>
    </w:p>
    <w:p w14:paraId="73356A11" w14:textId="77777777" w:rsidR="00CE1C7F" w:rsidRDefault="00CE1C7F">
      <w:pPr>
        <w:widowControl w:val="0"/>
        <w:jc w:val="both"/>
        <w:rPr>
          <w:ins w:id="58" w:author="Tuholske, Cascade" w:date="2023-10-01T14:25:00Z"/>
        </w:rPr>
      </w:pPr>
    </w:p>
    <w:p w14:paraId="48B30E29" w14:textId="22E79955" w:rsidR="00A41537" w:rsidRDefault="00CB4EB2">
      <w:pPr>
        <w:widowControl w:val="0"/>
        <w:jc w:val="both"/>
        <w:rPr>
          <w:ins w:id="59" w:author="Tuholske, Cascade" w:date="2023-10-01T16:31:00Z"/>
        </w:rPr>
      </w:pPr>
      <w:ins w:id="60" w:author="Tuholske, Cascade" w:date="2023-10-01T17:37:00Z">
        <w:r>
          <w:t xml:space="preserve">with </w:t>
        </w:r>
        <w:proofErr w:type="spellStart"/>
        <w:r>
          <w:t>T</w:t>
        </w:r>
        <w:r>
          <w:rPr>
            <w:vertAlign w:val="subscript"/>
          </w:rPr>
          <w:t>max</w:t>
        </w:r>
        <w:proofErr w:type="spellEnd"/>
        <w:r>
          <w:rPr>
            <w:vertAlign w:val="subscript"/>
          </w:rPr>
          <w:t xml:space="preserve"> </w:t>
        </w:r>
        <w:r>
          <w:t xml:space="preserve">in °C, </w:t>
        </w:r>
        <w:proofErr w:type="spellStart"/>
        <w:r>
          <w:t>VPD</w:t>
        </w:r>
        <w:r>
          <w:rPr>
            <w:vertAlign w:val="subscript"/>
          </w:rPr>
          <w:t>max</w:t>
        </w:r>
        <w:proofErr w:type="spellEnd"/>
        <w:r>
          <w:rPr>
            <w:vertAlign w:val="subscript"/>
          </w:rPr>
          <w:t xml:space="preserve"> </w:t>
        </w:r>
        <w:r>
          <w:t xml:space="preserve">in Pa, and </w:t>
        </w:r>
        <w:proofErr w:type="spellStart"/>
        <w:r>
          <w:t>RH</w:t>
        </w:r>
        <w:r w:rsidRPr="00342974">
          <w:rPr>
            <w:vertAlign w:val="subscript"/>
          </w:rPr>
          <w:t>min</w:t>
        </w:r>
        <w:proofErr w:type="spellEnd"/>
        <w:r>
          <w:t xml:space="preserve"> in %</w:t>
        </w:r>
      </w:ins>
      <w:ins w:id="61" w:author="Tuholske, Cascade" w:date="2023-10-01T17:38:00Z">
        <w:r>
          <w:t xml:space="preserve">. </w:t>
        </w:r>
      </w:ins>
      <w:del w:id="62" w:author="Tuholske, Cascade" w:date="2023-10-01T14:29:00Z">
        <w:r w:rsidDel="00CE1C7F">
          <w:delText xml:space="preserve"> </w:delText>
        </w:r>
      </w:del>
      <w:del w:id="63" w:author="Tuholske, Cascade" w:date="2023-10-01T14:24:00Z">
        <w:r w:rsidDel="00CE1C7F">
          <w:delText>described in full elsewhere.</w:delText>
        </w:r>
        <w:r w:rsidDel="00CE1C7F">
          <w:rPr>
            <w:vertAlign w:val="superscript"/>
          </w:rPr>
          <w:delText>5</w:delText>
        </w:r>
        <w:r w:rsidDel="00CE1C7F">
          <w:delText xml:space="preserve"> </w:delText>
        </w:r>
      </w:del>
      <w:r>
        <w:t xml:space="preserve">Next, we combine </w:t>
      </w:r>
      <w:proofErr w:type="spellStart"/>
      <w:r>
        <w:t>T</w:t>
      </w:r>
      <w:r>
        <w:rPr>
          <w:vertAlign w:val="subscript"/>
        </w:rPr>
        <w:t>max</w:t>
      </w:r>
      <w:proofErr w:type="spellEnd"/>
      <w:ins w:id="64" w:author="Tuholske, Cascade" w:date="2023-10-01T16:38:00Z">
        <w:r w:rsidR="006B449B">
          <w:t xml:space="preserve">, converted to °F, </w:t>
        </w:r>
      </w:ins>
      <w:del w:id="65" w:author="Tuholske, Cascade" w:date="2023-10-01T16:38:00Z">
        <w:r w:rsidDel="006B449B">
          <w:delText xml:space="preserve"> </w:delText>
        </w:r>
      </w:del>
      <w:r>
        <w:t xml:space="preserve">and </w:t>
      </w:r>
      <w:proofErr w:type="spellStart"/>
      <w:r>
        <w:t>RH</w:t>
      </w:r>
      <w:r>
        <w:rPr>
          <w:vertAlign w:val="subscript"/>
        </w:rPr>
        <w:t>min</w:t>
      </w:r>
      <w:proofErr w:type="spellEnd"/>
      <w:r>
        <w:rPr>
          <w:vertAlign w:val="subscript"/>
        </w:rPr>
        <w:t xml:space="preserve"> </w:t>
      </w:r>
      <w:r>
        <w:t>to create daily maximum heat index (</w:t>
      </w:r>
      <w:proofErr w:type="spellStart"/>
      <w:r>
        <w:t>HI</w:t>
      </w:r>
      <w:r>
        <w:rPr>
          <w:vertAlign w:val="subscript"/>
        </w:rPr>
        <w:t>max</w:t>
      </w:r>
      <w:proofErr w:type="spellEnd"/>
      <w:r>
        <w:t xml:space="preserve">) mean fields following the U.S. National Weather Service’s </w:t>
      </w:r>
      <w:ins w:id="66" w:author="Tuholske, Cascade" w:date="2023-10-01T16:14:00Z">
        <w:r w:rsidR="00A41537">
          <w:t xml:space="preserve">(NWS) </w:t>
        </w:r>
      </w:ins>
      <w:r>
        <w:t>procedure.</w:t>
      </w:r>
      <w:r>
        <w:rPr>
          <w:vertAlign w:val="superscript"/>
        </w:rPr>
        <w:t>8</w:t>
      </w:r>
      <w:r>
        <w:t xml:space="preserve"> </w:t>
      </w:r>
      <w:del w:id="67" w:author="Tuholske, Cascade" w:date="2023-10-01T16:13:00Z">
        <w:r w:rsidDel="00A41537">
          <w:delText xml:space="preserve">The full heat index equation is provided in our code (Data, Materials, and Software Availability). </w:delText>
        </w:r>
      </w:del>
      <w:r>
        <w:t xml:space="preserve">To calculate </w:t>
      </w:r>
      <w:proofErr w:type="spellStart"/>
      <w:r>
        <w:t>HI</w:t>
      </w:r>
      <w:r>
        <w:rPr>
          <w:vertAlign w:val="subscript"/>
        </w:rPr>
        <w:t>max</w:t>
      </w:r>
      <w:proofErr w:type="spellEnd"/>
      <w:r>
        <w:t xml:space="preserve"> for each day, we use </w:t>
      </w:r>
      <w:proofErr w:type="spellStart"/>
      <w:r>
        <w:t>T</w:t>
      </w:r>
      <w:r>
        <w:rPr>
          <w:vertAlign w:val="subscript"/>
        </w:rPr>
        <w:t>max</w:t>
      </w:r>
      <w:proofErr w:type="spellEnd"/>
      <w:r>
        <w:t xml:space="preserve"> and </w:t>
      </w:r>
      <w:proofErr w:type="spellStart"/>
      <w:r>
        <w:t>RH</w:t>
      </w:r>
      <w:r>
        <w:rPr>
          <w:vertAlign w:val="subscript"/>
        </w:rPr>
        <w:t>min</w:t>
      </w:r>
      <w:proofErr w:type="spellEnd"/>
      <w:r>
        <w:rPr>
          <w:vertAlign w:val="subscript"/>
        </w:rPr>
        <w:t xml:space="preserve"> </w:t>
      </w:r>
      <w:r>
        <w:t>to best align relatively humidity at the time the daily maximum temperature occurs during a given diurnal cycle.</w:t>
      </w:r>
      <w:r>
        <w:rPr>
          <w:vertAlign w:val="superscript"/>
        </w:rPr>
        <w:t>5</w:t>
      </w:r>
      <w:r>
        <w:t xml:space="preserve"> </w:t>
      </w:r>
      <w:ins w:id="68" w:author="Tuholske, Cascade" w:date="2023-10-01T16:14:00Z">
        <w:r w:rsidR="00A41537">
          <w:t>NWS</w:t>
        </w:r>
      </w:ins>
      <w:ins w:id="69" w:author="Tuholske, Cascade" w:date="2023-10-01T16:13:00Z">
        <w:r w:rsidR="00A41537" w:rsidRPr="00A41537">
          <w:t xml:space="preserve"> </w:t>
        </w:r>
      </w:ins>
      <w:ins w:id="70" w:author="Tuholske, Cascade" w:date="2023-10-01T16:30:00Z">
        <w:r w:rsidR="006B449B">
          <w:t>first estimates</w:t>
        </w:r>
      </w:ins>
      <w:ins w:id="71" w:author="Tuholske, Cascade" w:date="2023-10-01T16:14:00Z">
        <w:r w:rsidR="00A41537">
          <w:t xml:space="preserve"> </w:t>
        </w:r>
        <w:proofErr w:type="spellStart"/>
        <w:r w:rsidR="00A41537">
          <w:t>HI</w:t>
        </w:r>
        <w:r w:rsidR="00A41537">
          <w:rPr>
            <w:vertAlign w:val="subscript"/>
          </w:rPr>
          <w:t>max</w:t>
        </w:r>
        <w:proofErr w:type="spellEnd"/>
        <w:r w:rsidR="00A41537" w:rsidRPr="00A41537">
          <w:t xml:space="preserve"> </w:t>
        </w:r>
      </w:ins>
      <w:ins w:id="72" w:author="Tuholske, Cascade" w:date="2023-10-01T16:31:00Z">
        <w:r w:rsidR="006B449B">
          <w:t xml:space="preserve">using </w:t>
        </w:r>
        <w:r w:rsidR="006B449B" w:rsidRPr="006B449B">
          <w:t>Steadman's</w:t>
        </w:r>
        <w:r w:rsidR="006B449B">
          <w:t xml:space="preserve"> simplified equation:</w:t>
        </w:r>
      </w:ins>
    </w:p>
    <w:p w14:paraId="004E4170" w14:textId="77777777" w:rsidR="006B449B" w:rsidRDefault="006B449B">
      <w:pPr>
        <w:widowControl w:val="0"/>
        <w:jc w:val="both"/>
        <w:rPr>
          <w:ins w:id="73" w:author="Tuholske, Cascade" w:date="2023-10-01T16:31:00Z"/>
        </w:rPr>
      </w:pPr>
    </w:p>
    <w:p w14:paraId="7435A491" w14:textId="058DEB7C" w:rsidR="006B449B" w:rsidRDefault="00000000">
      <w:pPr>
        <w:widowControl w:val="0"/>
        <w:jc w:val="center"/>
        <w:rPr>
          <w:ins w:id="74" w:author="Tuholske, Cascade" w:date="2023-10-01T16:31:00Z"/>
        </w:rPr>
        <w:pPrChange w:id="75" w:author="Tuholske, Cascade" w:date="2023-10-01T16:36:00Z">
          <w:pPr>
            <w:widowControl w:val="0"/>
            <w:jc w:val="both"/>
          </w:pPr>
        </w:pPrChange>
      </w:pPr>
      <m:oMath>
        <m:sSub>
          <m:sSubPr>
            <m:ctrlPr>
              <w:ins w:id="76" w:author="Tuholske, Cascade" w:date="2023-10-01T16:31:00Z">
                <w:rPr>
                  <w:rFonts w:ascii="Cambria Math" w:hAnsi="Cambria Math"/>
                  <w:i/>
                  <w:sz w:val="20"/>
                </w:rPr>
              </w:ins>
            </m:ctrlPr>
          </m:sSubPr>
          <m:e>
            <m:r>
              <w:ins w:id="77" w:author="Tuholske, Cascade" w:date="2023-10-01T16:32:00Z">
                <w:rPr>
                  <w:rFonts w:ascii="Cambria Math" w:hAnsi="Cambria Math"/>
                  <w:sz w:val="20"/>
                  <w:rPrChange w:id="78" w:author="Tuholske, Cascade" w:date="2023-10-01T16:36:00Z">
                    <w:rPr>
                      <w:rFonts w:ascii="Cambria Math" w:hAnsi="Cambria Math"/>
                    </w:rPr>
                  </w:rPrChange>
                </w:rPr>
                <m:t>HI</m:t>
              </w:ins>
            </m:r>
          </m:e>
          <m:sub>
            <m:r>
              <w:ins w:id="79" w:author="Tuholske, Cascade" w:date="2023-10-01T16:32:00Z">
                <w:rPr>
                  <w:rFonts w:ascii="Cambria Math" w:hAnsi="Cambria Math"/>
                  <w:sz w:val="20"/>
                  <w:rPrChange w:id="80" w:author="Tuholske, Cascade" w:date="2023-10-01T16:36:00Z">
                    <w:rPr>
                      <w:rFonts w:ascii="Cambria Math" w:hAnsi="Cambria Math"/>
                    </w:rPr>
                  </w:rPrChange>
                </w:rPr>
                <m:t>max</m:t>
              </w:ins>
            </m:r>
          </m:sub>
        </m:sSub>
        <m:r>
          <w:ins w:id="81" w:author="Tuholske, Cascade" w:date="2023-10-01T16:32:00Z">
            <w:rPr>
              <w:rFonts w:ascii="Cambria Math" w:hAnsi="Cambria Math"/>
              <w:sz w:val="20"/>
              <w:rPrChange w:id="82" w:author="Tuholske, Cascade" w:date="2023-10-01T16:36:00Z">
                <w:rPr>
                  <w:rFonts w:ascii="Cambria Math" w:hAnsi="Cambria Math"/>
                </w:rPr>
              </w:rPrChange>
            </w:rPr>
            <m:t>=</m:t>
          </w:ins>
        </m:r>
        <m:sSub>
          <m:sSubPr>
            <m:ctrlPr>
              <w:ins w:id="83" w:author="Tuholske, Cascade" w:date="2023-10-01T16:34:00Z">
                <w:rPr>
                  <w:rFonts w:ascii="Cambria Math" w:hAnsi="Cambria Math"/>
                  <w:i/>
                  <w:sz w:val="20"/>
                </w:rPr>
              </w:ins>
            </m:ctrlPr>
          </m:sSubPr>
          <m:e>
            <m:r>
              <w:ins w:id="84" w:author="Tuholske, Cascade" w:date="2023-10-01T16:34:00Z">
                <w:rPr>
                  <w:rFonts w:ascii="Cambria Math" w:hAnsi="Cambria Math"/>
                  <w:sz w:val="20"/>
                  <w:rPrChange w:id="85" w:author="Tuholske, Cascade" w:date="2023-10-01T16:36:00Z">
                    <w:rPr>
                      <w:rFonts w:ascii="Cambria Math" w:hAnsi="Cambria Math"/>
                    </w:rPr>
                  </w:rPrChange>
                </w:rPr>
                <m:t>0.5(T</m:t>
              </w:ins>
            </m:r>
          </m:e>
          <m:sub>
            <m:r>
              <w:ins w:id="86" w:author="Tuholske, Cascade" w:date="2023-10-01T16:34:00Z">
                <w:rPr>
                  <w:rFonts w:ascii="Cambria Math" w:hAnsi="Cambria Math"/>
                  <w:sz w:val="20"/>
                  <w:rPrChange w:id="87" w:author="Tuholske, Cascade" w:date="2023-10-01T16:36:00Z">
                    <w:rPr>
                      <w:rFonts w:ascii="Cambria Math" w:hAnsi="Cambria Math"/>
                    </w:rPr>
                  </w:rPrChange>
                </w:rPr>
                <m:t>max</m:t>
              </w:ins>
            </m:r>
          </m:sub>
        </m:sSub>
        <m:r>
          <w:ins w:id="88" w:author="Tuholske, Cascade" w:date="2023-10-01T16:34:00Z">
            <w:rPr>
              <w:rFonts w:ascii="Cambria Math" w:hAnsi="Cambria Math"/>
              <w:sz w:val="20"/>
              <w:rPrChange w:id="89" w:author="Tuholske, Cascade" w:date="2023-10-01T16:36:00Z">
                <w:rPr>
                  <w:rFonts w:ascii="Cambria Math" w:hAnsi="Cambria Math"/>
                </w:rPr>
              </w:rPrChange>
            </w:rPr>
            <m:t xml:space="preserve">+ </m:t>
          </w:ins>
        </m:r>
        <m:r>
          <w:ins w:id="90" w:author="Tuholske, Cascade" w:date="2023-10-01T16:32:00Z">
            <w:rPr>
              <w:rFonts w:ascii="Cambria Math" w:hAnsi="Cambria Math"/>
              <w:sz w:val="20"/>
              <w:rPrChange w:id="91" w:author="Tuholske, Cascade" w:date="2023-10-01T16:36:00Z">
                <w:rPr>
                  <w:rFonts w:ascii="Cambria Math" w:hAnsi="Cambria Math"/>
                </w:rPr>
              </w:rPrChange>
            </w:rPr>
            <m:t>0.5 (</m:t>
          </w:ins>
        </m:r>
        <m:sSub>
          <m:sSubPr>
            <m:ctrlPr>
              <w:ins w:id="92" w:author="Tuholske, Cascade" w:date="2023-10-01T16:32:00Z">
                <w:rPr>
                  <w:rFonts w:ascii="Cambria Math" w:hAnsi="Cambria Math"/>
                  <w:i/>
                  <w:sz w:val="20"/>
                </w:rPr>
              </w:ins>
            </m:ctrlPr>
          </m:sSubPr>
          <m:e>
            <m:r>
              <w:ins w:id="93" w:author="Tuholske, Cascade" w:date="2023-10-01T16:32:00Z">
                <w:rPr>
                  <w:rFonts w:ascii="Cambria Math" w:hAnsi="Cambria Math"/>
                  <w:sz w:val="20"/>
                  <w:rPrChange w:id="94" w:author="Tuholske, Cascade" w:date="2023-10-01T16:36:00Z">
                    <w:rPr>
                      <w:rFonts w:ascii="Cambria Math" w:hAnsi="Cambria Math"/>
                    </w:rPr>
                  </w:rPrChange>
                </w:rPr>
                <m:t>T</m:t>
              </w:ins>
            </m:r>
          </m:e>
          <m:sub>
            <m:r>
              <w:ins w:id="95" w:author="Tuholske, Cascade" w:date="2023-10-01T16:32:00Z">
                <w:rPr>
                  <w:rFonts w:ascii="Cambria Math" w:hAnsi="Cambria Math"/>
                  <w:sz w:val="20"/>
                  <w:rPrChange w:id="96" w:author="Tuholske, Cascade" w:date="2023-10-01T16:36:00Z">
                    <w:rPr>
                      <w:rFonts w:ascii="Cambria Math" w:hAnsi="Cambria Math"/>
                    </w:rPr>
                  </w:rPrChange>
                </w:rPr>
                <m:t>max</m:t>
              </w:ins>
            </m:r>
          </m:sub>
        </m:sSub>
        <m:r>
          <w:ins w:id="97" w:author="Tuholske, Cascade" w:date="2023-10-01T16:32:00Z">
            <w:rPr>
              <w:rFonts w:ascii="Cambria Math" w:hAnsi="Cambria Math"/>
              <w:sz w:val="20"/>
              <w:rPrChange w:id="98" w:author="Tuholske, Cascade" w:date="2023-10-01T16:36:00Z">
                <w:rPr>
                  <w:rFonts w:ascii="Cambria Math" w:hAnsi="Cambria Math"/>
                </w:rPr>
              </w:rPrChange>
            </w:rPr>
            <m:t>+61.0+</m:t>
          </w:ins>
        </m:r>
        <m:d>
          <m:dPr>
            <m:ctrlPr>
              <w:ins w:id="99" w:author="Tuholske, Cascade" w:date="2023-10-01T16:32:00Z">
                <w:rPr>
                  <w:rFonts w:ascii="Cambria Math" w:hAnsi="Cambria Math"/>
                  <w:i/>
                  <w:sz w:val="20"/>
                </w:rPr>
              </w:ins>
            </m:ctrlPr>
          </m:dPr>
          <m:e>
            <m:r>
              <w:ins w:id="100" w:author="Tuholske, Cascade" w:date="2023-10-01T16:32:00Z">
                <w:rPr>
                  <w:rFonts w:ascii="Cambria Math" w:hAnsi="Cambria Math"/>
                  <w:sz w:val="20"/>
                  <w:rPrChange w:id="101" w:author="Tuholske, Cascade" w:date="2023-10-01T16:36:00Z">
                    <w:rPr>
                      <w:rFonts w:ascii="Cambria Math" w:hAnsi="Cambria Math"/>
                    </w:rPr>
                  </w:rPrChange>
                </w:rPr>
                <m:t>1.2</m:t>
              </w:ins>
            </m:r>
            <m:d>
              <m:dPr>
                <m:ctrlPr>
                  <w:ins w:id="102" w:author="Tuholske, Cascade" w:date="2023-10-01T16:32:00Z">
                    <w:rPr>
                      <w:rFonts w:ascii="Cambria Math" w:hAnsi="Cambria Math"/>
                      <w:i/>
                      <w:sz w:val="20"/>
                    </w:rPr>
                  </w:ins>
                </m:ctrlPr>
              </m:dPr>
              <m:e>
                <m:sSub>
                  <m:sSubPr>
                    <m:ctrlPr>
                      <w:ins w:id="103" w:author="Tuholske, Cascade" w:date="2023-10-01T16:37:00Z">
                        <w:rPr>
                          <w:rFonts w:ascii="Cambria Math" w:hAnsi="Cambria Math"/>
                          <w:i/>
                          <w:sz w:val="20"/>
                        </w:rPr>
                      </w:ins>
                    </m:ctrlPr>
                  </m:sSubPr>
                  <m:e>
                    <m:r>
                      <w:ins w:id="104" w:author="Tuholske, Cascade" w:date="2023-10-01T16:37:00Z">
                        <w:rPr>
                          <w:rFonts w:ascii="Cambria Math" w:hAnsi="Cambria Math"/>
                          <w:sz w:val="20"/>
                        </w:rPr>
                        <m:t>T</m:t>
                      </w:ins>
                    </m:r>
                  </m:e>
                  <m:sub>
                    <m:r>
                      <w:ins w:id="105" w:author="Tuholske, Cascade" w:date="2023-10-01T16:37:00Z">
                        <w:rPr>
                          <w:rFonts w:ascii="Cambria Math" w:hAnsi="Cambria Math"/>
                          <w:sz w:val="20"/>
                        </w:rPr>
                        <m:t>max</m:t>
                      </w:ins>
                    </m:r>
                  </m:sub>
                </m:sSub>
                <m:r>
                  <w:ins w:id="106" w:author="Tuholske, Cascade" w:date="2023-10-01T16:32:00Z">
                    <w:rPr>
                      <w:rFonts w:ascii="Cambria Math" w:hAnsi="Cambria Math"/>
                      <w:sz w:val="20"/>
                      <w:rPrChange w:id="107" w:author="Tuholske, Cascade" w:date="2023-10-01T16:36:00Z">
                        <w:rPr>
                          <w:rFonts w:ascii="Cambria Math" w:hAnsi="Cambria Math"/>
                        </w:rPr>
                      </w:rPrChange>
                    </w:rPr>
                    <m:t>-68.0</m:t>
                  </w:ins>
                </m:r>
              </m:e>
            </m:d>
          </m:e>
        </m:d>
        <m:r>
          <w:ins w:id="108" w:author="Tuholske, Cascade" w:date="2023-10-01T16:32:00Z">
            <w:rPr>
              <w:rFonts w:ascii="Cambria Math" w:hAnsi="Cambria Math"/>
              <w:sz w:val="20"/>
              <w:rPrChange w:id="109" w:author="Tuholske, Cascade" w:date="2023-10-01T16:36:00Z">
                <w:rPr>
                  <w:rFonts w:ascii="Cambria Math" w:hAnsi="Cambria Math"/>
                </w:rPr>
              </w:rPrChange>
            </w:rPr>
            <m:t xml:space="preserve">+ </m:t>
          </w:ins>
        </m:r>
        <m:r>
          <w:ins w:id="110" w:author="Tuholske, Cascade" w:date="2023-10-01T16:33:00Z">
            <w:rPr>
              <w:rFonts w:ascii="Cambria Math" w:hAnsi="Cambria Math"/>
              <w:sz w:val="20"/>
              <w:rPrChange w:id="111" w:author="Tuholske, Cascade" w:date="2023-10-01T16:36:00Z">
                <w:rPr>
                  <w:rFonts w:ascii="Cambria Math" w:hAnsi="Cambria Math"/>
                </w:rPr>
              </w:rPrChange>
            </w:rPr>
            <m:t>0.094</m:t>
          </w:ins>
        </m:r>
        <m:sSub>
          <m:sSubPr>
            <m:ctrlPr>
              <w:ins w:id="112" w:author="Tuholske, Cascade" w:date="2023-10-01T16:32:00Z">
                <w:rPr>
                  <w:rFonts w:ascii="Cambria Math" w:hAnsi="Cambria Math"/>
                  <w:i/>
                  <w:sz w:val="20"/>
                </w:rPr>
              </w:ins>
            </m:ctrlPr>
          </m:sSubPr>
          <m:e>
            <m:r>
              <w:ins w:id="113" w:author="Tuholske, Cascade" w:date="2023-10-01T16:33:00Z">
                <w:rPr>
                  <w:rFonts w:ascii="Cambria Math" w:hAnsi="Cambria Math"/>
                  <w:sz w:val="20"/>
                  <w:rPrChange w:id="114" w:author="Tuholske, Cascade" w:date="2023-10-01T16:36:00Z">
                    <w:rPr>
                      <w:rFonts w:ascii="Cambria Math" w:hAnsi="Cambria Math"/>
                    </w:rPr>
                  </w:rPrChange>
                </w:rPr>
                <m:t>RH</m:t>
              </w:ins>
            </m:r>
          </m:e>
          <m:sub>
            <m:r>
              <w:ins w:id="115" w:author="Tuholske, Cascade" w:date="2023-10-01T16:33:00Z">
                <w:rPr>
                  <w:rFonts w:ascii="Cambria Math" w:hAnsi="Cambria Math"/>
                  <w:sz w:val="20"/>
                  <w:rPrChange w:id="116" w:author="Tuholske, Cascade" w:date="2023-10-01T16:36:00Z">
                    <w:rPr>
                      <w:rFonts w:ascii="Cambria Math" w:hAnsi="Cambria Math"/>
                    </w:rPr>
                  </w:rPrChange>
                </w:rPr>
                <m:t>min</m:t>
              </w:ins>
            </m:r>
          </m:sub>
        </m:sSub>
        <m:r>
          <w:ins w:id="117" w:author="Tuholske, Cascade" w:date="2023-10-01T16:33:00Z">
            <w:rPr>
              <w:rFonts w:ascii="Cambria Math" w:hAnsi="Cambria Math"/>
              <w:sz w:val="20"/>
              <w:rPrChange w:id="118" w:author="Tuholske, Cascade" w:date="2023-10-01T16:36:00Z">
                <w:rPr>
                  <w:rFonts w:ascii="Cambria Math" w:hAnsi="Cambria Math"/>
                </w:rPr>
              </w:rPrChange>
            </w:rPr>
            <m:t>)</m:t>
          </w:ins>
        </m:r>
        <m:r>
          <w:ins w:id="119" w:author="Tuholske, Cascade" w:date="2023-10-01T16:34:00Z">
            <w:rPr>
              <w:rFonts w:ascii="Cambria Math" w:hAnsi="Cambria Math"/>
              <w:sz w:val="20"/>
              <w:rPrChange w:id="120" w:author="Tuholske, Cascade" w:date="2023-10-01T16:36:00Z">
                <w:rPr>
                  <w:rFonts w:ascii="Cambria Math" w:hAnsi="Cambria Math"/>
                </w:rPr>
              </w:rPrChange>
            </w:rPr>
            <m:t>)</m:t>
          </w:ins>
        </m:r>
      </m:oMath>
      <w:ins w:id="121" w:author="Tuholske, Cascade" w:date="2023-10-01T16:35:00Z">
        <w:r w:rsidR="006B449B">
          <w:t xml:space="preserve"> (eq. 2)</w:t>
        </w:r>
      </w:ins>
    </w:p>
    <w:p w14:paraId="40E30B78" w14:textId="77777777" w:rsidR="006B449B" w:rsidRDefault="006B449B">
      <w:pPr>
        <w:widowControl w:val="0"/>
        <w:jc w:val="both"/>
        <w:rPr>
          <w:ins w:id="122" w:author="Tuholske, Cascade" w:date="2023-10-01T16:31:00Z"/>
        </w:rPr>
      </w:pPr>
    </w:p>
    <w:p w14:paraId="5B8E4016" w14:textId="271AFAE0" w:rsidR="006B449B" w:rsidRPr="006B449B" w:rsidRDefault="006B449B">
      <w:pPr>
        <w:widowControl w:val="0"/>
        <w:jc w:val="both"/>
        <w:rPr>
          <w:ins w:id="123" w:author="Tuholske, Cascade" w:date="2023-10-01T16:16:00Z"/>
        </w:rPr>
      </w:pPr>
      <w:ins w:id="124" w:author="Tuholske, Cascade" w:date="2023-10-01T16:33:00Z">
        <w:r>
          <w:t xml:space="preserve">If the resulting </w:t>
        </w:r>
        <w:proofErr w:type="spellStart"/>
        <w:r>
          <w:t>HI</w:t>
        </w:r>
        <w:r>
          <w:rPr>
            <w:vertAlign w:val="subscript"/>
          </w:rPr>
          <w:t>max</w:t>
        </w:r>
        <w:proofErr w:type="spellEnd"/>
        <w:r>
          <w:t xml:space="preserve"> </w:t>
        </w:r>
      </w:ins>
      <w:ins w:id="125" w:author="Tuholske, Cascade" w:date="2023-10-01T16:34:00Z">
        <w:r>
          <w:t>i</w:t>
        </w:r>
      </w:ins>
      <w:ins w:id="126" w:author="Tuholske, Cascade" w:date="2023-10-01T16:33:00Z">
        <w:r>
          <w:t>s greater than 80°F, the</w:t>
        </w:r>
      </w:ins>
      <w:ins w:id="127" w:author="Tuholske, Cascade" w:date="2023-10-01T16:34:00Z">
        <w:r>
          <w:t xml:space="preserve">n </w:t>
        </w:r>
      </w:ins>
      <w:ins w:id="128" w:author="Tuholske, Cascade" w:date="2023-10-01T16:35:00Z">
        <w:r>
          <w:t xml:space="preserve">the complete </w:t>
        </w:r>
        <w:proofErr w:type="spellStart"/>
        <w:r w:rsidRPr="006B449B">
          <w:t>Rothfusz</w:t>
        </w:r>
        <w:proofErr w:type="spellEnd"/>
        <w:r>
          <w:t xml:space="preserve"> equation is estimated</w:t>
        </w:r>
      </w:ins>
      <w:ins w:id="129" w:author="Tuholske, Cascade" w:date="2023-10-01T16:38:00Z">
        <w:r>
          <w:t xml:space="preserve"> as</w:t>
        </w:r>
      </w:ins>
    </w:p>
    <w:p w14:paraId="75DFA984" w14:textId="77777777" w:rsidR="00A41537" w:rsidRDefault="00A41537">
      <w:pPr>
        <w:widowControl w:val="0"/>
        <w:jc w:val="both"/>
        <w:rPr>
          <w:ins w:id="130" w:author="Tuholske, Cascade" w:date="2023-10-01T16:24:00Z"/>
        </w:rPr>
      </w:pPr>
    </w:p>
    <w:p w14:paraId="5499132F" w14:textId="270779C8" w:rsidR="00F55AB1" w:rsidRPr="006B449B" w:rsidRDefault="00000000">
      <w:pPr>
        <w:widowControl w:val="0"/>
        <w:jc w:val="both"/>
        <w:rPr>
          <w:ins w:id="131" w:author="Tuholske, Cascade" w:date="2023-10-01T16:25:00Z"/>
          <w:color w:val="000000"/>
          <w:sz w:val="20"/>
          <w:rPrChange w:id="132" w:author="Tuholske, Cascade" w:date="2023-10-01T16:36:00Z">
            <w:rPr>
              <w:ins w:id="133" w:author="Tuholske, Cascade" w:date="2023-10-01T16:25:00Z"/>
              <w:rFonts w:ascii="Cambria Math" w:hAnsi="Cambria Math" w:cs="Arial"/>
              <w:b/>
              <w:bCs/>
              <w:color w:val="000000"/>
              <w:sz w:val="20"/>
            </w:rPr>
          </w:rPrChange>
        </w:rPr>
      </w:pPr>
      <m:oMathPara>
        <m:oMath>
          <m:sSub>
            <m:sSubPr>
              <m:ctrlPr>
                <w:ins w:id="134" w:author="Tuholske, Cascade" w:date="2023-10-01T16:25:00Z">
                  <w:rPr>
                    <w:rFonts w:ascii="Cambria Math" w:hAnsi="Cambria Math" w:cs="Arial"/>
                    <w:color w:val="000000"/>
                    <w:sz w:val="20"/>
                  </w:rPr>
                </w:ins>
              </m:ctrlPr>
            </m:sSubPr>
            <m:e>
              <m:r>
                <w:ins w:id="135" w:author="Tuholske, Cascade" w:date="2023-10-01T16:25:00Z">
                  <w:rPr>
                    <w:rFonts w:ascii="Cambria Math" w:hAnsi="Cambria Math" w:cs="Arial"/>
                    <w:color w:val="000000"/>
                    <w:sz w:val="20"/>
                  </w:rPr>
                  <m:t>HI</m:t>
                </w:ins>
              </m:r>
            </m:e>
            <m:sub>
              <m:r>
                <w:ins w:id="136" w:author="Tuholske, Cascade" w:date="2023-10-01T16:25:00Z">
                  <w:rPr>
                    <w:rFonts w:ascii="Cambria Math" w:hAnsi="Cambria Math" w:cs="Arial"/>
                    <w:color w:val="000000"/>
                    <w:sz w:val="20"/>
                  </w:rPr>
                  <m:t>max</m:t>
                </w:ins>
              </m:r>
            </m:sub>
          </m:sSub>
          <m:r>
            <w:ins w:id="137" w:author="Tuholske, Cascade" w:date="2023-10-01T16:25:00Z">
              <m:rPr>
                <m:sty m:val="p"/>
              </m:rPr>
              <w:rPr>
                <w:rFonts w:ascii="Cambria Math" w:hAnsi="Cambria Math" w:cs="Arial"/>
                <w:color w:val="000000"/>
                <w:sz w:val="20"/>
              </w:rPr>
              <m:t xml:space="preserve">=  </m:t>
            </w:ins>
          </m:r>
          <m:r>
            <w:ins w:id="138" w:author="Tuholske, Cascade" w:date="2023-10-01T16:28:00Z">
              <m:rPr>
                <m:sty m:val="p"/>
              </m:rPr>
              <w:rPr>
                <w:rFonts w:ascii="Cambria Math" w:hAnsi="Cambria Math" w:cs="Arial"/>
                <w:color w:val="000000"/>
                <w:sz w:val="20"/>
              </w:rPr>
              <m:t>0.5(</m:t>
            </w:ins>
          </m:r>
          <m:sSub>
            <m:sSubPr>
              <m:ctrlPr>
                <w:ins w:id="139" w:author="Tuholske, Cascade" w:date="2023-10-01T16:28:00Z">
                  <w:rPr>
                    <w:rFonts w:ascii="Cambria Math" w:hAnsi="Cambria Math" w:cs="Arial"/>
                    <w:color w:val="000000"/>
                    <w:sz w:val="20"/>
                  </w:rPr>
                </w:ins>
              </m:ctrlPr>
            </m:sSubPr>
            <m:e>
              <m:r>
                <w:ins w:id="140" w:author="Tuholske, Cascade" w:date="2023-10-01T16:28:00Z">
                  <w:rPr>
                    <w:rFonts w:ascii="Cambria Math" w:hAnsi="Cambria Math" w:cs="Arial"/>
                    <w:color w:val="000000"/>
                    <w:sz w:val="20"/>
                  </w:rPr>
                  <m:t>T</m:t>
                </w:ins>
              </m:r>
            </m:e>
            <m:sub>
              <m:r>
                <w:ins w:id="141" w:author="Tuholske, Cascade" w:date="2023-10-01T16:28:00Z">
                  <w:rPr>
                    <w:rFonts w:ascii="Cambria Math" w:hAnsi="Cambria Math" w:cs="Arial"/>
                    <w:color w:val="000000"/>
                    <w:sz w:val="20"/>
                  </w:rPr>
                  <m:t>max</m:t>
                </w:ins>
              </m:r>
            </m:sub>
          </m:sSub>
          <m:r>
            <w:ins w:id="142" w:author="Tuholske, Cascade" w:date="2023-10-01T16:28:00Z">
              <m:rPr>
                <m:sty m:val="p"/>
              </m:rPr>
              <w:rPr>
                <w:rFonts w:ascii="Cambria Math" w:hAnsi="Cambria Math" w:cs="Arial"/>
                <w:color w:val="000000"/>
                <w:sz w:val="20"/>
              </w:rPr>
              <m:t xml:space="preserve">+ </m:t>
            </w:ins>
          </m:r>
          <m:r>
            <w:ins w:id="143" w:author="Tuholske, Cascade" w:date="2023-10-01T16:27:00Z">
              <m:rPr>
                <m:sty m:val="p"/>
              </m:rPr>
              <w:rPr>
                <w:rFonts w:ascii="Cambria Math" w:hAnsi="Cambria Math" w:cs="Arial"/>
                <w:color w:val="000000"/>
                <w:sz w:val="20"/>
              </w:rPr>
              <m:t>(</m:t>
            </w:ins>
          </m:r>
          <m:r>
            <w:ins w:id="144" w:author="Tuholske, Cascade" w:date="2023-10-01T16:25:00Z">
              <m:rPr>
                <m:sty m:val="p"/>
              </m:rPr>
              <w:rPr>
                <w:rFonts w:ascii="Cambria Math" w:hAnsi="Cambria Math" w:cs="Arial"/>
                <w:color w:val="000000"/>
                <w:sz w:val="20"/>
              </w:rPr>
              <m:t>-42.379 + 2.04901523</m:t>
            </w:ins>
          </m:r>
          <m:sSub>
            <m:sSubPr>
              <m:ctrlPr>
                <w:ins w:id="145" w:author="Tuholske, Cascade" w:date="2023-10-01T16:25:00Z">
                  <w:rPr>
                    <w:rFonts w:ascii="Cambria Math" w:hAnsi="Cambria Math" w:cs="Arial"/>
                    <w:color w:val="000000"/>
                    <w:sz w:val="20"/>
                  </w:rPr>
                </w:ins>
              </m:ctrlPr>
            </m:sSubPr>
            <m:e>
              <m:r>
                <w:ins w:id="146" w:author="Tuholske, Cascade" w:date="2023-10-01T16:25:00Z">
                  <w:rPr>
                    <w:rFonts w:ascii="Cambria Math" w:hAnsi="Cambria Math" w:cs="Arial"/>
                    <w:color w:val="000000"/>
                    <w:sz w:val="20"/>
                  </w:rPr>
                  <m:t>T</m:t>
                </w:ins>
              </m:r>
            </m:e>
            <m:sub>
              <m:r>
                <w:ins w:id="147" w:author="Tuholske, Cascade" w:date="2023-10-01T16:25:00Z">
                  <w:rPr>
                    <w:rFonts w:ascii="Cambria Math" w:hAnsi="Cambria Math" w:cs="Arial"/>
                    <w:color w:val="000000"/>
                    <w:sz w:val="20"/>
                  </w:rPr>
                  <m:t>max</m:t>
                </w:ins>
              </m:r>
            </m:sub>
          </m:sSub>
          <m:r>
            <w:ins w:id="148" w:author="Tuholske, Cascade" w:date="2023-10-01T16:25:00Z">
              <w:rPr>
                <w:rFonts w:ascii="Cambria Math" w:hAnsi="Cambria Math" w:cs="Arial"/>
                <w:color w:val="000000"/>
                <w:sz w:val="20"/>
              </w:rPr>
              <m:t xml:space="preserve"> </m:t>
            </w:ins>
          </m:r>
          <m:r>
            <w:ins w:id="149" w:author="Tuholske, Cascade" w:date="2023-10-01T16:25:00Z">
              <m:rPr>
                <m:sty m:val="p"/>
              </m:rPr>
              <w:rPr>
                <w:rFonts w:ascii="Cambria Math" w:hAnsi="Cambria Math" w:cs="Arial"/>
                <w:color w:val="000000"/>
                <w:sz w:val="20"/>
              </w:rPr>
              <m:t>-42.379 + 2.04901523</m:t>
            </w:ins>
          </m:r>
          <m:sSub>
            <m:sSubPr>
              <m:ctrlPr>
                <w:ins w:id="150" w:author="Tuholske, Cascade" w:date="2023-10-01T16:25:00Z">
                  <w:rPr>
                    <w:rFonts w:ascii="Cambria Math" w:hAnsi="Cambria Math" w:cs="Arial"/>
                    <w:color w:val="000000"/>
                    <w:sz w:val="20"/>
                  </w:rPr>
                </w:ins>
              </m:ctrlPr>
            </m:sSubPr>
            <m:e>
              <m:r>
                <w:ins w:id="151" w:author="Tuholske, Cascade" w:date="2023-10-01T16:25:00Z">
                  <w:rPr>
                    <w:rFonts w:ascii="Cambria Math" w:hAnsi="Cambria Math" w:cs="Arial"/>
                    <w:color w:val="000000"/>
                    <w:sz w:val="20"/>
                  </w:rPr>
                  <m:t>T</m:t>
                </w:ins>
              </m:r>
            </m:e>
            <m:sub>
              <m:r>
                <w:ins w:id="152" w:author="Tuholske, Cascade" w:date="2023-10-01T16:25:00Z">
                  <w:rPr>
                    <w:rFonts w:ascii="Cambria Math" w:hAnsi="Cambria Math" w:cs="Arial"/>
                    <w:color w:val="000000"/>
                    <w:sz w:val="20"/>
                  </w:rPr>
                  <m:t>max</m:t>
                </w:ins>
              </m:r>
            </m:sub>
          </m:sSub>
          <m:r>
            <w:ins w:id="153" w:author="Tuholske, Cascade" w:date="2023-10-01T16:25:00Z">
              <w:rPr>
                <w:rFonts w:ascii="Cambria Math" w:hAnsi="Cambria Math" w:cs="Arial"/>
                <w:color w:val="000000"/>
                <w:sz w:val="20"/>
              </w:rPr>
              <m:t xml:space="preserve"> </m:t>
            </w:ins>
          </m:r>
        </m:oMath>
      </m:oMathPara>
    </w:p>
    <w:p w14:paraId="559D89AA" w14:textId="4ECA3644" w:rsidR="00F55AB1" w:rsidRPr="006B449B" w:rsidRDefault="006B449B" w:rsidP="00F55AB1">
      <w:pPr>
        <w:widowControl w:val="0"/>
        <w:jc w:val="center"/>
        <w:rPr>
          <w:ins w:id="154" w:author="Tuholske, Cascade" w:date="2023-10-01T16:27:00Z"/>
          <w:color w:val="000000"/>
          <w:sz w:val="20"/>
          <w:rPrChange w:id="155" w:author="Tuholske, Cascade" w:date="2023-10-01T16:36:00Z">
            <w:rPr>
              <w:ins w:id="156" w:author="Tuholske, Cascade" w:date="2023-10-01T16:27:00Z"/>
              <w:rFonts w:ascii="Cambria Math" w:hAnsi="Cambria Math" w:cs="Arial"/>
              <w:b/>
              <w:bCs/>
              <w:color w:val="000000"/>
              <w:sz w:val="20"/>
            </w:rPr>
          </w:rPrChange>
        </w:rPr>
      </w:pPr>
      <m:oMathPara>
        <m:oMathParaPr>
          <m:jc m:val="left"/>
        </m:oMathParaPr>
        <m:oMath>
          <m:r>
            <w:ins w:id="157" w:author="Tuholske, Cascade" w:date="2023-10-01T16:25:00Z">
              <m:rPr>
                <m:sty m:val="p"/>
              </m:rPr>
              <w:rPr>
                <w:rFonts w:ascii="Cambria Math" w:hAnsi="Cambria Math" w:cs="Arial"/>
                <w:color w:val="000000"/>
                <w:sz w:val="20"/>
              </w:rPr>
              <m:t xml:space="preserve"> </m:t>
            </w:ins>
          </m:r>
          <m:r>
            <w:ins w:id="158" w:author="Tuholske, Cascade" w:date="2023-10-01T16:27:00Z">
              <m:rPr>
                <m:sty m:val="p"/>
              </m:rPr>
              <w:rPr>
                <w:rFonts w:ascii="Cambria Math" w:hAnsi="Cambria Math" w:cs="Arial"/>
                <w:color w:val="000000"/>
                <w:sz w:val="20"/>
              </w:rPr>
              <m:t>- .00683783</m:t>
            </w:ins>
          </m:r>
          <m:sSubSup>
            <m:sSubSupPr>
              <m:ctrlPr>
                <w:ins w:id="159" w:author="Tuholske, Cascade" w:date="2023-10-01T16:27:00Z">
                  <w:rPr>
                    <w:rFonts w:ascii="Cambria Math" w:hAnsi="Cambria Math" w:cs="Arial"/>
                    <w:color w:val="000000"/>
                    <w:sz w:val="20"/>
                  </w:rPr>
                </w:ins>
              </m:ctrlPr>
            </m:sSubSupPr>
            <m:e>
              <m:r>
                <w:ins w:id="160" w:author="Tuholske, Cascade" w:date="2023-10-01T16:27:00Z">
                  <w:rPr>
                    <w:rFonts w:ascii="Cambria Math" w:hAnsi="Cambria Math" w:cs="Arial"/>
                    <w:color w:val="000000"/>
                    <w:sz w:val="20"/>
                  </w:rPr>
                  <m:t>T</m:t>
                </w:ins>
              </m:r>
            </m:e>
            <m:sub>
              <m:r>
                <w:ins w:id="161" w:author="Tuholske, Cascade" w:date="2023-10-01T16:27:00Z">
                  <w:rPr>
                    <w:rFonts w:ascii="Cambria Math" w:hAnsi="Cambria Math" w:cs="Arial"/>
                    <w:color w:val="000000"/>
                    <w:sz w:val="20"/>
                  </w:rPr>
                  <m:t>max</m:t>
                </w:ins>
              </m:r>
            </m:sub>
            <m:sup>
              <m:r>
                <w:ins w:id="162" w:author="Tuholske, Cascade" w:date="2023-10-01T16:27:00Z">
                  <w:rPr>
                    <w:rFonts w:ascii="Cambria Math" w:hAnsi="Cambria Math" w:cs="Arial"/>
                    <w:color w:val="000000"/>
                    <w:sz w:val="20"/>
                  </w:rPr>
                  <m:t>2</m:t>
                </w:ins>
              </m:r>
            </m:sup>
          </m:sSubSup>
          <m:r>
            <w:ins w:id="163" w:author="Tuholske, Cascade" w:date="2023-10-01T16:25:00Z">
              <m:rPr>
                <m:sty m:val="p"/>
              </m:rPr>
              <w:rPr>
                <w:rFonts w:ascii="Cambria Math" w:hAnsi="Cambria Math" w:cs="Arial"/>
                <w:color w:val="000000"/>
                <w:sz w:val="20"/>
              </w:rPr>
              <m:t>- .05481717</m:t>
            </w:ins>
          </m:r>
          <m:sSubSup>
            <m:sSubSupPr>
              <m:ctrlPr>
                <w:ins w:id="164" w:author="Tuholske, Cascade" w:date="2023-10-01T16:25:00Z">
                  <w:rPr>
                    <w:rFonts w:ascii="Cambria Math" w:hAnsi="Cambria Math" w:cs="Arial"/>
                    <w:color w:val="000000"/>
                    <w:sz w:val="20"/>
                  </w:rPr>
                </w:ins>
              </m:ctrlPr>
            </m:sSubSupPr>
            <m:e>
              <m:r>
                <w:ins w:id="165" w:author="Tuholske, Cascade" w:date="2023-10-01T16:25:00Z">
                  <w:rPr>
                    <w:rFonts w:ascii="Cambria Math" w:hAnsi="Cambria Math" w:cs="Arial"/>
                    <w:color w:val="000000"/>
                    <w:sz w:val="20"/>
                  </w:rPr>
                  <m:t>RH</m:t>
                </w:ins>
              </m:r>
            </m:e>
            <m:sub>
              <m:r>
                <w:ins w:id="166" w:author="Tuholske, Cascade" w:date="2023-10-01T16:25:00Z">
                  <w:rPr>
                    <w:rFonts w:ascii="Cambria Math" w:hAnsi="Cambria Math" w:cs="Arial"/>
                    <w:color w:val="000000"/>
                    <w:sz w:val="20"/>
                  </w:rPr>
                  <m:t>min</m:t>
                </w:ins>
              </m:r>
            </m:sub>
            <m:sup>
              <m:r>
                <w:ins w:id="167" w:author="Tuholske, Cascade" w:date="2023-10-01T16:25:00Z">
                  <w:rPr>
                    <w:rFonts w:ascii="Cambria Math" w:hAnsi="Cambria Math" w:cs="Arial"/>
                    <w:color w:val="000000"/>
                    <w:sz w:val="20"/>
                  </w:rPr>
                  <m:t>2</m:t>
                </w:ins>
              </m:r>
            </m:sup>
          </m:sSubSup>
          <m:r>
            <w:ins w:id="168" w:author="Tuholske, Cascade" w:date="2023-10-01T16:25:00Z">
              <m:rPr>
                <m:sty m:val="p"/>
              </m:rPr>
              <w:rPr>
                <w:rFonts w:ascii="Cambria Math" w:hAnsi="Cambria Math" w:cs="Arial"/>
                <w:color w:val="000000"/>
                <w:sz w:val="20"/>
              </w:rPr>
              <m:t xml:space="preserve">  + .00122874</m:t>
            </w:ins>
          </m:r>
          <m:sSubSup>
            <m:sSubSupPr>
              <m:ctrlPr>
                <w:ins w:id="169" w:author="Tuholske, Cascade" w:date="2023-10-01T16:25:00Z">
                  <w:rPr>
                    <w:rFonts w:ascii="Cambria Math" w:hAnsi="Cambria Math" w:cs="Arial"/>
                    <w:color w:val="000000"/>
                    <w:sz w:val="20"/>
                  </w:rPr>
                </w:ins>
              </m:ctrlPr>
            </m:sSubSupPr>
            <m:e>
              <m:r>
                <w:ins w:id="170" w:author="Tuholske, Cascade" w:date="2023-10-01T16:25:00Z">
                  <w:rPr>
                    <w:rFonts w:ascii="Cambria Math" w:hAnsi="Cambria Math" w:cs="Arial"/>
                    <w:color w:val="000000"/>
                    <w:sz w:val="20"/>
                  </w:rPr>
                  <m:t>T</m:t>
                </w:ins>
              </m:r>
            </m:e>
            <m:sub>
              <m:r>
                <w:ins w:id="171" w:author="Tuholske, Cascade" w:date="2023-10-01T16:25:00Z">
                  <w:rPr>
                    <w:rFonts w:ascii="Cambria Math" w:hAnsi="Cambria Math" w:cs="Arial"/>
                    <w:color w:val="000000"/>
                    <w:sz w:val="20"/>
                  </w:rPr>
                  <m:t>max</m:t>
                </w:ins>
              </m:r>
            </m:sub>
            <m:sup>
              <m:r>
                <w:ins w:id="172" w:author="Tuholske, Cascade" w:date="2023-10-01T16:25:00Z">
                  <w:rPr>
                    <w:rFonts w:ascii="Cambria Math" w:hAnsi="Cambria Math" w:cs="Arial"/>
                    <w:color w:val="000000"/>
                    <w:sz w:val="20"/>
                  </w:rPr>
                  <m:t>2</m:t>
                </w:ins>
              </m:r>
            </m:sup>
          </m:sSubSup>
          <m:sSub>
            <m:sSubPr>
              <m:ctrlPr>
                <w:ins w:id="173" w:author="Tuholske, Cascade" w:date="2023-10-01T16:25:00Z">
                  <w:rPr>
                    <w:rFonts w:ascii="Cambria Math" w:hAnsi="Cambria Math" w:cs="Arial"/>
                    <w:color w:val="000000"/>
                    <w:sz w:val="20"/>
                  </w:rPr>
                </w:ins>
              </m:ctrlPr>
            </m:sSubPr>
            <m:e>
              <m:r>
                <w:ins w:id="174" w:author="Tuholske, Cascade" w:date="2023-10-01T16:25:00Z">
                  <w:rPr>
                    <w:rFonts w:ascii="Cambria Math" w:hAnsi="Cambria Math" w:cs="Arial"/>
                    <w:color w:val="000000"/>
                    <w:sz w:val="20"/>
                  </w:rPr>
                  <m:t>RH</m:t>
                </w:ins>
              </m:r>
            </m:e>
            <m:sub>
              <m:r>
                <w:ins w:id="175" w:author="Tuholske, Cascade" w:date="2023-10-01T16:25:00Z">
                  <w:rPr>
                    <w:rFonts w:ascii="Cambria Math" w:hAnsi="Cambria Math" w:cs="Arial"/>
                    <w:color w:val="000000"/>
                    <w:sz w:val="20"/>
                  </w:rPr>
                  <m:t>min</m:t>
                </w:ins>
              </m:r>
            </m:sub>
          </m:sSub>
          <m:r>
            <w:ins w:id="176" w:author="Tuholske, Cascade" w:date="2023-10-01T16:25:00Z">
              <m:rPr>
                <m:sty m:val="p"/>
              </m:rPr>
              <w:rPr>
                <w:rFonts w:ascii="Cambria Math" w:hAnsi="Cambria Math" w:cs="Arial"/>
                <w:color w:val="000000"/>
                <w:sz w:val="20"/>
              </w:rPr>
              <m:t>+ .00085282</m:t>
            </w:ins>
          </m:r>
          <m:sSubSup>
            <m:sSubSupPr>
              <m:ctrlPr>
                <w:ins w:id="177" w:author="Tuholske, Cascade" w:date="2023-10-01T16:25:00Z">
                  <w:rPr>
                    <w:rFonts w:ascii="Cambria Math" w:hAnsi="Cambria Math" w:cs="Arial"/>
                    <w:color w:val="000000"/>
                    <w:sz w:val="20"/>
                  </w:rPr>
                </w:ins>
              </m:ctrlPr>
            </m:sSubSupPr>
            <m:e>
              <m:r>
                <w:ins w:id="178" w:author="Tuholske, Cascade" w:date="2023-10-01T16:25:00Z">
                  <w:rPr>
                    <w:rFonts w:ascii="Cambria Math" w:hAnsi="Cambria Math" w:cs="Arial"/>
                    <w:color w:val="000000"/>
                    <w:sz w:val="20"/>
                  </w:rPr>
                  <m:t>T</m:t>
                </w:ins>
              </m:r>
            </m:e>
            <m:sub>
              <m:r>
                <w:ins w:id="179" w:author="Tuholske, Cascade" w:date="2023-10-01T16:25:00Z">
                  <w:rPr>
                    <w:rFonts w:ascii="Cambria Math" w:hAnsi="Cambria Math" w:cs="Arial"/>
                    <w:color w:val="000000"/>
                    <w:sz w:val="20"/>
                  </w:rPr>
                  <m:t>max</m:t>
                </w:ins>
              </m:r>
            </m:sub>
            <m:sup>
              <m:r>
                <w:ins w:id="180" w:author="Tuholske, Cascade" w:date="2023-10-01T16:25:00Z">
                  <w:rPr>
                    <w:rFonts w:ascii="Cambria Math" w:hAnsi="Cambria Math" w:cs="Arial"/>
                    <w:color w:val="000000"/>
                    <w:sz w:val="20"/>
                  </w:rPr>
                  <m:t>2</m:t>
                </w:ins>
              </m:r>
            </m:sup>
          </m:sSubSup>
          <m:r>
            <w:ins w:id="181" w:author="Tuholske, Cascade" w:date="2023-10-01T16:25:00Z">
              <m:rPr>
                <m:sty m:val="p"/>
              </m:rPr>
              <w:rPr>
                <w:rFonts w:ascii="Cambria Math" w:hAnsi="Cambria Math" w:cs="Arial"/>
                <w:color w:val="000000"/>
                <w:sz w:val="20"/>
              </w:rPr>
              <m:t xml:space="preserve"> </m:t>
            </w:ins>
          </m:r>
          <m:sSubSup>
            <m:sSubSupPr>
              <m:ctrlPr>
                <w:ins w:id="182" w:author="Tuholske, Cascade" w:date="2023-10-01T16:25:00Z">
                  <w:rPr>
                    <w:rFonts w:ascii="Cambria Math" w:hAnsi="Cambria Math" w:cs="Arial"/>
                    <w:color w:val="000000"/>
                    <w:sz w:val="20"/>
                  </w:rPr>
                </w:ins>
              </m:ctrlPr>
            </m:sSubSupPr>
            <m:e>
              <m:r>
                <w:ins w:id="183" w:author="Tuholske, Cascade" w:date="2023-10-01T16:25:00Z">
                  <w:rPr>
                    <w:rFonts w:ascii="Cambria Math" w:hAnsi="Cambria Math" w:cs="Arial"/>
                    <w:color w:val="000000"/>
                    <w:sz w:val="20"/>
                  </w:rPr>
                  <m:t>RH</m:t>
                </w:ins>
              </m:r>
            </m:e>
            <m:sub>
              <m:r>
                <w:ins w:id="184" w:author="Tuholske, Cascade" w:date="2023-10-01T16:25:00Z">
                  <w:rPr>
                    <w:rFonts w:ascii="Cambria Math" w:hAnsi="Cambria Math" w:cs="Arial"/>
                    <w:color w:val="000000"/>
                    <w:sz w:val="20"/>
                  </w:rPr>
                  <m:t>min</m:t>
                </w:ins>
              </m:r>
            </m:sub>
            <m:sup>
              <m:r>
                <w:ins w:id="185" w:author="Tuholske, Cascade" w:date="2023-10-01T16:25:00Z">
                  <w:rPr>
                    <w:rFonts w:ascii="Cambria Math" w:hAnsi="Cambria Math" w:cs="Arial"/>
                    <w:color w:val="000000"/>
                    <w:sz w:val="20"/>
                  </w:rPr>
                  <m:t>2</m:t>
                </w:ins>
              </m:r>
            </m:sup>
          </m:sSubSup>
          <m:r>
            <w:ins w:id="186" w:author="Tuholske, Cascade" w:date="2023-10-01T16:25:00Z">
              <m:rPr>
                <m:sty m:val="p"/>
              </m:rPr>
              <w:rPr>
                <w:rFonts w:ascii="Cambria Math" w:hAnsi="Cambria Math" w:cs="Arial"/>
                <w:color w:val="000000"/>
                <w:sz w:val="20"/>
              </w:rPr>
              <m:t xml:space="preserve"> </m:t>
            </w:ins>
          </m:r>
        </m:oMath>
      </m:oMathPara>
    </w:p>
    <w:p w14:paraId="26C02A5E" w14:textId="4EE82165" w:rsidR="00F55AB1" w:rsidRPr="006B449B" w:rsidRDefault="006B449B" w:rsidP="00F55AB1">
      <w:pPr>
        <w:widowControl w:val="0"/>
        <w:jc w:val="center"/>
        <w:rPr>
          <w:ins w:id="187" w:author="Tuholske, Cascade" w:date="2023-10-01T16:25:00Z"/>
          <w:sz w:val="20"/>
        </w:rPr>
      </w:pPr>
      <m:oMath>
        <m:r>
          <w:ins w:id="188" w:author="Tuholske, Cascade" w:date="2023-10-01T16:25:00Z">
            <m:rPr>
              <m:sty m:val="p"/>
            </m:rPr>
            <w:rPr>
              <w:rFonts w:ascii="Cambria Math" w:hAnsi="Cambria Math" w:cs="Arial"/>
              <w:color w:val="000000"/>
              <w:sz w:val="20"/>
            </w:rPr>
            <m:t>- .00000199</m:t>
          </w:ins>
        </m:r>
        <m:sSubSup>
          <m:sSubSupPr>
            <m:ctrlPr>
              <w:ins w:id="189" w:author="Tuholske, Cascade" w:date="2023-10-01T16:25:00Z">
                <w:rPr>
                  <w:rFonts w:ascii="Cambria Math" w:hAnsi="Cambria Math" w:cs="Arial"/>
                  <w:color w:val="000000"/>
                  <w:sz w:val="20"/>
                </w:rPr>
              </w:ins>
            </m:ctrlPr>
          </m:sSubSupPr>
          <m:e>
            <m:r>
              <w:ins w:id="190" w:author="Tuholske, Cascade" w:date="2023-10-01T16:25:00Z">
                <w:rPr>
                  <w:rFonts w:ascii="Cambria Math" w:hAnsi="Cambria Math" w:cs="Arial"/>
                  <w:color w:val="000000"/>
                  <w:sz w:val="20"/>
                </w:rPr>
                <m:t>T</m:t>
              </w:ins>
            </m:r>
          </m:e>
          <m:sub>
            <m:r>
              <w:ins w:id="191" w:author="Tuholske, Cascade" w:date="2023-10-01T16:25:00Z">
                <w:rPr>
                  <w:rFonts w:ascii="Cambria Math" w:hAnsi="Cambria Math" w:cs="Arial"/>
                  <w:color w:val="000000"/>
                  <w:sz w:val="20"/>
                </w:rPr>
                <m:t>max</m:t>
              </w:ins>
            </m:r>
          </m:sub>
          <m:sup>
            <m:r>
              <w:ins w:id="192" w:author="Tuholske, Cascade" w:date="2023-10-01T16:25:00Z">
                <w:rPr>
                  <w:rFonts w:ascii="Cambria Math" w:hAnsi="Cambria Math" w:cs="Arial"/>
                  <w:color w:val="000000"/>
                  <w:sz w:val="20"/>
                </w:rPr>
                <m:t>2</m:t>
              </w:ins>
            </m:r>
          </m:sup>
        </m:sSubSup>
        <m:sSubSup>
          <m:sSubSupPr>
            <m:ctrlPr>
              <w:ins w:id="193" w:author="Tuholske, Cascade" w:date="2023-10-01T16:25:00Z">
                <w:rPr>
                  <w:rFonts w:ascii="Cambria Math" w:hAnsi="Cambria Math" w:cs="Arial"/>
                  <w:color w:val="000000"/>
                  <w:sz w:val="20"/>
                </w:rPr>
              </w:ins>
            </m:ctrlPr>
          </m:sSubSupPr>
          <m:e>
            <m:r>
              <w:ins w:id="194" w:author="Tuholske, Cascade" w:date="2023-10-01T16:25:00Z">
                <w:rPr>
                  <w:rFonts w:ascii="Cambria Math" w:hAnsi="Cambria Math" w:cs="Arial"/>
                  <w:color w:val="000000"/>
                  <w:sz w:val="20"/>
                </w:rPr>
                <m:t>RH</m:t>
              </w:ins>
            </m:r>
          </m:e>
          <m:sub>
            <m:r>
              <w:ins w:id="195" w:author="Tuholske, Cascade" w:date="2023-10-01T16:25:00Z">
                <w:rPr>
                  <w:rFonts w:ascii="Cambria Math" w:hAnsi="Cambria Math" w:cs="Arial"/>
                  <w:color w:val="000000"/>
                  <w:sz w:val="20"/>
                </w:rPr>
                <m:t>min</m:t>
              </w:ins>
            </m:r>
          </m:sub>
          <m:sup>
            <m:r>
              <w:ins w:id="196" w:author="Tuholske, Cascade" w:date="2023-10-01T16:25:00Z">
                <w:rPr>
                  <w:rFonts w:ascii="Cambria Math" w:hAnsi="Cambria Math" w:cs="Arial"/>
                  <w:color w:val="000000"/>
                  <w:sz w:val="20"/>
                </w:rPr>
                <m:t>2</m:t>
              </w:ins>
            </m:r>
          </m:sup>
        </m:sSubSup>
        <m:r>
          <w:ins w:id="197" w:author="Tuholske, Cascade" w:date="2023-10-01T16:27:00Z">
            <w:rPr>
              <w:rFonts w:ascii="Cambria Math" w:hAnsi="Cambria Math" w:cs="Arial"/>
              <w:color w:val="000000"/>
              <w:sz w:val="20"/>
            </w:rPr>
            <m:t>)</m:t>
          </w:ins>
        </m:r>
      </m:oMath>
      <w:ins w:id="198" w:author="Tuholske, Cascade" w:date="2023-10-01T16:36:00Z">
        <w:r>
          <w:rPr>
            <w:color w:val="000000"/>
            <w:sz w:val="20"/>
          </w:rPr>
          <w:t xml:space="preserve">  (eq. 3)</w:t>
        </w:r>
      </w:ins>
    </w:p>
    <w:p w14:paraId="06FFEEF7" w14:textId="75FB3A99" w:rsidR="00F55AB1" w:rsidRPr="00F55AB1" w:rsidRDefault="00F55AB1" w:rsidP="00F55AB1">
      <w:pPr>
        <w:widowControl w:val="0"/>
        <w:jc w:val="both"/>
        <w:rPr>
          <w:ins w:id="199" w:author="Tuholske, Cascade" w:date="2023-10-01T16:21:00Z"/>
        </w:rPr>
      </w:pPr>
    </w:p>
    <w:p w14:paraId="4B48E5CA" w14:textId="62CFC311" w:rsidR="00A41537" w:rsidRDefault="006B449B" w:rsidP="006B449B">
      <w:pPr>
        <w:widowControl w:val="0"/>
        <w:tabs>
          <w:tab w:val="left" w:pos="6803"/>
        </w:tabs>
        <w:jc w:val="both"/>
        <w:rPr>
          <w:ins w:id="200" w:author="Tuholske, Cascade" w:date="2023-10-01T16:40:00Z"/>
        </w:rPr>
      </w:pPr>
      <w:ins w:id="201" w:author="Tuholske, Cascade" w:date="2023-10-01T16:36:00Z">
        <w:r>
          <w:t xml:space="preserve">with the following adjustments: if </w:t>
        </w:r>
        <w:proofErr w:type="spellStart"/>
        <w:r>
          <w:t>T</w:t>
        </w:r>
        <w:r>
          <w:rPr>
            <w:vertAlign w:val="subscript"/>
          </w:rPr>
          <w:t>max</w:t>
        </w:r>
        <w:proofErr w:type="spellEnd"/>
        <w:r>
          <w:t xml:space="preserve"> </w:t>
        </w:r>
      </w:ins>
      <w:ins w:id="202" w:author="Tuholske, Cascade" w:date="2023-10-01T16:37:00Z">
        <w:r>
          <w:t>between 80°F</w:t>
        </w:r>
      </w:ins>
      <w:ins w:id="203" w:author="Tuholske, Cascade" w:date="2023-10-01T16:38:00Z">
        <w:r>
          <w:t xml:space="preserve"> – 113°F and </w:t>
        </w:r>
        <w:proofErr w:type="spellStart"/>
        <w:r>
          <w:t>RH</w:t>
        </w:r>
        <w:r>
          <w:rPr>
            <w:vertAlign w:val="subscript"/>
          </w:rPr>
          <w:t>min</w:t>
        </w:r>
        <w:proofErr w:type="spellEnd"/>
        <w:r>
          <w:t xml:space="preserve"> less than 13%, </w:t>
        </w:r>
      </w:ins>
      <w:ins w:id="204" w:author="Tuholske, Cascade" w:date="2023-10-01T16:40:00Z">
        <w:r w:rsidR="005C335B">
          <w:t>adjustment</w:t>
        </w:r>
      </w:ins>
      <w:ins w:id="205" w:author="Tuholske, Cascade" w:date="2023-10-01T16:39:00Z">
        <w:r>
          <w:t xml:space="preserve"> a is subtract (eq. </w:t>
        </w:r>
      </w:ins>
      <w:ins w:id="206" w:author="Tuholske, Cascade" w:date="2023-10-01T16:43:00Z">
        <w:r w:rsidR="005C335B">
          <w:t>4</w:t>
        </w:r>
      </w:ins>
      <w:ins w:id="207" w:author="Tuholske, Cascade" w:date="2023-10-01T16:39:00Z">
        <w:r>
          <w:t xml:space="preserve">) and if </w:t>
        </w:r>
        <w:proofErr w:type="spellStart"/>
        <w:r>
          <w:t>T</w:t>
        </w:r>
        <w:r>
          <w:rPr>
            <w:vertAlign w:val="subscript"/>
          </w:rPr>
          <w:t>max</w:t>
        </w:r>
        <w:proofErr w:type="spellEnd"/>
        <w:r>
          <w:t xml:space="preserve"> between 80°F – 87°F and </w:t>
        </w:r>
        <w:proofErr w:type="spellStart"/>
        <w:r>
          <w:t>RH</w:t>
        </w:r>
        <w:r>
          <w:rPr>
            <w:vertAlign w:val="subscript"/>
          </w:rPr>
          <w:t>min</w:t>
        </w:r>
        <w:proofErr w:type="spellEnd"/>
        <w:r>
          <w:t xml:space="preserve"> greater than 85%,</w:t>
        </w:r>
      </w:ins>
      <w:ins w:id="208" w:author="Tuholske, Cascade" w:date="2023-10-01T16:40:00Z">
        <w:r>
          <w:t xml:space="preserve"> </w:t>
        </w:r>
        <w:r>
          <w:lastRenderedPageBreak/>
          <w:t xml:space="preserve">adjustment 2 (eq. X) is added. </w:t>
        </w:r>
      </w:ins>
    </w:p>
    <w:p w14:paraId="30D926D8" w14:textId="77777777" w:rsidR="005C335B" w:rsidRDefault="005C335B" w:rsidP="006B449B">
      <w:pPr>
        <w:widowControl w:val="0"/>
        <w:tabs>
          <w:tab w:val="left" w:pos="6803"/>
        </w:tabs>
        <w:jc w:val="both"/>
        <w:rPr>
          <w:ins w:id="209" w:author="Tuholske, Cascade" w:date="2023-10-01T16:40:00Z"/>
        </w:rPr>
      </w:pPr>
    </w:p>
    <w:p w14:paraId="0C6EF3DF" w14:textId="2A3FDB45" w:rsidR="005C335B" w:rsidRPr="005C335B" w:rsidRDefault="005C335B">
      <w:pPr>
        <w:widowControl w:val="0"/>
        <w:tabs>
          <w:tab w:val="left" w:pos="6803"/>
        </w:tabs>
        <w:jc w:val="center"/>
        <w:rPr>
          <w:ins w:id="210" w:author="Tuholske, Cascade" w:date="2023-10-01T16:40:00Z"/>
        </w:rPr>
        <w:pPrChange w:id="211" w:author="Tuholske, Cascade" w:date="2023-10-01T16:43:00Z">
          <w:pPr>
            <w:widowControl w:val="0"/>
            <w:tabs>
              <w:tab w:val="left" w:pos="6803"/>
            </w:tabs>
            <w:jc w:val="both"/>
          </w:pPr>
        </w:pPrChange>
      </w:pPr>
      <m:oMath>
        <m:r>
          <w:ins w:id="212" w:author="Tuholske, Cascade" w:date="2023-10-01T16:40:00Z">
            <w:rPr>
              <w:rFonts w:ascii="Cambria Math" w:hAnsi="Cambria Math"/>
              <w:sz w:val="20"/>
              <w:rPrChange w:id="213" w:author="Tuholske, Cascade" w:date="2023-10-01T16:48:00Z">
                <w:rPr>
                  <w:rFonts w:ascii="Cambria Math" w:hAnsi="Cambria Math"/>
                </w:rPr>
              </w:rPrChange>
            </w:rPr>
            <m:t xml:space="preserve">adj1= </m:t>
          </w:ins>
        </m:r>
        <m:f>
          <m:fPr>
            <m:ctrlPr>
              <w:ins w:id="214" w:author="Tuholske, Cascade" w:date="2023-10-01T16:41:00Z">
                <w:rPr>
                  <w:rFonts w:ascii="Cambria Math" w:hAnsi="Cambria Math"/>
                  <w:i/>
                  <w:sz w:val="20"/>
                </w:rPr>
              </w:ins>
            </m:ctrlPr>
          </m:fPr>
          <m:num>
            <m:r>
              <w:ins w:id="215" w:author="Tuholske, Cascade" w:date="2023-10-01T16:41:00Z">
                <w:rPr>
                  <w:rFonts w:ascii="Cambria Math" w:hAnsi="Cambria Math"/>
                  <w:sz w:val="20"/>
                  <w:rPrChange w:id="216" w:author="Tuholske, Cascade" w:date="2023-10-01T16:48:00Z">
                    <w:rPr>
                      <w:rFonts w:ascii="Cambria Math" w:hAnsi="Cambria Math"/>
                    </w:rPr>
                  </w:rPrChange>
                </w:rPr>
                <m:t xml:space="preserve">13- </m:t>
              </w:ins>
            </m:r>
            <m:sSub>
              <m:sSubPr>
                <m:ctrlPr>
                  <w:ins w:id="217" w:author="Tuholske, Cascade" w:date="2023-10-01T16:41:00Z">
                    <w:rPr>
                      <w:rFonts w:ascii="Cambria Math" w:hAnsi="Cambria Math"/>
                      <w:i/>
                      <w:sz w:val="20"/>
                    </w:rPr>
                  </w:ins>
                </m:ctrlPr>
              </m:sSubPr>
              <m:e>
                <m:r>
                  <w:ins w:id="218" w:author="Tuholske, Cascade" w:date="2023-10-01T16:41:00Z">
                    <w:rPr>
                      <w:rFonts w:ascii="Cambria Math" w:hAnsi="Cambria Math"/>
                      <w:sz w:val="20"/>
                      <w:rPrChange w:id="219" w:author="Tuholske, Cascade" w:date="2023-10-01T16:48:00Z">
                        <w:rPr>
                          <w:rFonts w:ascii="Cambria Math" w:hAnsi="Cambria Math"/>
                        </w:rPr>
                      </w:rPrChange>
                    </w:rPr>
                    <m:t>RH</m:t>
                  </w:ins>
                </m:r>
              </m:e>
              <m:sub>
                <m:r>
                  <w:ins w:id="220" w:author="Tuholske, Cascade" w:date="2023-10-01T16:41:00Z">
                    <w:rPr>
                      <w:rFonts w:ascii="Cambria Math" w:hAnsi="Cambria Math"/>
                      <w:sz w:val="20"/>
                      <w:rPrChange w:id="221" w:author="Tuholske, Cascade" w:date="2023-10-01T16:48:00Z">
                        <w:rPr>
                          <w:rFonts w:ascii="Cambria Math" w:hAnsi="Cambria Math"/>
                        </w:rPr>
                      </w:rPrChange>
                    </w:rPr>
                    <m:t>min</m:t>
                  </w:ins>
                </m:r>
              </m:sub>
            </m:sSub>
          </m:num>
          <m:den>
            <m:r>
              <w:ins w:id="222" w:author="Tuholske, Cascade" w:date="2023-10-01T16:41:00Z">
                <w:rPr>
                  <w:rFonts w:ascii="Cambria Math" w:hAnsi="Cambria Math"/>
                  <w:sz w:val="20"/>
                  <w:rPrChange w:id="223" w:author="Tuholske, Cascade" w:date="2023-10-01T16:48:00Z">
                    <w:rPr>
                      <w:rFonts w:ascii="Cambria Math" w:hAnsi="Cambria Math"/>
                    </w:rPr>
                  </w:rPrChange>
                </w:rPr>
                <m:t>4</m:t>
              </w:ins>
            </m:r>
          </m:den>
        </m:f>
        <m:r>
          <w:ins w:id="224" w:author="Tuholske, Cascade" w:date="2023-10-01T16:41:00Z">
            <w:rPr>
              <w:rFonts w:ascii="Cambria Math" w:hAnsi="Cambria Math"/>
              <w:sz w:val="20"/>
              <w:rPrChange w:id="225" w:author="Tuholske, Cascade" w:date="2023-10-01T16:48:00Z">
                <w:rPr>
                  <w:rFonts w:ascii="Cambria Math" w:hAnsi="Cambria Math"/>
                </w:rPr>
              </w:rPrChange>
            </w:rPr>
            <m:t xml:space="preserve"> </m:t>
          </w:ins>
        </m:r>
        <m:r>
          <w:ins w:id="226" w:author="Tuholske, Cascade" w:date="2023-10-01T16:42:00Z">
            <w:rPr>
              <w:rFonts w:ascii="Cambria Math" w:hAnsi="Cambria Math"/>
              <w:sz w:val="20"/>
              <w:rPrChange w:id="227" w:author="Tuholske, Cascade" w:date="2023-10-01T16:48:00Z">
                <w:rPr>
                  <w:rFonts w:ascii="Cambria Math" w:hAnsi="Cambria Math"/>
                </w:rPr>
              </w:rPrChange>
            </w:rPr>
            <m:t xml:space="preserve">× </m:t>
          </w:ins>
        </m:r>
        <m:rad>
          <m:radPr>
            <m:degHide m:val="1"/>
            <m:ctrlPr>
              <w:ins w:id="228" w:author="Tuholske, Cascade" w:date="2023-10-01T16:42:00Z">
                <w:rPr>
                  <w:rFonts w:ascii="Cambria Math" w:hAnsi="Cambria Math"/>
                  <w:i/>
                  <w:sz w:val="20"/>
                </w:rPr>
              </w:ins>
            </m:ctrlPr>
          </m:radPr>
          <m:deg/>
          <m:e>
            <m:f>
              <m:fPr>
                <m:ctrlPr>
                  <w:ins w:id="229" w:author="Tuholske, Cascade" w:date="2023-10-01T16:42:00Z">
                    <w:rPr>
                      <w:rFonts w:ascii="Cambria Math" w:hAnsi="Cambria Math"/>
                      <w:i/>
                      <w:sz w:val="20"/>
                    </w:rPr>
                  </w:ins>
                </m:ctrlPr>
              </m:fPr>
              <m:num>
                <m:r>
                  <w:ins w:id="230" w:author="Tuholske, Cascade" w:date="2023-10-01T16:42:00Z">
                    <w:rPr>
                      <w:rFonts w:ascii="Cambria Math" w:hAnsi="Cambria Math"/>
                      <w:sz w:val="20"/>
                      <w:rPrChange w:id="231" w:author="Tuholske, Cascade" w:date="2023-10-01T16:48:00Z">
                        <w:rPr>
                          <w:rFonts w:ascii="Cambria Math" w:hAnsi="Cambria Math"/>
                        </w:rPr>
                      </w:rPrChange>
                    </w:rPr>
                    <m:t>17-ABS(</m:t>
                  </w:ins>
                </m:r>
                <m:sSub>
                  <m:sSubPr>
                    <m:ctrlPr>
                      <w:ins w:id="232" w:author="Tuholske, Cascade" w:date="2023-10-01T16:43:00Z">
                        <w:rPr>
                          <w:rFonts w:ascii="Cambria Math" w:hAnsi="Cambria Math"/>
                          <w:i/>
                          <w:sz w:val="20"/>
                        </w:rPr>
                      </w:ins>
                    </m:ctrlPr>
                  </m:sSubPr>
                  <m:e>
                    <m:r>
                      <w:ins w:id="233" w:author="Tuholske, Cascade" w:date="2023-10-01T16:43:00Z">
                        <w:rPr>
                          <w:rFonts w:ascii="Cambria Math" w:hAnsi="Cambria Math"/>
                          <w:sz w:val="20"/>
                          <w:rPrChange w:id="234" w:author="Tuholske, Cascade" w:date="2023-10-01T16:48:00Z">
                            <w:rPr>
                              <w:rFonts w:ascii="Cambria Math" w:hAnsi="Cambria Math"/>
                            </w:rPr>
                          </w:rPrChange>
                        </w:rPr>
                        <m:t>T</m:t>
                      </w:ins>
                    </m:r>
                  </m:e>
                  <m:sub>
                    <m:r>
                      <w:ins w:id="235" w:author="Tuholske, Cascade" w:date="2023-10-01T16:43:00Z">
                        <w:rPr>
                          <w:rFonts w:ascii="Cambria Math" w:hAnsi="Cambria Math"/>
                          <w:sz w:val="20"/>
                          <w:rPrChange w:id="236" w:author="Tuholske, Cascade" w:date="2023-10-01T16:48:00Z">
                            <w:rPr>
                              <w:rFonts w:ascii="Cambria Math" w:hAnsi="Cambria Math"/>
                            </w:rPr>
                          </w:rPrChange>
                        </w:rPr>
                        <m:t>max</m:t>
                      </w:ins>
                    </m:r>
                  </m:sub>
                </m:sSub>
                <m:r>
                  <w:ins w:id="237" w:author="Tuholske, Cascade" w:date="2023-10-01T16:43:00Z">
                    <w:rPr>
                      <w:rFonts w:ascii="Cambria Math" w:hAnsi="Cambria Math"/>
                      <w:sz w:val="20"/>
                      <w:rPrChange w:id="238" w:author="Tuholske, Cascade" w:date="2023-10-01T16:48:00Z">
                        <w:rPr>
                          <w:rFonts w:ascii="Cambria Math" w:hAnsi="Cambria Math"/>
                        </w:rPr>
                      </w:rPrChange>
                    </w:rPr>
                    <m:t>-0.95)</m:t>
                  </w:ins>
                </m:r>
              </m:num>
              <m:den>
                <m:r>
                  <w:ins w:id="239" w:author="Tuholske, Cascade" w:date="2023-10-01T16:43:00Z">
                    <w:rPr>
                      <w:rFonts w:ascii="Cambria Math" w:hAnsi="Cambria Math"/>
                      <w:sz w:val="20"/>
                      <w:rPrChange w:id="240" w:author="Tuholske, Cascade" w:date="2023-10-01T16:48:00Z">
                        <w:rPr>
                          <w:rFonts w:ascii="Cambria Math" w:hAnsi="Cambria Math"/>
                        </w:rPr>
                      </w:rPrChange>
                    </w:rPr>
                    <m:t>17</m:t>
                  </w:ins>
                </m:r>
              </m:den>
            </m:f>
          </m:e>
        </m:rad>
        <m:r>
          <w:ins w:id="241" w:author="Tuholske, Cascade" w:date="2023-10-01T16:43:00Z">
            <w:rPr>
              <w:rFonts w:ascii="Cambria Math" w:hAnsi="Cambria Math"/>
              <w:sz w:val="20"/>
              <w:rPrChange w:id="242" w:author="Tuholske, Cascade" w:date="2023-10-01T16:48:00Z">
                <w:rPr>
                  <w:rFonts w:ascii="Cambria Math" w:hAnsi="Cambria Math"/>
                </w:rPr>
              </w:rPrChange>
            </w:rPr>
            <m:t xml:space="preserve"> </m:t>
          </w:ins>
        </m:r>
      </m:oMath>
      <w:ins w:id="243" w:author="Tuholske, Cascade" w:date="2023-10-01T16:43:00Z">
        <w:r>
          <w:t>(eq. 4)</w:t>
        </w:r>
      </w:ins>
    </w:p>
    <w:p w14:paraId="44AF8D77" w14:textId="3BC84F1D" w:rsidR="005C335B" w:rsidRDefault="005C335B" w:rsidP="006B449B">
      <w:pPr>
        <w:widowControl w:val="0"/>
        <w:tabs>
          <w:tab w:val="left" w:pos="6803"/>
        </w:tabs>
        <w:jc w:val="both"/>
        <w:rPr>
          <w:ins w:id="244" w:author="Tuholske, Cascade" w:date="2023-10-01T16:40:00Z"/>
        </w:rPr>
      </w:pPr>
    </w:p>
    <w:p w14:paraId="6C68BFBC" w14:textId="48080F22" w:rsidR="005C335B" w:rsidRPr="006B449B" w:rsidRDefault="005C335B">
      <w:pPr>
        <w:widowControl w:val="0"/>
        <w:tabs>
          <w:tab w:val="left" w:pos="6803"/>
        </w:tabs>
        <w:jc w:val="center"/>
        <w:pPrChange w:id="245" w:author="Tuholske, Cascade" w:date="2023-10-01T16:46:00Z">
          <w:pPr>
            <w:widowControl w:val="0"/>
            <w:jc w:val="both"/>
          </w:pPr>
        </w:pPrChange>
      </w:pPr>
      <m:oMath>
        <m:r>
          <w:ins w:id="246" w:author="Tuholske, Cascade" w:date="2023-10-01T16:44:00Z">
            <w:rPr>
              <w:rFonts w:ascii="Cambria Math" w:hAnsi="Cambria Math"/>
              <w:sz w:val="20"/>
              <w:rPrChange w:id="247" w:author="Tuholske, Cascade" w:date="2023-10-01T16:48:00Z">
                <w:rPr>
                  <w:rFonts w:ascii="Cambria Math" w:hAnsi="Cambria Math"/>
                </w:rPr>
              </w:rPrChange>
            </w:rPr>
            <m:t xml:space="preserve">adj2= </m:t>
          </w:ins>
        </m:r>
        <m:f>
          <m:fPr>
            <m:ctrlPr>
              <w:ins w:id="248" w:author="Tuholske, Cascade" w:date="2023-10-01T16:44:00Z">
                <w:rPr>
                  <w:rFonts w:ascii="Cambria Math" w:hAnsi="Cambria Math"/>
                  <w:i/>
                  <w:sz w:val="20"/>
                </w:rPr>
              </w:ins>
            </m:ctrlPr>
          </m:fPr>
          <m:num>
            <m:sSub>
              <m:sSubPr>
                <m:ctrlPr>
                  <w:ins w:id="249" w:author="Tuholske, Cascade" w:date="2023-10-01T16:44:00Z">
                    <w:rPr>
                      <w:rFonts w:ascii="Cambria Math" w:hAnsi="Cambria Math"/>
                      <w:i/>
                      <w:sz w:val="20"/>
                    </w:rPr>
                  </w:ins>
                </m:ctrlPr>
              </m:sSubPr>
              <m:e>
                <m:r>
                  <w:ins w:id="250" w:author="Tuholske, Cascade" w:date="2023-10-01T16:44:00Z">
                    <w:rPr>
                      <w:rFonts w:ascii="Cambria Math" w:hAnsi="Cambria Math"/>
                      <w:sz w:val="20"/>
                      <w:rPrChange w:id="251" w:author="Tuholske, Cascade" w:date="2023-10-01T16:48:00Z">
                        <w:rPr>
                          <w:rFonts w:ascii="Cambria Math" w:hAnsi="Cambria Math"/>
                        </w:rPr>
                      </w:rPrChange>
                    </w:rPr>
                    <m:t>RH</m:t>
                  </w:ins>
                </m:r>
              </m:e>
              <m:sub>
                <m:r>
                  <w:ins w:id="252" w:author="Tuholske, Cascade" w:date="2023-10-01T16:44:00Z">
                    <w:rPr>
                      <w:rFonts w:ascii="Cambria Math" w:hAnsi="Cambria Math"/>
                      <w:sz w:val="20"/>
                      <w:rPrChange w:id="253" w:author="Tuholske, Cascade" w:date="2023-10-01T16:48:00Z">
                        <w:rPr>
                          <w:rFonts w:ascii="Cambria Math" w:hAnsi="Cambria Math"/>
                        </w:rPr>
                      </w:rPrChange>
                    </w:rPr>
                    <m:t>min</m:t>
                  </w:ins>
                </m:r>
              </m:sub>
            </m:sSub>
            <m:r>
              <w:ins w:id="254" w:author="Tuholske, Cascade" w:date="2023-10-01T16:44:00Z">
                <w:rPr>
                  <w:rFonts w:ascii="Cambria Math" w:hAnsi="Cambria Math"/>
                  <w:sz w:val="20"/>
                  <w:rPrChange w:id="255" w:author="Tuholske, Cascade" w:date="2023-10-01T16:48:00Z">
                    <w:rPr>
                      <w:rFonts w:ascii="Cambria Math" w:hAnsi="Cambria Math"/>
                    </w:rPr>
                  </w:rPrChange>
                </w:rPr>
                <m:t>-85</m:t>
              </w:ins>
            </m:r>
          </m:num>
          <m:den>
            <m:r>
              <w:ins w:id="256" w:author="Tuholske, Cascade" w:date="2023-10-01T16:44:00Z">
                <w:rPr>
                  <w:rFonts w:ascii="Cambria Math" w:hAnsi="Cambria Math"/>
                  <w:sz w:val="20"/>
                  <w:rPrChange w:id="257" w:author="Tuholske, Cascade" w:date="2023-10-01T16:48:00Z">
                    <w:rPr>
                      <w:rFonts w:ascii="Cambria Math" w:hAnsi="Cambria Math"/>
                    </w:rPr>
                  </w:rPrChange>
                </w:rPr>
                <m:t>10</m:t>
              </w:ins>
            </m:r>
          </m:den>
        </m:f>
        <m:r>
          <w:ins w:id="258" w:author="Tuholske, Cascade" w:date="2023-10-01T16:45:00Z">
            <w:rPr>
              <w:rFonts w:ascii="Cambria Math" w:hAnsi="Cambria Math"/>
              <w:sz w:val="20"/>
              <w:rPrChange w:id="259" w:author="Tuholske, Cascade" w:date="2023-10-01T16:48:00Z">
                <w:rPr>
                  <w:rFonts w:ascii="Cambria Math" w:hAnsi="Cambria Math"/>
                </w:rPr>
              </w:rPrChange>
            </w:rPr>
            <m:t xml:space="preserve">× </m:t>
          </w:ins>
        </m:r>
        <m:f>
          <m:fPr>
            <m:ctrlPr>
              <w:ins w:id="260" w:author="Tuholske, Cascade" w:date="2023-10-01T16:45:00Z">
                <w:rPr>
                  <w:rFonts w:ascii="Cambria Math" w:hAnsi="Cambria Math"/>
                  <w:i/>
                  <w:sz w:val="20"/>
                </w:rPr>
              </w:ins>
            </m:ctrlPr>
          </m:fPr>
          <m:num>
            <m:r>
              <w:ins w:id="261" w:author="Tuholske, Cascade" w:date="2023-10-01T16:45:00Z">
                <w:rPr>
                  <w:rFonts w:ascii="Cambria Math" w:hAnsi="Cambria Math"/>
                  <w:sz w:val="20"/>
                  <w:rPrChange w:id="262" w:author="Tuholske, Cascade" w:date="2023-10-01T16:48:00Z">
                    <w:rPr>
                      <w:rFonts w:ascii="Cambria Math" w:hAnsi="Cambria Math"/>
                    </w:rPr>
                  </w:rPrChange>
                </w:rPr>
                <m:t xml:space="preserve">87- </m:t>
              </w:ins>
            </m:r>
            <m:sSub>
              <m:sSubPr>
                <m:ctrlPr>
                  <w:ins w:id="263" w:author="Tuholske, Cascade" w:date="2023-10-01T16:45:00Z">
                    <w:rPr>
                      <w:rFonts w:ascii="Cambria Math" w:hAnsi="Cambria Math"/>
                      <w:i/>
                      <w:sz w:val="20"/>
                    </w:rPr>
                  </w:ins>
                </m:ctrlPr>
              </m:sSubPr>
              <m:e>
                <m:r>
                  <w:ins w:id="264" w:author="Tuholske, Cascade" w:date="2023-10-01T16:45:00Z">
                    <w:rPr>
                      <w:rFonts w:ascii="Cambria Math" w:hAnsi="Cambria Math"/>
                      <w:sz w:val="20"/>
                      <w:rPrChange w:id="265" w:author="Tuholske, Cascade" w:date="2023-10-01T16:48:00Z">
                        <w:rPr>
                          <w:rFonts w:ascii="Cambria Math" w:hAnsi="Cambria Math"/>
                        </w:rPr>
                      </w:rPrChange>
                    </w:rPr>
                    <m:t>T</m:t>
                  </w:ins>
                </m:r>
              </m:e>
              <m:sub>
                <m:r>
                  <w:ins w:id="266" w:author="Tuholske, Cascade" w:date="2023-10-01T16:45:00Z">
                    <w:rPr>
                      <w:rFonts w:ascii="Cambria Math" w:hAnsi="Cambria Math"/>
                      <w:sz w:val="20"/>
                      <w:rPrChange w:id="267" w:author="Tuholske, Cascade" w:date="2023-10-01T16:48:00Z">
                        <w:rPr>
                          <w:rFonts w:ascii="Cambria Math" w:hAnsi="Cambria Math"/>
                        </w:rPr>
                      </w:rPrChange>
                    </w:rPr>
                    <m:t>m</m:t>
                  </w:ins>
                </m:r>
                <m:r>
                  <w:ins w:id="268" w:author="Tuholske, Cascade" w:date="2023-10-01T16:46:00Z">
                    <w:rPr>
                      <w:rFonts w:ascii="Cambria Math" w:hAnsi="Cambria Math"/>
                      <w:sz w:val="20"/>
                      <w:rPrChange w:id="269" w:author="Tuholske, Cascade" w:date="2023-10-01T16:48:00Z">
                        <w:rPr>
                          <w:rFonts w:ascii="Cambria Math" w:hAnsi="Cambria Math"/>
                        </w:rPr>
                      </w:rPrChange>
                    </w:rPr>
                    <m:t>ax</m:t>
                  </w:ins>
                </m:r>
              </m:sub>
            </m:sSub>
          </m:num>
          <m:den>
            <m:r>
              <w:ins w:id="270" w:author="Tuholske, Cascade" w:date="2023-10-01T16:46:00Z">
                <w:rPr>
                  <w:rFonts w:ascii="Cambria Math" w:hAnsi="Cambria Math"/>
                  <w:sz w:val="20"/>
                  <w:rPrChange w:id="271" w:author="Tuholske, Cascade" w:date="2023-10-01T16:48:00Z">
                    <w:rPr>
                      <w:rFonts w:ascii="Cambria Math" w:hAnsi="Cambria Math"/>
                    </w:rPr>
                  </w:rPrChange>
                </w:rPr>
                <m:t>5</m:t>
              </w:ins>
            </m:r>
          </m:den>
        </m:f>
      </m:oMath>
      <w:ins w:id="272" w:author="Tuholske, Cascade" w:date="2023-10-01T16:46:00Z">
        <w:r>
          <w:t xml:space="preserve"> </w:t>
        </w:r>
      </w:ins>
      <w:ins w:id="273" w:author="Tuholske, Cascade" w:date="2023-10-01T16:48:00Z">
        <w:r>
          <w:t xml:space="preserve"> </w:t>
        </w:r>
      </w:ins>
      <w:ins w:id="274" w:author="Tuholske, Cascade" w:date="2023-10-01T16:46:00Z">
        <w:r>
          <w:t>(eq. 5)</w:t>
        </w:r>
      </w:ins>
    </w:p>
    <w:p w14:paraId="00000015" w14:textId="77777777" w:rsidR="005629FE" w:rsidRDefault="005629FE">
      <w:pPr>
        <w:widowControl w:val="0"/>
        <w:jc w:val="both"/>
      </w:pPr>
    </w:p>
    <w:p w14:paraId="00000016" w14:textId="607CEA0F" w:rsidR="005629FE" w:rsidRDefault="00000000">
      <w:pPr>
        <w:widowControl w:val="0"/>
        <w:jc w:val="both"/>
        <w:rPr>
          <w:ins w:id="275" w:author="Tuholske, Cascade" w:date="2023-10-01T16:48:00Z"/>
        </w:rPr>
      </w:pPr>
      <w:r>
        <w:t>We then use the quadratic relationship identified in previous work</w:t>
      </w:r>
      <w:r>
        <w:rPr>
          <w:vertAlign w:val="superscript"/>
        </w:rPr>
        <w:t>9</w:t>
      </w:r>
      <w:r>
        <w:t xml:space="preserve"> between </w:t>
      </w:r>
      <w:proofErr w:type="spellStart"/>
      <w:r>
        <w:t>HI</w:t>
      </w:r>
      <w:r>
        <w:rPr>
          <w:vertAlign w:val="subscript"/>
        </w:rPr>
        <w:t>max</w:t>
      </w:r>
      <w:proofErr w:type="spellEnd"/>
      <w:r>
        <w:t xml:space="preserve"> and </w:t>
      </w:r>
      <w:proofErr w:type="spellStart"/>
      <w:r>
        <w:t>WBGT</w:t>
      </w:r>
      <w:r>
        <w:rPr>
          <w:vertAlign w:val="subscript"/>
        </w:rPr>
        <w:t>in</w:t>
      </w:r>
      <w:proofErr w:type="spellEnd"/>
      <w:r>
        <w:t xml:space="preserve"> to convert </w:t>
      </w:r>
      <w:proofErr w:type="spellStart"/>
      <w:r>
        <w:t>HI</w:t>
      </w:r>
      <w:r>
        <w:rPr>
          <w:vertAlign w:val="subscript"/>
        </w:rPr>
        <w:t>max</w:t>
      </w:r>
      <w:proofErr w:type="spellEnd"/>
      <w:r>
        <w:t xml:space="preserve"> values to an approximated </w:t>
      </w:r>
      <w:ins w:id="276" w:author="Tuholske, Cascade" w:date="2023-10-01T17:38:00Z">
        <w:r w:rsidR="00CB4EB2">
          <w:t xml:space="preserve">indoor </w:t>
        </w:r>
      </w:ins>
      <w:proofErr w:type="spellStart"/>
      <w:r>
        <w:t>WBGT</w:t>
      </w:r>
      <w:r>
        <w:rPr>
          <w:vertAlign w:val="subscript"/>
        </w:rPr>
        <w:t>max</w:t>
      </w:r>
      <w:proofErr w:type="spellEnd"/>
      <w:r>
        <w:t xml:space="preserve"> (eq. </w:t>
      </w:r>
      <w:ins w:id="277" w:author="Tuholske, Cascade" w:date="2023-10-01T16:46:00Z">
        <w:r w:rsidR="005C335B">
          <w:t>6</w:t>
        </w:r>
      </w:ins>
      <w:del w:id="278" w:author="Tuholske, Cascade" w:date="2023-10-01T16:46:00Z">
        <w:r w:rsidDel="005C335B">
          <w:delText>1</w:delText>
        </w:r>
      </w:del>
      <w:r>
        <w:t>).</w:t>
      </w:r>
    </w:p>
    <w:p w14:paraId="7EFD99BD" w14:textId="77777777" w:rsidR="005C335B" w:rsidRDefault="005C335B">
      <w:pPr>
        <w:widowControl w:val="0"/>
        <w:jc w:val="both"/>
        <w:rPr>
          <w:ins w:id="279" w:author="Tuholske, Cascade" w:date="2023-10-01T16:48:00Z"/>
        </w:rPr>
      </w:pPr>
    </w:p>
    <w:p w14:paraId="5B134A78" w14:textId="2BC4E598" w:rsidR="005C335B" w:rsidRDefault="005C335B">
      <w:pPr>
        <w:widowControl w:val="0"/>
        <w:jc w:val="center"/>
        <w:pPrChange w:id="280" w:author="Tuholske, Cascade" w:date="2023-10-01T16:49:00Z">
          <w:pPr>
            <w:widowControl w:val="0"/>
            <w:jc w:val="both"/>
          </w:pPr>
        </w:pPrChange>
      </w:pPr>
      <m:oMath>
        <m:r>
          <w:ins w:id="281" w:author="Tuholske, Cascade" w:date="2023-10-01T16:48:00Z">
            <w:rPr>
              <w:rFonts w:ascii="Cambria Math" w:hAnsi="Cambria Math"/>
              <w:sz w:val="20"/>
              <w:rPrChange w:id="282" w:author="Tuholske, Cascade" w:date="2023-10-01T16:49:00Z">
                <w:rPr>
                  <w:rFonts w:ascii="Cambria Math" w:hAnsi="Cambria Math"/>
                </w:rPr>
              </w:rPrChange>
            </w:rPr>
            <m:t xml:space="preserve">WBGT </m:t>
          </w:ins>
        </m:r>
        <m:d>
          <m:dPr>
            <m:ctrlPr>
              <w:ins w:id="283" w:author="Tuholske, Cascade" w:date="2023-10-01T16:48:00Z">
                <w:rPr>
                  <w:rFonts w:ascii="Cambria Math" w:hAnsi="Cambria Math"/>
                  <w:i/>
                  <w:sz w:val="20"/>
                </w:rPr>
              </w:ins>
            </m:ctrlPr>
          </m:dPr>
          <m:e>
            <m:r>
              <w:ins w:id="284" w:author="Tuholske, Cascade" w:date="2023-10-01T16:48:00Z">
                <w:rPr>
                  <w:rFonts w:ascii="Cambria Math" w:hAnsi="Cambria Math"/>
                  <w:sz w:val="20"/>
                  <w:rPrChange w:id="285" w:author="Tuholske, Cascade" w:date="2023-10-01T16:49:00Z">
                    <w:rPr>
                      <w:rFonts w:ascii="Cambria Math" w:hAnsi="Cambria Math"/>
                    </w:rPr>
                  </w:rPrChange>
                </w:rPr>
                <m:t>°C</m:t>
              </w:ins>
            </m:r>
          </m:e>
        </m:d>
        <m:r>
          <w:ins w:id="286" w:author="Tuholske, Cascade" w:date="2023-10-01T16:48:00Z">
            <w:rPr>
              <w:rFonts w:ascii="Cambria Math" w:hAnsi="Cambria Math"/>
              <w:sz w:val="20"/>
              <w:rPrChange w:id="287" w:author="Tuholske, Cascade" w:date="2023-10-01T16:49:00Z">
                <w:rPr>
                  <w:rFonts w:ascii="Cambria Math" w:hAnsi="Cambria Math"/>
                </w:rPr>
              </w:rPrChange>
            </w:rPr>
            <m:t>= -0.0034</m:t>
          </w:ins>
        </m:r>
        <m:sSup>
          <m:sSupPr>
            <m:ctrlPr>
              <w:ins w:id="288" w:author="Tuholske, Cascade" w:date="2023-10-01T16:48:00Z">
                <w:rPr>
                  <w:rFonts w:ascii="Cambria Math" w:hAnsi="Cambria Math"/>
                  <w:i/>
                  <w:sz w:val="20"/>
                </w:rPr>
              </w:ins>
            </m:ctrlPr>
          </m:sSupPr>
          <m:e>
            <m:r>
              <w:ins w:id="289" w:author="Tuholske, Cascade" w:date="2023-10-01T16:48:00Z">
                <w:rPr>
                  <w:rFonts w:ascii="Cambria Math" w:hAnsi="Cambria Math"/>
                  <w:sz w:val="20"/>
                  <w:rPrChange w:id="290" w:author="Tuholske, Cascade" w:date="2023-10-01T16:49:00Z">
                    <w:rPr>
                      <w:rFonts w:ascii="Cambria Math" w:hAnsi="Cambria Math"/>
                    </w:rPr>
                  </w:rPrChange>
                </w:rPr>
                <m:t>HI</m:t>
              </w:ins>
            </m:r>
          </m:e>
          <m:sup>
            <m:r>
              <w:ins w:id="291" w:author="Tuholske, Cascade" w:date="2023-10-01T16:48:00Z">
                <w:rPr>
                  <w:rFonts w:ascii="Cambria Math" w:hAnsi="Cambria Math"/>
                  <w:sz w:val="20"/>
                  <w:rPrChange w:id="292" w:author="Tuholske, Cascade" w:date="2023-10-01T16:49:00Z">
                    <w:rPr>
                      <w:rFonts w:ascii="Cambria Math" w:hAnsi="Cambria Math"/>
                    </w:rPr>
                  </w:rPrChange>
                </w:rPr>
                <m:t>2</m:t>
              </w:ins>
            </m:r>
          </m:sup>
        </m:sSup>
        <m:r>
          <w:ins w:id="293" w:author="Tuholske, Cascade" w:date="2023-10-01T16:48:00Z">
            <w:rPr>
              <w:rFonts w:ascii="Cambria Math" w:hAnsi="Cambria Math"/>
              <w:sz w:val="20"/>
              <w:rPrChange w:id="294" w:author="Tuholske, Cascade" w:date="2023-10-01T16:49:00Z">
                <w:rPr>
                  <w:rFonts w:ascii="Cambria Math" w:hAnsi="Cambria Math"/>
                </w:rPr>
              </w:rPrChange>
            </w:rPr>
            <m:t>+0.96HI-34 (</m:t>
          </w:ins>
        </m:r>
        <m:r>
          <w:ins w:id="295" w:author="Tuholske, Cascade" w:date="2023-10-01T16:49:00Z">
            <w:rPr>
              <w:rFonts w:ascii="Cambria Math" w:hAnsi="Cambria Math"/>
              <w:sz w:val="20"/>
              <w:rPrChange w:id="296" w:author="Tuholske, Cascade" w:date="2023-10-01T16:49:00Z">
                <w:rPr>
                  <w:rFonts w:ascii="Cambria Math" w:hAnsi="Cambria Math"/>
                </w:rPr>
              </w:rPrChange>
            </w:rPr>
            <m:t>HI in°F)</m:t>
          </w:ins>
        </m:r>
      </m:oMath>
      <w:ins w:id="297" w:author="Tuholske, Cascade" w:date="2023-10-01T16:49:00Z">
        <w:r>
          <w:t xml:space="preserve"> (eq. 6)</w:t>
        </w:r>
      </w:ins>
    </w:p>
    <w:p w14:paraId="00000017" w14:textId="77777777" w:rsidR="005629FE" w:rsidDel="005C335B" w:rsidRDefault="005629FE">
      <w:pPr>
        <w:widowControl w:val="0"/>
        <w:jc w:val="both"/>
        <w:rPr>
          <w:del w:id="298" w:author="Tuholske, Cascade" w:date="2023-10-01T16:49:00Z"/>
        </w:rPr>
      </w:pPr>
    </w:p>
    <w:p w14:paraId="00000018" w14:textId="02B4DEBE" w:rsidR="005629FE" w:rsidDel="005C335B" w:rsidRDefault="00000000">
      <w:pPr>
        <w:widowControl w:val="0"/>
        <w:jc w:val="both"/>
        <w:rPr>
          <w:del w:id="299" w:author="Tuholske, Cascade" w:date="2023-10-01T16:49:00Z"/>
        </w:rPr>
      </w:pPr>
      <w:del w:id="300" w:author="Tuholske, Cascade" w:date="2023-10-01T16:49:00Z">
        <w:r w:rsidDel="005C335B">
          <w:delText>WBGT (°C) = -0.0034HI</w:delText>
        </w:r>
        <w:r w:rsidDel="005C335B">
          <w:rPr>
            <w:vertAlign w:val="superscript"/>
          </w:rPr>
          <w:delText>2</w:delText>
        </w:r>
        <w:r w:rsidDel="005C335B">
          <w:delText xml:space="preserve"> + 0.96HI - 34 (°F) (eq. </w:delText>
        </w:r>
      </w:del>
      <w:del w:id="301" w:author="Tuholske, Cascade" w:date="2023-10-01T16:47:00Z">
        <w:r w:rsidDel="005C335B">
          <w:delText>1</w:delText>
        </w:r>
      </w:del>
      <w:del w:id="302" w:author="Tuholske, Cascade" w:date="2023-10-01T16:49:00Z">
        <w:r w:rsidDel="005C335B">
          <w:delText>)</w:delText>
        </w:r>
      </w:del>
    </w:p>
    <w:p w14:paraId="00000019" w14:textId="77777777" w:rsidR="005629FE" w:rsidRDefault="005629FE">
      <w:pPr>
        <w:widowControl w:val="0"/>
        <w:jc w:val="both"/>
      </w:pPr>
    </w:p>
    <w:p w14:paraId="0000001A" w14:textId="76BADF71" w:rsidR="005629FE" w:rsidRDefault="00000000">
      <w:pPr>
        <w:widowControl w:val="0"/>
        <w:jc w:val="both"/>
        <w:rPr>
          <w:ins w:id="303" w:author="Tuholske, Cascade" w:date="2023-10-01T16:50:00Z"/>
        </w:rPr>
      </w:pPr>
      <w:r>
        <w:t>Outdoor wet bulb globe temperature (</w:t>
      </w:r>
      <w:proofErr w:type="spellStart"/>
      <w:r>
        <w:t>WBGT</w:t>
      </w:r>
      <w:r>
        <w:rPr>
          <w:vertAlign w:val="subscript"/>
        </w:rPr>
        <w:t>out</w:t>
      </w:r>
      <w:proofErr w:type="spellEnd"/>
      <w:r>
        <w:t>) is a linear combination of wet bulb temperature (T</w:t>
      </w:r>
      <w:r>
        <w:rPr>
          <w:vertAlign w:val="subscript"/>
        </w:rPr>
        <w:t>w</w:t>
      </w:r>
      <w:r>
        <w:t>), black globe temperature (</w:t>
      </w:r>
      <w:proofErr w:type="spellStart"/>
      <w:r>
        <w:t>T</w:t>
      </w:r>
      <w:r>
        <w:rPr>
          <w:vertAlign w:val="subscript"/>
        </w:rPr>
        <w:t>g</w:t>
      </w:r>
      <w:proofErr w:type="spellEnd"/>
      <w:r>
        <w:t>) and dry bulb temperature (T</w:t>
      </w:r>
      <w:r>
        <w:rPr>
          <w:vertAlign w:val="subscript"/>
        </w:rPr>
        <w:t>d</w:t>
      </w:r>
      <w:r>
        <w:t>) (eq</w:t>
      </w:r>
      <w:ins w:id="304" w:author="Tuholske, Cascade" w:date="2023-10-01T16:47:00Z">
        <w:r w:rsidR="005C335B">
          <w:t>. 7</w:t>
        </w:r>
      </w:ins>
      <w:del w:id="305" w:author="Tuholske, Cascade" w:date="2023-10-01T16:47:00Z">
        <w:r w:rsidDel="005C335B">
          <w:delText xml:space="preserve"> 2</w:delText>
        </w:r>
      </w:del>
      <w:r>
        <w:t>), whereas indoor wet bulb globe temperature (</w:t>
      </w:r>
      <w:proofErr w:type="spellStart"/>
      <w:r>
        <w:t>WBGT</w:t>
      </w:r>
      <w:r>
        <w:rPr>
          <w:vertAlign w:val="subscript"/>
        </w:rPr>
        <w:t>in</w:t>
      </w:r>
      <w:proofErr w:type="spellEnd"/>
      <w:r>
        <w:t>) combines only T</w:t>
      </w:r>
      <w:r>
        <w:rPr>
          <w:vertAlign w:val="subscript"/>
        </w:rPr>
        <w:t>w</w:t>
      </w:r>
      <w:r>
        <w:t xml:space="preserve"> and </w:t>
      </w:r>
      <w:proofErr w:type="spellStart"/>
      <w:r>
        <w:t>T</w:t>
      </w:r>
      <w:r>
        <w:rPr>
          <w:vertAlign w:val="subscript"/>
        </w:rPr>
        <w:t>g</w:t>
      </w:r>
      <w:proofErr w:type="spellEnd"/>
      <w:r>
        <w:t xml:space="preserve"> (eq</w:t>
      </w:r>
      <w:ins w:id="306" w:author="Tuholske, Cascade" w:date="2023-10-01T16:47:00Z">
        <w:r w:rsidR="005C335B">
          <w:t>.</w:t>
        </w:r>
      </w:ins>
      <w:r>
        <w:t xml:space="preserve"> </w:t>
      </w:r>
      <w:ins w:id="307" w:author="Tuholske, Cascade" w:date="2023-10-01T16:47:00Z">
        <w:r w:rsidR="005C335B">
          <w:t>8</w:t>
        </w:r>
      </w:ins>
      <w:del w:id="308" w:author="Tuholske, Cascade" w:date="2023-10-01T16:47:00Z">
        <w:r w:rsidDel="005C335B">
          <w:delText>3</w:delText>
        </w:r>
      </w:del>
      <w:r>
        <w:t xml:space="preserve">). Both require in-situ field instruments to correctly measure, though several methods exist to approximate </w:t>
      </w:r>
      <w:proofErr w:type="spellStart"/>
      <w:r>
        <w:t>WBGT</w:t>
      </w:r>
      <w:r>
        <w:rPr>
          <w:vertAlign w:val="subscript"/>
        </w:rPr>
        <w:t>out</w:t>
      </w:r>
      <w:proofErr w:type="spellEnd"/>
      <w:r>
        <w:t xml:space="preserve"> from meteorological data.</w:t>
      </w:r>
      <w:r>
        <w:rPr>
          <w:vertAlign w:val="superscript"/>
        </w:rPr>
        <w:t>10</w:t>
      </w:r>
      <w:r>
        <w:t xml:space="preserve"> </w:t>
      </w:r>
    </w:p>
    <w:p w14:paraId="61039543" w14:textId="77777777" w:rsidR="008972F4" w:rsidRDefault="008972F4">
      <w:pPr>
        <w:widowControl w:val="0"/>
        <w:jc w:val="both"/>
        <w:rPr>
          <w:ins w:id="309" w:author="Tuholske, Cascade" w:date="2023-10-01T16:50:00Z"/>
        </w:rPr>
      </w:pPr>
    </w:p>
    <w:p w14:paraId="5C15FA8B" w14:textId="3DBDC3FB" w:rsidR="008972F4" w:rsidRPr="008972F4" w:rsidRDefault="00000000">
      <w:pPr>
        <w:widowControl w:val="0"/>
        <w:jc w:val="center"/>
        <w:rPr>
          <w:ins w:id="310" w:author="Tuholske, Cascade" w:date="2023-10-01T16:50:00Z"/>
        </w:rPr>
        <w:pPrChange w:id="311" w:author="Tuholske, Cascade" w:date="2023-10-01T16:51:00Z">
          <w:pPr>
            <w:widowControl w:val="0"/>
            <w:jc w:val="both"/>
          </w:pPr>
        </w:pPrChange>
      </w:pPr>
      <m:oMath>
        <m:sSub>
          <m:sSubPr>
            <m:ctrlPr>
              <w:ins w:id="312" w:author="Tuholske, Cascade" w:date="2023-10-01T16:50:00Z">
                <w:rPr>
                  <w:rFonts w:ascii="Cambria Math" w:hAnsi="Cambria Math"/>
                  <w:i/>
                </w:rPr>
              </w:ins>
            </m:ctrlPr>
          </m:sSubPr>
          <m:e>
            <m:r>
              <w:ins w:id="313" w:author="Tuholske, Cascade" w:date="2023-10-01T16:50:00Z">
                <w:rPr>
                  <w:rFonts w:ascii="Cambria Math" w:hAnsi="Cambria Math"/>
                </w:rPr>
                <m:t>WBGT</m:t>
              </w:ins>
            </m:r>
          </m:e>
          <m:sub>
            <m:r>
              <w:ins w:id="314" w:author="Tuholske, Cascade" w:date="2023-10-01T16:50:00Z">
                <w:rPr>
                  <w:rFonts w:ascii="Cambria Math" w:hAnsi="Cambria Math"/>
                </w:rPr>
                <m:t>out</m:t>
              </w:ins>
            </m:r>
          </m:sub>
        </m:sSub>
        <m:r>
          <w:ins w:id="315" w:author="Tuholske, Cascade" w:date="2023-10-01T16:50:00Z">
            <w:rPr>
              <w:rFonts w:ascii="Cambria Math" w:hAnsi="Cambria Math"/>
            </w:rPr>
            <m:t xml:space="preserve">= </m:t>
          </w:ins>
        </m:r>
        <m:r>
          <w:ins w:id="316" w:author="Tuholske, Cascade" w:date="2023-10-01T16:50:00Z">
            <m:rPr>
              <m:sty m:val="p"/>
            </m:rPr>
            <w:rPr>
              <w:rFonts w:ascii="Cambria Math" w:hAnsi="Cambria Math"/>
            </w:rPr>
            <m:t xml:space="preserve">0.7Tw + 0.2Tg + 0.1Ta </m:t>
          </w:ins>
        </m:r>
      </m:oMath>
      <w:ins w:id="317" w:author="Tuholske, Cascade" w:date="2023-10-01T16:51:00Z">
        <w:r w:rsidR="008972F4">
          <w:t>(eq. 7)</w:t>
        </w:r>
      </w:ins>
    </w:p>
    <w:p w14:paraId="691C4D24" w14:textId="77777777" w:rsidR="008972F4" w:rsidRDefault="008972F4">
      <w:pPr>
        <w:widowControl w:val="0"/>
        <w:jc w:val="center"/>
        <w:rPr>
          <w:ins w:id="318" w:author="Tuholske, Cascade" w:date="2023-10-01T16:50:00Z"/>
        </w:rPr>
        <w:pPrChange w:id="319" w:author="Tuholske, Cascade" w:date="2023-10-01T16:51:00Z">
          <w:pPr>
            <w:widowControl w:val="0"/>
            <w:jc w:val="both"/>
          </w:pPr>
        </w:pPrChange>
      </w:pPr>
    </w:p>
    <w:p w14:paraId="1A6870DC" w14:textId="411DCD70" w:rsidR="008972F4" w:rsidDel="008972F4" w:rsidRDefault="00000000" w:rsidP="008972F4">
      <w:pPr>
        <w:widowControl w:val="0"/>
        <w:jc w:val="center"/>
        <w:rPr>
          <w:del w:id="320" w:author="Tuholske, Cascade" w:date="2023-10-01T16:51:00Z"/>
        </w:rPr>
      </w:pPr>
      <m:oMath>
        <m:sSub>
          <m:sSubPr>
            <m:ctrlPr>
              <w:ins w:id="321" w:author="Tuholske, Cascade" w:date="2023-10-01T16:50:00Z">
                <w:rPr>
                  <w:rFonts w:ascii="Cambria Math" w:hAnsi="Cambria Math"/>
                  <w:i/>
                </w:rPr>
              </w:ins>
            </m:ctrlPr>
          </m:sSubPr>
          <m:e>
            <m:r>
              <w:ins w:id="322" w:author="Tuholske, Cascade" w:date="2023-10-01T16:50:00Z">
                <w:rPr>
                  <w:rFonts w:ascii="Cambria Math" w:hAnsi="Cambria Math"/>
                </w:rPr>
                <m:t>WBGT</m:t>
              </w:ins>
            </m:r>
          </m:e>
          <m:sub>
            <m:r>
              <w:ins w:id="323" w:author="Tuholske, Cascade" w:date="2023-10-01T16:51:00Z">
                <w:rPr>
                  <w:rFonts w:ascii="Cambria Math" w:hAnsi="Cambria Math"/>
                </w:rPr>
                <m:t>in</m:t>
              </w:ins>
            </m:r>
          </m:sub>
        </m:sSub>
        <m:r>
          <w:ins w:id="324" w:author="Tuholske, Cascade" w:date="2023-10-01T16:50:00Z">
            <w:rPr>
              <w:rFonts w:ascii="Cambria Math" w:hAnsi="Cambria Math"/>
            </w:rPr>
            <m:t xml:space="preserve">= </m:t>
          </w:ins>
        </m:r>
        <m:r>
          <w:ins w:id="325" w:author="Tuholske, Cascade" w:date="2023-10-01T16:50:00Z">
            <m:rPr>
              <m:sty m:val="p"/>
            </m:rPr>
            <w:rPr>
              <w:rFonts w:ascii="Cambria Math" w:hAnsi="Cambria Math"/>
            </w:rPr>
            <m:t>0.7Tw + 0.</m:t>
          </w:ins>
        </m:r>
        <m:r>
          <w:ins w:id="326" w:author="Tuholske, Cascade" w:date="2023-10-01T16:51:00Z">
            <m:rPr>
              <m:sty m:val="p"/>
            </m:rPr>
            <w:rPr>
              <w:rFonts w:ascii="Cambria Math" w:hAnsi="Cambria Math"/>
            </w:rPr>
            <m:t>3</m:t>
          </w:ins>
        </m:r>
        <m:r>
          <w:ins w:id="327" w:author="Tuholske, Cascade" w:date="2023-10-01T16:50:00Z">
            <m:rPr>
              <m:sty m:val="p"/>
            </m:rPr>
            <w:rPr>
              <w:rFonts w:ascii="Cambria Math" w:hAnsi="Cambria Math"/>
            </w:rPr>
            <m:t>Tg</m:t>
          </w:ins>
        </m:r>
      </m:oMath>
      <w:ins w:id="328" w:author="Tuholske, Cascade" w:date="2023-10-01T16:51:00Z">
        <w:r w:rsidR="008972F4">
          <w:t xml:space="preserve"> (eq. 8)</w:t>
        </w:r>
      </w:ins>
    </w:p>
    <w:p w14:paraId="7552E873" w14:textId="77777777" w:rsidR="008972F4" w:rsidRDefault="008972F4">
      <w:pPr>
        <w:widowControl w:val="0"/>
        <w:jc w:val="center"/>
        <w:rPr>
          <w:ins w:id="329" w:author="Tuholske, Cascade" w:date="2023-10-01T16:51:00Z"/>
        </w:rPr>
        <w:pPrChange w:id="330" w:author="Tuholske, Cascade" w:date="2023-10-01T16:51:00Z">
          <w:pPr>
            <w:widowControl w:val="0"/>
            <w:jc w:val="both"/>
          </w:pPr>
        </w:pPrChange>
      </w:pPr>
    </w:p>
    <w:p w14:paraId="0000001B" w14:textId="6EC652CD" w:rsidR="005629FE" w:rsidDel="008972F4" w:rsidRDefault="005629FE">
      <w:pPr>
        <w:widowControl w:val="0"/>
        <w:jc w:val="both"/>
        <w:rPr>
          <w:del w:id="331" w:author="Tuholske, Cascade" w:date="2023-10-01T16:51:00Z"/>
        </w:rPr>
      </w:pPr>
    </w:p>
    <w:p w14:paraId="0000001C" w14:textId="1969B05C" w:rsidR="005629FE" w:rsidDel="008972F4" w:rsidRDefault="00000000">
      <w:pPr>
        <w:widowControl w:val="0"/>
        <w:jc w:val="both"/>
        <w:rPr>
          <w:del w:id="332" w:author="Tuholske, Cascade" w:date="2023-10-01T16:51:00Z"/>
        </w:rPr>
      </w:pPr>
      <w:del w:id="333" w:author="Tuholske, Cascade" w:date="2023-10-01T16:51:00Z">
        <w:r w:rsidDel="008972F4">
          <w:delText>WBGT</w:delText>
        </w:r>
        <w:r w:rsidDel="008972F4">
          <w:rPr>
            <w:vertAlign w:val="subscript"/>
          </w:rPr>
          <w:delText>out</w:delText>
        </w:r>
        <w:r w:rsidDel="008972F4">
          <w:delText xml:space="preserve"> = 0.7Tw + 0.2Tg + 0.1Ta (eq. </w:delText>
        </w:r>
      </w:del>
      <w:del w:id="334" w:author="Tuholske, Cascade" w:date="2023-10-01T16:47:00Z">
        <w:r w:rsidDel="005C335B">
          <w:delText>2</w:delText>
        </w:r>
      </w:del>
      <w:del w:id="335" w:author="Tuholske, Cascade" w:date="2023-10-01T16:51:00Z">
        <w:r w:rsidDel="008972F4">
          <w:delText>)</w:delText>
        </w:r>
      </w:del>
    </w:p>
    <w:p w14:paraId="0000001D" w14:textId="18044AAB" w:rsidR="005629FE" w:rsidDel="008972F4" w:rsidRDefault="00000000">
      <w:pPr>
        <w:widowControl w:val="0"/>
        <w:jc w:val="both"/>
        <w:rPr>
          <w:del w:id="336" w:author="Tuholske, Cascade" w:date="2023-10-01T16:51:00Z"/>
        </w:rPr>
      </w:pPr>
      <w:del w:id="337" w:author="Tuholske, Cascade" w:date="2023-10-01T16:51:00Z">
        <w:r w:rsidDel="008972F4">
          <w:delText>WBGT</w:delText>
        </w:r>
        <w:r w:rsidDel="008972F4">
          <w:rPr>
            <w:vertAlign w:val="subscript"/>
          </w:rPr>
          <w:delText>in</w:delText>
        </w:r>
        <w:r w:rsidDel="008972F4">
          <w:delText xml:space="preserve"> = 0.7Tw + 0.3Tg (eq. </w:delText>
        </w:r>
      </w:del>
      <w:del w:id="338" w:author="Tuholske, Cascade" w:date="2023-10-01T16:47:00Z">
        <w:r w:rsidDel="005C335B">
          <w:delText>3</w:delText>
        </w:r>
      </w:del>
      <w:del w:id="339" w:author="Tuholske, Cascade" w:date="2023-10-01T16:51:00Z">
        <w:r w:rsidDel="008972F4">
          <w:delText>)</w:delText>
        </w:r>
      </w:del>
    </w:p>
    <w:p w14:paraId="0000001E" w14:textId="77777777" w:rsidR="005629FE" w:rsidRDefault="005629FE">
      <w:pPr>
        <w:widowControl w:val="0"/>
        <w:jc w:val="center"/>
        <w:pPrChange w:id="340" w:author="Tuholske, Cascade" w:date="2023-10-01T16:51:00Z">
          <w:pPr>
            <w:widowControl w:val="0"/>
            <w:jc w:val="both"/>
          </w:pPr>
        </w:pPrChange>
      </w:pPr>
    </w:p>
    <w:p w14:paraId="54A56A67" w14:textId="62173DF7" w:rsidR="008972F4" w:rsidRDefault="00000000" w:rsidP="008972F4">
      <w:pPr>
        <w:jc w:val="both"/>
        <w:rPr>
          <w:ins w:id="341" w:author="Tuholske, Cascade" w:date="2023-10-01T16:57:00Z"/>
        </w:rPr>
      </w:pPr>
      <w:r>
        <w:t xml:space="preserve">We recognize that </w:t>
      </w:r>
      <w:del w:id="342" w:author="Tuholske, Cascade" w:date="2023-10-01T17:38:00Z">
        <w:r w:rsidDel="00CB4EB2">
          <w:delText xml:space="preserve">our </w:delText>
        </w:r>
      </w:del>
      <w:ins w:id="343" w:author="Tuholske, Cascade" w:date="2023-10-01T17:38:00Z">
        <w:r w:rsidR="00CB4EB2">
          <w:t xml:space="preserve">the </w:t>
        </w:r>
      </w:ins>
      <w:proofErr w:type="spellStart"/>
      <w:r>
        <w:t>WBGT</w:t>
      </w:r>
      <w:r>
        <w:rPr>
          <w:vertAlign w:val="subscript"/>
        </w:rPr>
        <w:t>max</w:t>
      </w:r>
      <w:proofErr w:type="spellEnd"/>
      <w:r>
        <w:rPr>
          <w:vertAlign w:val="subscript"/>
        </w:rPr>
        <w:t xml:space="preserve"> </w:t>
      </w:r>
      <w:r>
        <w:t xml:space="preserve">approximation </w:t>
      </w:r>
      <w:ins w:id="344" w:author="Tuholske, Cascade" w:date="2023-10-01T17:38:00Z">
        <w:r w:rsidR="00CB4EB2">
          <w:t>used i</w:t>
        </w:r>
      </w:ins>
      <w:ins w:id="345" w:author="Tuholske, Cascade" w:date="2023-10-01T17:39:00Z">
        <w:r w:rsidR="00CB4EB2">
          <w:t xml:space="preserve">n this analysis </w:t>
        </w:r>
      </w:ins>
      <w:r>
        <w:t>assumes fixed wind speeds (0.5 m s</w:t>
      </w:r>
      <w:r>
        <w:rPr>
          <w:vertAlign w:val="superscript"/>
        </w:rPr>
        <w:t>-1</w:t>
      </w:r>
      <w:r>
        <w:t xml:space="preserve">) and neglects radiated heat of </w:t>
      </w:r>
      <w:proofErr w:type="spellStart"/>
      <w:r>
        <w:t>WBGT</w:t>
      </w:r>
      <w:r>
        <w:rPr>
          <w:vertAlign w:val="subscript"/>
        </w:rPr>
        <w:t>out</w:t>
      </w:r>
      <w:proofErr w:type="spellEnd"/>
      <w:r>
        <w:t xml:space="preserve">. But given that incarcerated Americans spend the preponderance of their time indoors and that most carceral facilities lack AC, </w:t>
      </w:r>
      <w:proofErr w:type="spellStart"/>
      <w:r>
        <w:t>WBGT</w:t>
      </w:r>
      <w:r>
        <w:rPr>
          <w:vertAlign w:val="subscript"/>
        </w:rPr>
        <w:t>in</w:t>
      </w:r>
      <w:proofErr w:type="spellEnd"/>
      <w:r>
        <w:t xml:space="preserve"> is appropriate to measure how humid heat exposure and changed across carceral facilities in the continental United States. Further, WBGT thresholds are used by multiple organizations, including ISO and the US National Institute for Occupational Safety &amp; Health (NIOSH), to identify occupational risks related to heat stress</w:t>
      </w:r>
      <w:ins w:id="346" w:author="Tuholske, Cascade" w:date="2023-10-01T16:56:00Z">
        <w:r w:rsidR="008972F4">
          <w:t xml:space="preserve"> and it is widely used in environmental epidemiological research </w:t>
        </w:r>
      </w:ins>
      <w:ins w:id="347" w:author="Tuholske, Cascade" w:date="2023-10-01T16:57:00Z">
        <w:r w:rsidR="008972F4">
          <w:t xml:space="preserve">across a range of context </w:t>
        </w:r>
      </w:ins>
      <w:ins w:id="348" w:author="Tuholske, Cascade" w:date="2023-10-01T16:56:00Z">
        <w:r w:rsidR="008972F4">
          <w:t>t</w:t>
        </w:r>
      </w:ins>
      <w:ins w:id="349" w:author="Tuholske, Cascade" w:date="2023-10-01T16:57:00Z">
        <w:r w:rsidR="008972F4">
          <w:t xml:space="preserve">o assess relationship between heat and human health. </w:t>
        </w:r>
        <w:r w:rsidR="008972F4">
          <w:rPr>
            <w:color w:val="000000"/>
          </w:rPr>
          <w:t xml:space="preserve">For example, evidence from epidemiological research in Qatar found strong correlation between cardiovascular mortality among </w:t>
        </w:r>
        <w:r w:rsidR="008972F4" w:rsidRPr="004C78B9">
          <w:rPr>
            <w:color w:val="000000"/>
          </w:rPr>
          <w:t>Nepali migrant workers</w:t>
        </w:r>
        <w:r w:rsidR="008972F4">
          <w:rPr>
            <w:color w:val="000000"/>
          </w:rPr>
          <w:t xml:space="preserve"> and elevated monthly average </w:t>
        </w:r>
        <w:proofErr w:type="spellStart"/>
        <w:r w:rsidR="008972F4">
          <w:rPr>
            <w:color w:val="000000"/>
          </w:rPr>
          <w:t>WBGTmax</w:t>
        </w:r>
        <w:proofErr w:type="spellEnd"/>
        <w:r w:rsidR="008972F4">
          <w:rPr>
            <w:color w:val="000000"/>
          </w:rPr>
          <w:t xml:space="preserve"> (</w:t>
        </w:r>
        <w:r w:rsidR="008972F4" w:rsidRPr="00A145A5">
          <w:t>Pradhan</w:t>
        </w:r>
        <w:r w:rsidR="008972F4">
          <w:t xml:space="preserve"> </w:t>
        </w:r>
        <w:r w:rsidR="008972F4">
          <w:rPr>
            <w:i/>
            <w:iCs/>
          </w:rPr>
          <w:t>et al</w:t>
        </w:r>
        <w:r w:rsidR="008972F4">
          <w:t>. 2019) and recent research has demonstrated both outdoor and indoor wet bulb globe temperature are robust when assessing associations between short-term temperature exposure and various kidney diseases in New York State (</w:t>
        </w:r>
        <w:proofErr w:type="gramStart"/>
        <w:r w:rsidR="008972F4" w:rsidRPr="006C69ED">
          <w:t>Chu</w:t>
        </w:r>
        <w:r w:rsidR="008972F4">
          <w:t xml:space="preserve"> </w:t>
        </w:r>
        <w:r w:rsidR="008972F4">
          <w:rPr>
            <w:i/>
            <w:iCs/>
          </w:rPr>
          <w:t xml:space="preserve"> et al</w:t>
        </w:r>
        <w:r w:rsidR="008972F4">
          <w:t>.</w:t>
        </w:r>
        <w:proofErr w:type="gramEnd"/>
        <w:r w:rsidR="008972F4">
          <w:t xml:space="preserve"> 2023). </w:t>
        </w:r>
      </w:ins>
    </w:p>
    <w:p w14:paraId="0000001F" w14:textId="68EFD4B2" w:rsidR="005629FE" w:rsidRDefault="00000000">
      <w:pPr>
        <w:widowControl w:val="0"/>
        <w:jc w:val="both"/>
        <w:rPr>
          <w:ins w:id="350" w:author="Tuholske, Cascade" w:date="2023-10-01T16:59:00Z"/>
        </w:rPr>
      </w:pPr>
      <w:del w:id="351" w:author="Tuholske, Cascade" w:date="2023-10-01T16:56:00Z">
        <w:r w:rsidDel="008972F4">
          <w:delText>.</w:delText>
        </w:r>
      </w:del>
    </w:p>
    <w:p w14:paraId="416F210D" w14:textId="57C3A911" w:rsidR="008972F4" w:rsidRDefault="008972F4">
      <w:pPr>
        <w:widowControl w:val="0"/>
        <w:jc w:val="both"/>
        <w:rPr>
          <w:ins w:id="352" w:author="Tuholske, Cascade" w:date="2023-10-01T16:59:00Z"/>
          <w:b/>
          <w:bCs/>
        </w:rPr>
      </w:pPr>
      <w:ins w:id="353" w:author="Tuholske, Cascade" w:date="2023-10-01T16:59:00Z">
        <w:r>
          <w:rPr>
            <w:b/>
            <w:bCs/>
          </w:rPr>
          <w:t xml:space="preserve">Validation of </w:t>
        </w:r>
        <w:proofErr w:type="spellStart"/>
        <w:r>
          <w:rPr>
            <w:b/>
            <w:bCs/>
          </w:rPr>
          <w:t>WBGT</w:t>
        </w:r>
        <w:r>
          <w:rPr>
            <w:b/>
            <w:bCs/>
            <w:vertAlign w:val="subscript"/>
          </w:rPr>
          <w:t>max</w:t>
        </w:r>
        <w:proofErr w:type="spellEnd"/>
      </w:ins>
    </w:p>
    <w:p w14:paraId="6F4D64C2" w14:textId="77777777" w:rsidR="008972F4" w:rsidRDefault="008972F4">
      <w:pPr>
        <w:widowControl w:val="0"/>
        <w:jc w:val="both"/>
        <w:rPr>
          <w:ins w:id="354" w:author="Tuholske, Cascade" w:date="2023-10-01T16:59:00Z"/>
          <w:b/>
          <w:bCs/>
        </w:rPr>
      </w:pPr>
    </w:p>
    <w:p w14:paraId="2DE7A9F7" w14:textId="77777777" w:rsidR="003333C2" w:rsidRDefault="008972F4">
      <w:pPr>
        <w:widowControl w:val="0"/>
        <w:jc w:val="both"/>
        <w:rPr>
          <w:ins w:id="355" w:author="Tuholske, Cascade" w:date="2023-10-01T17:07:00Z"/>
        </w:rPr>
      </w:pPr>
      <w:ins w:id="356" w:author="Tuholske, Cascade" w:date="2023-10-01T16:59:00Z">
        <w:r>
          <w:t xml:space="preserve">The PRISM dataset is extensively validated </w:t>
        </w:r>
      </w:ins>
      <w:ins w:id="357" w:author="Tuholske, Cascade" w:date="2023-10-01T17:00:00Z">
        <w:r>
          <w:t>and</w:t>
        </w:r>
      </w:ins>
      <w:ins w:id="358" w:author="Tuholske, Cascade" w:date="2023-10-01T17:01:00Z">
        <w:r w:rsidR="003333C2">
          <w:t xml:space="preserve"> deriving </w:t>
        </w:r>
        <w:proofErr w:type="spellStart"/>
        <w:r w:rsidR="003333C2">
          <w:t>HI</w:t>
        </w:r>
        <w:r w:rsidR="003333C2" w:rsidRPr="003333C2">
          <w:rPr>
            <w:vertAlign w:val="subscript"/>
            <w:rPrChange w:id="359" w:author="Tuholske, Cascade" w:date="2023-10-01T17:01:00Z">
              <w:rPr/>
            </w:rPrChange>
          </w:rPr>
          <w:t>max</w:t>
        </w:r>
        <w:proofErr w:type="spellEnd"/>
        <w:r w:rsidR="003333C2">
          <w:t xml:space="preserve"> from PRISM</w:t>
        </w:r>
      </w:ins>
      <w:ins w:id="360" w:author="Tuholske, Cascade" w:date="2023-10-01T17:00:00Z">
        <w:r>
          <w:t xml:space="preserve"> has been shown to be </w:t>
        </w:r>
        <w:r w:rsidR="003333C2">
          <w:t>appropriate to</w:t>
        </w:r>
      </w:ins>
      <w:ins w:id="361" w:author="Tuholske, Cascade" w:date="2023-10-01T17:01:00Z">
        <w:r w:rsidR="003333C2">
          <w:t xml:space="preserve"> use for environmental </w:t>
        </w:r>
      </w:ins>
      <w:ins w:id="362" w:author="Tuholske, Cascade" w:date="2023-10-01T17:02:00Z">
        <w:r w:rsidR="003333C2">
          <w:t>epidemiological</w:t>
        </w:r>
      </w:ins>
      <w:ins w:id="363" w:author="Tuholske, Cascade" w:date="2023-10-01T17:01:00Z">
        <w:r w:rsidR="003333C2">
          <w:t xml:space="preserve"> research</w:t>
        </w:r>
      </w:ins>
      <w:ins w:id="364" w:author="Tuholske, Cascade" w:date="2023-10-01T17:02:00Z">
        <w:r w:rsidR="003333C2">
          <w:t xml:space="preserve">, including identifying warm days across the United States. Nonetheless, numerous gridded observational climate datasets exist, including </w:t>
        </w:r>
      </w:ins>
      <w:ins w:id="365" w:author="Tuholske, Cascade" w:date="2023-10-01T17:03:00Z">
        <w:r w:rsidR="003333C2">
          <w:t>reanalysis products like</w:t>
        </w:r>
      </w:ins>
      <w:ins w:id="366" w:author="Tuholske, Cascade" w:date="2023-10-01T17:06:00Z">
        <w:r w:rsidR="003333C2">
          <w:t xml:space="preserve"> t</w:t>
        </w:r>
      </w:ins>
      <w:ins w:id="367" w:author="Tuholske, Cascade" w:date="2023-10-01T17:05:00Z">
        <w:r w:rsidR="003333C2">
          <w:t xml:space="preserve">he </w:t>
        </w:r>
      </w:ins>
      <w:ins w:id="368" w:author="Tuholske, Cascade" w:date="2023-10-01T17:04:00Z">
        <w:r w:rsidR="003333C2" w:rsidRPr="003333C2">
          <w:t>European Centre for Medium-Range Weather Forecasts</w:t>
        </w:r>
        <w:r w:rsidR="003333C2">
          <w:t xml:space="preserve"> (ECWMF) ERA5</w:t>
        </w:r>
      </w:ins>
      <w:ins w:id="369" w:author="Tuholske, Cascade" w:date="2023-10-01T17:05:00Z">
        <w:r w:rsidR="003333C2">
          <w:t>. Recent findings suggests that</w:t>
        </w:r>
      </w:ins>
      <w:ins w:id="370" w:author="Tuholske, Cascade" w:date="2023-10-01T17:06:00Z">
        <w:r w:rsidR="003333C2">
          <w:t xml:space="preserve">, when correlated against station observations, </w:t>
        </w:r>
      </w:ins>
      <w:ins w:id="371" w:author="Tuholske, Cascade" w:date="2023-10-01T17:05:00Z">
        <w:r w:rsidR="003333C2">
          <w:t xml:space="preserve">the accuracy of </w:t>
        </w:r>
      </w:ins>
      <w:ins w:id="372" w:author="Tuholske, Cascade" w:date="2023-10-01T17:06:00Z">
        <w:r w:rsidR="003333C2">
          <w:t xml:space="preserve">both PRISM and ERA5 derived WBGT may vary by climate zone in the United States. </w:t>
        </w:r>
      </w:ins>
    </w:p>
    <w:p w14:paraId="0A01EBE2" w14:textId="77777777" w:rsidR="003333C2" w:rsidRDefault="003333C2">
      <w:pPr>
        <w:widowControl w:val="0"/>
        <w:jc w:val="both"/>
        <w:rPr>
          <w:ins w:id="373" w:author="Tuholske, Cascade" w:date="2023-10-01T17:07:00Z"/>
        </w:rPr>
      </w:pPr>
    </w:p>
    <w:p w14:paraId="591AC552" w14:textId="20BCB94C" w:rsidR="008972F4" w:rsidRDefault="003333C2">
      <w:pPr>
        <w:widowControl w:val="0"/>
        <w:jc w:val="both"/>
        <w:rPr>
          <w:ins w:id="374" w:author="Tuholske, Cascade" w:date="2023-10-01T17:12:00Z"/>
        </w:rPr>
      </w:pPr>
      <w:ins w:id="375" w:author="Tuholske, Cascade" w:date="2023-10-01T17:07:00Z">
        <w:r>
          <w:t>To illuminate the degree to which PRISM-derived WBGT used in this analysis compares to WBGT derived from ERA5</w:t>
        </w:r>
      </w:ins>
      <w:ins w:id="376" w:author="Tuholske, Cascade" w:date="2023-10-01T17:48:00Z">
        <w:r w:rsidR="00B078F9">
          <w:t xml:space="preserve"> (available at 31km)</w:t>
        </w:r>
      </w:ins>
      <w:ins w:id="377" w:author="Tuholske, Cascade" w:date="2023-10-01T17:07:00Z">
        <w:r>
          <w:t xml:space="preserve"> and from ground stations, we </w:t>
        </w:r>
      </w:ins>
      <w:ins w:id="378" w:author="Tuholske, Cascade" w:date="2023-10-01T17:08:00Z">
        <w:r>
          <w:t xml:space="preserve">estimated the correlation between average summer month (May – September) daily </w:t>
        </w:r>
      </w:ins>
      <w:proofErr w:type="spellStart"/>
      <w:ins w:id="379" w:author="Tuholske, Cascade" w:date="2023-10-01T17:13:00Z">
        <w:r w:rsidR="005F72BC">
          <w:t>T</w:t>
        </w:r>
        <w:r w:rsidR="005F72BC" w:rsidRPr="00342974">
          <w:rPr>
            <w:vertAlign w:val="subscript"/>
          </w:rPr>
          <w:t>max</w:t>
        </w:r>
        <w:proofErr w:type="spellEnd"/>
        <w:r w:rsidR="005F72BC">
          <w:t xml:space="preserve">, </w:t>
        </w:r>
        <w:proofErr w:type="spellStart"/>
        <w:r w:rsidR="005F72BC">
          <w:t>RH</w:t>
        </w:r>
        <w:r w:rsidR="005F72BC" w:rsidRPr="00342974">
          <w:rPr>
            <w:vertAlign w:val="subscript"/>
          </w:rPr>
          <w:t>min</w:t>
        </w:r>
        <w:proofErr w:type="spellEnd"/>
        <w:r w:rsidR="005F72BC">
          <w:t xml:space="preserve">, and </w:t>
        </w:r>
        <w:proofErr w:type="spellStart"/>
        <w:r w:rsidR="005F72BC">
          <w:lastRenderedPageBreak/>
          <w:t>WBGT</w:t>
        </w:r>
        <w:r w:rsidR="005F72BC" w:rsidRPr="00342974">
          <w:rPr>
            <w:vertAlign w:val="subscript"/>
          </w:rPr>
          <w:t>max</w:t>
        </w:r>
        <w:proofErr w:type="spellEnd"/>
        <w:r w:rsidR="005F72BC">
          <w:t xml:space="preserve"> </w:t>
        </w:r>
      </w:ins>
      <w:ins w:id="380" w:author="Tuholske, Cascade" w:date="2023-10-01T17:08:00Z">
        <w:r>
          <w:t xml:space="preserve">for </w:t>
        </w:r>
      </w:ins>
      <w:ins w:id="381" w:author="Tuholske, Cascade" w:date="2023-10-01T17:09:00Z">
        <w:r>
          <w:t xml:space="preserve">PRISM, ERA5, and </w:t>
        </w:r>
        <w:proofErr w:type="spellStart"/>
        <w:r w:rsidRPr="003333C2">
          <w:t>HadISD</w:t>
        </w:r>
        <w:proofErr w:type="spellEnd"/>
        <w:r w:rsidRPr="003333C2">
          <w:t xml:space="preserve"> (a quality-controlled subset of ISD)</w:t>
        </w:r>
      </w:ins>
      <w:ins w:id="382" w:author="Tuholske, Cascade" w:date="2023-10-01T17:10:00Z">
        <w:r w:rsidR="005F72BC">
          <w:t xml:space="preserve">, available from the </w:t>
        </w:r>
        <w:r w:rsidR="005F72BC" w:rsidRPr="005F72BC">
          <w:t>Met Office Hadley Centre for Climate Science and Services</w:t>
        </w:r>
      </w:ins>
      <w:ins w:id="383" w:author="Tuholske, Cascade" w:date="2023-10-01T17:09:00Z">
        <w:r w:rsidRPr="003333C2">
          <w:t xml:space="preserve">. We selected stations within the contiguous </w:t>
        </w:r>
      </w:ins>
      <w:ins w:id="384" w:author="Tuholske, Cascade" w:date="2023-10-01T17:10:00Z">
        <w:r w:rsidR="005F72BC">
          <w:t>United States,</w:t>
        </w:r>
      </w:ins>
      <w:ins w:id="385" w:author="Tuholske, Cascade" w:date="2023-10-01T17:09:00Z">
        <w:r w:rsidRPr="003333C2">
          <w:t xml:space="preserve"> and then applied further quality-control steps as enumerated in Raymond et al. 2020 (doi:10.1126/</w:t>
        </w:r>
        <w:proofErr w:type="gramStart"/>
        <w:r w:rsidRPr="003333C2">
          <w:t>sciadv.aaw</w:t>
        </w:r>
        <w:proofErr w:type="gramEnd"/>
        <w:r w:rsidRPr="003333C2">
          <w:t>1838), plus an additional requirement that less than 10% of days be missing during 2015</w:t>
        </w:r>
      </w:ins>
      <w:ins w:id="386" w:author="Tuholske, Cascade" w:date="2023-10-01T17:11:00Z">
        <w:r w:rsidR="005F72BC">
          <w:t xml:space="preserve"> to </w:t>
        </w:r>
      </w:ins>
      <w:ins w:id="387" w:author="Tuholske, Cascade" w:date="2023-10-01T17:09:00Z">
        <w:r w:rsidRPr="003333C2">
          <w:t>20</w:t>
        </w:r>
      </w:ins>
      <w:ins w:id="388" w:author="Tuholske, Cascade" w:date="2023-10-01T17:11:00Z">
        <w:r w:rsidR="005F72BC">
          <w:t>20</w:t>
        </w:r>
      </w:ins>
      <w:ins w:id="389" w:author="Tuholske, Cascade" w:date="2023-10-01T17:09:00Z">
        <w:r w:rsidRPr="003333C2">
          <w:t xml:space="preserve">. </w:t>
        </w:r>
      </w:ins>
    </w:p>
    <w:p w14:paraId="2204B570" w14:textId="77777777" w:rsidR="005F72BC" w:rsidRDefault="005F72BC">
      <w:pPr>
        <w:widowControl w:val="0"/>
        <w:jc w:val="both"/>
        <w:rPr>
          <w:ins w:id="390" w:author="Tuholske, Cascade" w:date="2023-10-01T17:12:00Z"/>
        </w:rPr>
      </w:pPr>
    </w:p>
    <w:p w14:paraId="32F92C8C" w14:textId="5DD035D3" w:rsidR="005F72BC" w:rsidRPr="008972F4" w:rsidRDefault="005F72BC">
      <w:pPr>
        <w:widowControl w:val="0"/>
        <w:jc w:val="both"/>
      </w:pPr>
      <w:ins w:id="391" w:author="Tuholske, Cascade" w:date="2023-10-01T17:12:00Z">
        <w:r>
          <w:rPr>
            <w:noProof/>
          </w:rPr>
          <w:drawing>
            <wp:inline distT="0" distB="0" distL="0" distR="0" wp14:anchorId="17ADBD3E" wp14:editId="753DF545">
              <wp:extent cx="5731510" cy="3586480"/>
              <wp:effectExtent l="0" t="0" r="0" b="0"/>
              <wp:docPr id="6726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3558" name="Picture 67263558"/>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ins>
    </w:p>
    <w:p w14:paraId="26192141" w14:textId="234F5511" w:rsidR="00B078F9" w:rsidRPr="00661E87" w:rsidRDefault="00B078F9">
      <w:pPr>
        <w:widowControl w:val="0"/>
        <w:jc w:val="both"/>
        <w:rPr>
          <w:ins w:id="392" w:author="Tuholske, Cascade" w:date="2023-10-01T17:56:00Z"/>
          <w:rPrChange w:id="393" w:author="Tuholske, Cascade" w:date="2023-10-01T17:57:00Z">
            <w:rPr>
              <w:ins w:id="394" w:author="Tuholske, Cascade" w:date="2023-10-01T17:56:00Z"/>
              <w:vertAlign w:val="subscript"/>
            </w:rPr>
          </w:rPrChange>
        </w:rPr>
      </w:pPr>
      <w:ins w:id="395" w:author="Tuholske, Cascade" w:date="2023-10-01T17:56:00Z">
        <w:r>
          <w:rPr>
            <w:b/>
            <w:bCs/>
          </w:rPr>
          <w:t xml:space="preserve">Figure S1 </w:t>
        </w:r>
        <w:r>
          <w:t>Monthly</w:t>
        </w:r>
        <w:r w:rsidR="00661E87">
          <w:t xml:space="preserve"> correlation of daily </w:t>
        </w:r>
        <w:proofErr w:type="spellStart"/>
        <w:r w:rsidR="00661E87">
          <w:t>T</w:t>
        </w:r>
        <w:r w:rsidR="00661E87" w:rsidRPr="00342974">
          <w:rPr>
            <w:vertAlign w:val="subscript"/>
          </w:rPr>
          <w:t>max</w:t>
        </w:r>
        <w:proofErr w:type="spellEnd"/>
        <w:r w:rsidR="00661E87">
          <w:t xml:space="preserve">, </w:t>
        </w:r>
        <w:proofErr w:type="spellStart"/>
        <w:r w:rsidR="00661E87">
          <w:t>RH</w:t>
        </w:r>
        <w:r w:rsidR="00661E87" w:rsidRPr="00342974">
          <w:rPr>
            <w:vertAlign w:val="subscript"/>
          </w:rPr>
          <w:t>min</w:t>
        </w:r>
        <w:proofErr w:type="spellEnd"/>
        <w:r w:rsidR="00661E87">
          <w:t xml:space="preserve">, and </w:t>
        </w:r>
        <w:proofErr w:type="spellStart"/>
        <w:r w:rsidR="00661E87">
          <w:t>WBGT</w:t>
        </w:r>
        <w:r w:rsidR="00661E87" w:rsidRPr="00342974">
          <w:rPr>
            <w:vertAlign w:val="subscript"/>
          </w:rPr>
          <w:t>max</w:t>
        </w:r>
      </w:ins>
      <w:proofErr w:type="spellEnd"/>
      <w:ins w:id="396" w:author="Tuholske, Cascade" w:date="2023-10-01T17:57:00Z">
        <w:r w:rsidR="00661E87">
          <w:t xml:space="preserve"> during 2015 – 2020 for </w:t>
        </w:r>
        <w:proofErr w:type="spellStart"/>
        <w:r w:rsidR="00661E87">
          <w:t>HadISD</w:t>
        </w:r>
        <w:proofErr w:type="spellEnd"/>
        <w:r w:rsidR="00661E87">
          <w:t xml:space="preserve"> stations, PRISM</w:t>
        </w:r>
      </w:ins>
      <w:ins w:id="397" w:author="Tuholske, Cascade" w:date="2023-10-01T17:58:00Z">
        <w:r w:rsidR="00661E87">
          <w:t xml:space="preserve"> climate grids</w:t>
        </w:r>
      </w:ins>
      <w:ins w:id="398" w:author="Tuholske, Cascade" w:date="2023-10-01T17:57:00Z">
        <w:r w:rsidR="00661E87">
          <w:t xml:space="preserve">, and </w:t>
        </w:r>
      </w:ins>
      <w:ins w:id="399" w:author="Tuholske, Cascade" w:date="2023-10-01T17:58:00Z">
        <w:r w:rsidR="00661E87">
          <w:t xml:space="preserve">ERA5 reanalysis data </w:t>
        </w:r>
      </w:ins>
      <w:ins w:id="400" w:author="Tuholske, Cascade" w:date="2023-10-01T17:57:00Z">
        <w:r w:rsidR="00661E87">
          <w:t>for the United States</w:t>
        </w:r>
      </w:ins>
      <w:ins w:id="401" w:author="Tuholske, Cascade" w:date="2023-10-01T17:58:00Z">
        <w:r w:rsidR="00661E87">
          <w:t xml:space="preserve">. </w:t>
        </w:r>
      </w:ins>
    </w:p>
    <w:p w14:paraId="12C187A2" w14:textId="77777777" w:rsidR="00661E87" w:rsidRDefault="00661E87">
      <w:pPr>
        <w:widowControl w:val="0"/>
        <w:jc w:val="both"/>
        <w:rPr>
          <w:ins w:id="402" w:author="Tuholske, Cascade" w:date="2023-10-01T17:12:00Z"/>
        </w:rPr>
      </w:pPr>
    </w:p>
    <w:p w14:paraId="2F7D8C93" w14:textId="24EF99A9" w:rsidR="005F72BC" w:rsidRDefault="005F72BC">
      <w:pPr>
        <w:widowControl w:val="0"/>
        <w:jc w:val="both"/>
        <w:rPr>
          <w:ins w:id="403" w:author="Tuholske, Cascade" w:date="2023-10-01T17:19:00Z"/>
        </w:rPr>
      </w:pPr>
      <w:ins w:id="404" w:author="Tuholske, Cascade" w:date="2023-10-01T17:12:00Z">
        <w:r>
          <w:t>Figure S1 shows the</w:t>
        </w:r>
      </w:ins>
      <w:ins w:id="405" w:author="Tuholske, Cascade" w:date="2023-10-01T17:13:00Z">
        <w:r>
          <w:t xml:space="preserve"> month</w:t>
        </w:r>
      </w:ins>
      <w:ins w:id="406" w:author="Tuholske, Cascade" w:date="2023-10-01T17:12:00Z">
        <w:r>
          <w:t xml:space="preserve"> Person’s R</w:t>
        </w:r>
      </w:ins>
      <w:ins w:id="407" w:author="Tuholske, Cascade" w:date="2023-10-01T17:13:00Z">
        <w:r>
          <w:rPr>
            <w:vertAlign w:val="superscript"/>
          </w:rPr>
          <w:t>2</w:t>
        </w:r>
      </w:ins>
      <w:ins w:id="408" w:author="Tuholske, Cascade" w:date="2023-10-01T17:12:00Z">
        <w:r>
          <w:t xml:space="preserve"> correlation </w:t>
        </w:r>
      </w:ins>
      <w:ins w:id="409" w:author="Tuholske, Cascade" w:date="2023-10-01T17:13:00Z">
        <w:r>
          <w:t xml:space="preserve">for </w:t>
        </w:r>
        <w:proofErr w:type="spellStart"/>
        <w:r>
          <w:t>T</w:t>
        </w:r>
        <w:r w:rsidRPr="005F72BC">
          <w:rPr>
            <w:vertAlign w:val="subscript"/>
            <w:rPrChange w:id="410" w:author="Tuholske, Cascade" w:date="2023-10-01T17:13:00Z">
              <w:rPr/>
            </w:rPrChange>
          </w:rPr>
          <w:t>max</w:t>
        </w:r>
        <w:proofErr w:type="spellEnd"/>
        <w:r>
          <w:t xml:space="preserve">, </w:t>
        </w:r>
        <w:proofErr w:type="spellStart"/>
        <w:r>
          <w:t>RH</w:t>
        </w:r>
        <w:r w:rsidRPr="005F72BC">
          <w:rPr>
            <w:vertAlign w:val="subscript"/>
            <w:rPrChange w:id="411" w:author="Tuholske, Cascade" w:date="2023-10-01T17:13:00Z">
              <w:rPr/>
            </w:rPrChange>
          </w:rPr>
          <w:t>min</w:t>
        </w:r>
        <w:proofErr w:type="spellEnd"/>
        <w:r>
          <w:t xml:space="preserve">, and </w:t>
        </w:r>
        <w:proofErr w:type="spellStart"/>
        <w:r>
          <w:t>WBGT</w:t>
        </w:r>
        <w:r w:rsidRPr="005F72BC">
          <w:rPr>
            <w:vertAlign w:val="subscript"/>
            <w:rPrChange w:id="412" w:author="Tuholske, Cascade" w:date="2023-10-01T17:13:00Z">
              <w:rPr/>
            </w:rPrChange>
          </w:rPr>
          <w:t>max</w:t>
        </w:r>
        <w:proofErr w:type="spellEnd"/>
        <w:r>
          <w:t xml:space="preserve"> and suggests that ER</w:t>
        </w:r>
      </w:ins>
      <w:ins w:id="413" w:author="Tuholske, Cascade" w:date="2023-10-01T17:14:00Z">
        <w:r>
          <w:t>A5 and PRISM are well-correlated at the national level for all three metrics. ERA5 tends to be better correlated with ISD observations</w:t>
        </w:r>
      </w:ins>
      <w:ins w:id="414" w:author="Tuholske, Cascade" w:date="2023-10-01T17:15:00Z">
        <w:r>
          <w:t xml:space="preserve"> of </w:t>
        </w:r>
        <w:proofErr w:type="spellStart"/>
        <w:r>
          <w:t>WBGT</w:t>
        </w:r>
        <w:r w:rsidRPr="00342974">
          <w:rPr>
            <w:vertAlign w:val="subscript"/>
          </w:rPr>
          <w:t>max</w:t>
        </w:r>
        <w:proofErr w:type="spellEnd"/>
        <w:r>
          <w:t xml:space="preserve"> most months, but PRISM performs better in 2016 and 2020. </w:t>
        </w:r>
      </w:ins>
    </w:p>
    <w:p w14:paraId="3E77A9B6" w14:textId="77777777" w:rsidR="005F72BC" w:rsidRDefault="005F72BC">
      <w:pPr>
        <w:widowControl w:val="0"/>
        <w:jc w:val="both"/>
        <w:rPr>
          <w:ins w:id="415" w:author="Tuholske, Cascade" w:date="2023-10-01T17:19:00Z"/>
        </w:rPr>
      </w:pPr>
    </w:p>
    <w:p w14:paraId="3940B4F8" w14:textId="295B0266" w:rsidR="005F72BC" w:rsidRDefault="005F72BC">
      <w:pPr>
        <w:widowControl w:val="0"/>
        <w:jc w:val="both"/>
        <w:rPr>
          <w:ins w:id="416" w:author="Tuholske, Cascade" w:date="2023-10-01T17:15:00Z"/>
        </w:rPr>
      </w:pPr>
      <w:ins w:id="417" w:author="Tuholske, Cascade" w:date="2023-10-01T17:19:00Z">
        <w:r>
          <w:rPr>
            <w:noProof/>
          </w:rPr>
          <w:lastRenderedPageBreak/>
          <w:drawing>
            <wp:inline distT="0" distB="0" distL="0" distR="0" wp14:anchorId="2377D9D3" wp14:editId="719D9BC2">
              <wp:extent cx="5731510" cy="3586480"/>
              <wp:effectExtent l="0" t="0" r="0" b="0"/>
              <wp:docPr id="2086002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02311" name="Picture 2086002311"/>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ins>
    </w:p>
    <w:p w14:paraId="4EF2EBAA" w14:textId="718E7699" w:rsidR="00661E87" w:rsidRPr="00342974" w:rsidRDefault="00661E87" w:rsidP="00661E87">
      <w:pPr>
        <w:widowControl w:val="0"/>
        <w:jc w:val="both"/>
        <w:rPr>
          <w:ins w:id="418" w:author="Tuholske, Cascade" w:date="2023-10-01T17:58:00Z"/>
        </w:rPr>
      </w:pPr>
      <w:ins w:id="419" w:author="Tuholske, Cascade" w:date="2023-10-01T17:58:00Z">
        <w:r>
          <w:rPr>
            <w:b/>
            <w:bCs/>
          </w:rPr>
          <w:t xml:space="preserve">Figure S2 </w:t>
        </w:r>
        <w:r>
          <w:t xml:space="preserve">Monthly correlation of daily </w:t>
        </w:r>
        <w:proofErr w:type="spellStart"/>
        <w:r>
          <w:t>T</w:t>
        </w:r>
        <w:r w:rsidRPr="00342974">
          <w:rPr>
            <w:vertAlign w:val="subscript"/>
          </w:rPr>
          <w:t>max</w:t>
        </w:r>
        <w:proofErr w:type="spellEnd"/>
        <w:r>
          <w:t xml:space="preserve">, </w:t>
        </w:r>
        <w:proofErr w:type="spellStart"/>
        <w:r>
          <w:t>RH</w:t>
        </w:r>
        <w:r w:rsidRPr="00342974">
          <w:rPr>
            <w:vertAlign w:val="subscript"/>
          </w:rPr>
          <w:t>min</w:t>
        </w:r>
        <w:proofErr w:type="spellEnd"/>
        <w:r>
          <w:t xml:space="preserve">, and </w:t>
        </w:r>
        <w:proofErr w:type="spellStart"/>
        <w:r>
          <w:t>WBGT</w:t>
        </w:r>
        <w:r w:rsidRPr="00342974">
          <w:rPr>
            <w:vertAlign w:val="subscript"/>
          </w:rPr>
          <w:t>max</w:t>
        </w:r>
        <w:proofErr w:type="spellEnd"/>
        <w:r>
          <w:t xml:space="preserve"> during 2015 – 2020 for </w:t>
        </w:r>
        <w:proofErr w:type="spellStart"/>
        <w:r>
          <w:t>HadISD</w:t>
        </w:r>
        <w:proofErr w:type="spellEnd"/>
        <w:r>
          <w:t xml:space="preserve"> stations, PRISM climate grids, and ERA5 reanalysis data for the United States for days HADISD stations reported </w:t>
        </w:r>
        <w:proofErr w:type="spellStart"/>
        <w:r>
          <w:t>T</w:t>
        </w:r>
        <w:r w:rsidRPr="00342974">
          <w:rPr>
            <w:vertAlign w:val="subscript"/>
          </w:rPr>
          <w:t>max</w:t>
        </w:r>
        <w:proofErr w:type="spellEnd"/>
        <w:r>
          <w:t xml:space="preserve"> greater than 26</w:t>
        </w:r>
      </w:ins>
      <w:ins w:id="420" w:author="Tuholske, Cascade" w:date="2023-10-01T17:59:00Z">
        <w:r>
          <w:t xml:space="preserve">°C. </w:t>
        </w:r>
      </w:ins>
      <w:ins w:id="421" w:author="Tuholske, Cascade" w:date="2023-10-01T17:58:00Z">
        <w:r>
          <w:t xml:space="preserve">  </w:t>
        </w:r>
      </w:ins>
    </w:p>
    <w:p w14:paraId="234703D7" w14:textId="77777777" w:rsidR="00661E87" w:rsidRDefault="00661E87">
      <w:pPr>
        <w:widowControl w:val="0"/>
        <w:jc w:val="both"/>
        <w:rPr>
          <w:ins w:id="422" w:author="Tuholske, Cascade" w:date="2023-10-01T17:15:00Z"/>
        </w:rPr>
      </w:pPr>
    </w:p>
    <w:p w14:paraId="1C5C7B44" w14:textId="5BBDDF34" w:rsidR="005F72BC" w:rsidRPr="005F72BC" w:rsidRDefault="005F72BC">
      <w:pPr>
        <w:widowControl w:val="0"/>
        <w:jc w:val="both"/>
        <w:rPr>
          <w:ins w:id="423" w:author="Tuholske, Cascade" w:date="2023-10-01T17:12:00Z"/>
        </w:rPr>
      </w:pPr>
      <w:ins w:id="424" w:author="Tuholske, Cascade" w:date="2023-10-01T17:15:00Z">
        <w:r>
          <w:t xml:space="preserve">Because we are concerned with hot </w:t>
        </w:r>
      </w:ins>
      <w:ins w:id="425" w:author="Tuholske, Cascade" w:date="2023-10-01T17:16:00Z">
        <w:r>
          <w:t xml:space="preserve">days, we reperform the analysis of Figure 1, but for only to include days ISD stations measured </w:t>
        </w:r>
        <w:proofErr w:type="spellStart"/>
        <w:r>
          <w:t>T</w:t>
        </w:r>
        <w:r w:rsidRPr="00342974">
          <w:rPr>
            <w:vertAlign w:val="subscript"/>
          </w:rPr>
          <w:t>max</w:t>
        </w:r>
        <w:proofErr w:type="spellEnd"/>
        <w:r>
          <w:t xml:space="preserve"> greater than 26°C</w:t>
        </w:r>
      </w:ins>
      <w:ins w:id="426" w:author="Tuholske, Cascade" w:date="2023-10-01T17:17:00Z">
        <w:r>
          <w:t xml:space="preserve"> (Figure 2). </w:t>
        </w:r>
      </w:ins>
      <w:ins w:id="427" w:author="Tuholske, Cascade" w:date="2023-10-01T17:16:00Z">
        <w:r>
          <w:t>The correlation is weaker for PRISM for hotter days co</w:t>
        </w:r>
      </w:ins>
      <w:ins w:id="428" w:author="Tuholske, Cascade" w:date="2023-10-01T17:17:00Z">
        <w:r>
          <w:t xml:space="preserve">mpared to ERA5, though not for all months. Both ERA5 and PRISM are widely used in environmental </w:t>
        </w:r>
      </w:ins>
      <w:ins w:id="429" w:author="Tuholske, Cascade" w:date="2023-10-01T17:18:00Z">
        <w:r>
          <w:t>epidemiological</w:t>
        </w:r>
      </w:ins>
      <w:ins w:id="430" w:author="Tuholske, Cascade" w:date="2023-10-01T17:17:00Z">
        <w:r>
          <w:t xml:space="preserve"> research </w:t>
        </w:r>
      </w:ins>
      <w:ins w:id="431" w:author="Tuholske, Cascade" w:date="2023-10-01T17:18:00Z">
        <w:r>
          <w:t>and both datasets have been expensively validated</w:t>
        </w:r>
      </w:ins>
      <w:ins w:id="432" w:author="Tuholske, Cascade" w:date="2023-10-01T18:31:00Z">
        <w:r w:rsidR="000B61B5">
          <w:t xml:space="preserve"> (ref)</w:t>
        </w:r>
      </w:ins>
      <w:ins w:id="433" w:author="Tuholske, Cascade" w:date="2023-10-01T17:18:00Z">
        <w:r>
          <w:t xml:space="preserve">. The weaker correlation of PRISM we </w:t>
        </w:r>
      </w:ins>
      <w:ins w:id="434" w:author="Tuholske, Cascade" w:date="2023-10-01T17:19:00Z">
        <w:r>
          <w:t>present</w:t>
        </w:r>
      </w:ins>
      <w:ins w:id="435" w:author="Tuholske, Cascade" w:date="2023-10-01T17:18:00Z">
        <w:r>
          <w:t xml:space="preserve"> here </w:t>
        </w:r>
      </w:ins>
      <w:ins w:id="436" w:author="Tuholske, Cascade" w:date="2023-10-01T17:19:00Z">
        <w:r>
          <w:t>merits</w:t>
        </w:r>
      </w:ins>
      <w:ins w:id="437" w:author="Tuholske, Cascade" w:date="2023-10-01T17:18:00Z">
        <w:r>
          <w:t xml:space="preserve"> furth</w:t>
        </w:r>
      </w:ins>
      <w:ins w:id="438" w:author="Tuholske, Cascade" w:date="2023-10-01T17:19:00Z">
        <w:r>
          <w:t>er investigation</w:t>
        </w:r>
      </w:ins>
      <w:ins w:id="439" w:author="Tuholske, Cascade" w:date="2023-10-01T18:31:00Z">
        <w:r w:rsidR="000B61B5">
          <w:t>. As noted above, emerging researc</w:t>
        </w:r>
      </w:ins>
      <w:ins w:id="440" w:author="Tuholske, Cascade" w:date="2023-10-01T18:32:00Z">
        <w:r w:rsidR="000B61B5">
          <w:t>h (ref), suggests that the strength of the correlation depends on the climate region of the stations. B</w:t>
        </w:r>
      </w:ins>
      <w:ins w:id="441" w:author="Tuholske, Cascade" w:date="2023-10-01T17:19:00Z">
        <w:r>
          <w:t xml:space="preserve">ut </w:t>
        </w:r>
      </w:ins>
      <w:ins w:id="442" w:author="Tuholske, Cascade" w:date="2023-10-01T18:32:00Z">
        <w:r w:rsidR="000B61B5">
          <w:t xml:space="preserve">a full intercomparison </w:t>
        </w:r>
      </w:ins>
      <w:ins w:id="443" w:author="Tuholske, Cascade" w:date="2023-10-01T17:19:00Z">
        <w:r>
          <w:t xml:space="preserve">it is outside the scope of this research brief. </w:t>
        </w:r>
      </w:ins>
    </w:p>
    <w:p w14:paraId="26E6C1FF" w14:textId="77777777" w:rsidR="005F72BC" w:rsidRDefault="005F72BC">
      <w:pPr>
        <w:widowControl w:val="0"/>
        <w:jc w:val="both"/>
      </w:pPr>
    </w:p>
    <w:p w14:paraId="00000021" w14:textId="77777777" w:rsidR="005629FE" w:rsidRDefault="00000000">
      <w:pPr>
        <w:widowControl w:val="0"/>
        <w:jc w:val="both"/>
        <w:rPr>
          <w:b/>
        </w:rPr>
      </w:pPr>
      <w:r>
        <w:rPr>
          <w:b/>
        </w:rPr>
        <w:t xml:space="preserve">Calculating humid heat exposure and trajectories of change </w:t>
      </w:r>
      <w:commentRangeStart w:id="444"/>
      <w:r>
        <w:rPr>
          <w:b/>
        </w:rPr>
        <w:t>metrics</w:t>
      </w:r>
      <w:commentRangeEnd w:id="444"/>
      <w:r w:rsidR="008972F4">
        <w:rPr>
          <w:rStyle w:val="CommentReference"/>
        </w:rPr>
        <w:commentReference w:id="444"/>
      </w:r>
    </w:p>
    <w:p w14:paraId="00000022" w14:textId="77777777" w:rsidR="005629FE" w:rsidRDefault="00000000">
      <w:pPr>
        <w:widowControl w:val="0"/>
        <w:jc w:val="both"/>
      </w:pPr>
      <w:r>
        <w:t xml:space="preserve">For each carceral facility, we calculated the number of days in each year during 1982-2020 that were greater than 28°C </w:t>
      </w:r>
      <w:proofErr w:type="spellStart"/>
      <w:r>
        <w:t>WBGT</w:t>
      </w:r>
      <w:r>
        <w:rPr>
          <w:vertAlign w:val="subscript"/>
        </w:rPr>
        <w:t>max</w:t>
      </w:r>
      <w:proofErr w:type="spellEnd"/>
      <w:r>
        <w:t xml:space="preserve"> (</w:t>
      </w:r>
      <w:proofErr w:type="spellStart"/>
      <w:r>
        <w:t>n_days</w:t>
      </w:r>
      <w:r>
        <w:rPr>
          <w:vertAlign w:val="subscript"/>
        </w:rPr>
        <w:t>year</w:t>
      </w:r>
      <w:proofErr w:type="spellEnd"/>
      <w:r>
        <w:t xml:space="preserve">). We first assigned the average number of days per year </w:t>
      </w:r>
      <w:proofErr w:type="spellStart"/>
      <w:r>
        <w:t>WBGT</w:t>
      </w:r>
      <w:r>
        <w:rPr>
          <w:vertAlign w:val="subscript"/>
        </w:rPr>
        <w:t>max</w:t>
      </w:r>
      <w:proofErr w:type="spellEnd"/>
      <w:r>
        <w:t xml:space="preserve"> exceeded 28°C from 2016 - 2020. Then, we measured exposure during 2016 - 2020 by multiplying the number of incarcerated people housed at each carceral facility in 2018 by the average number of days </w:t>
      </w:r>
      <w:proofErr w:type="spellStart"/>
      <w:r>
        <w:t>WBGT</w:t>
      </w:r>
      <w:r>
        <w:rPr>
          <w:vertAlign w:val="subscript"/>
        </w:rPr>
        <w:t>max</w:t>
      </w:r>
      <w:proofErr w:type="spellEnd"/>
      <w:r>
        <w:t xml:space="preserve"> exceeded 28°C from 2016 - 2020. </w:t>
      </w:r>
    </w:p>
    <w:p w14:paraId="00000023" w14:textId="77777777" w:rsidR="005629FE" w:rsidRDefault="005629FE">
      <w:pPr>
        <w:widowControl w:val="0"/>
        <w:jc w:val="both"/>
      </w:pPr>
    </w:p>
    <w:p w14:paraId="00000024" w14:textId="77777777" w:rsidR="005629FE" w:rsidRDefault="00000000">
      <w:pPr>
        <w:widowControl w:val="0"/>
        <w:jc w:val="both"/>
      </w:pPr>
      <w:r>
        <w:t xml:space="preserve">To calculate the disparities between carceral facilities with the rest of the state, we calculated state-level estimates for </w:t>
      </w:r>
      <w:proofErr w:type="spellStart"/>
      <w:r>
        <w:t>n_days</w:t>
      </w:r>
      <w:r>
        <w:rPr>
          <w:vertAlign w:val="subscript"/>
        </w:rPr>
        <w:t>year</w:t>
      </w:r>
      <w:proofErr w:type="spellEnd"/>
      <w:r>
        <w:t xml:space="preserve"> by aggregating across counties in each state in each year using county-level population weights derived from the NCHS Vintage 2020 bridged-race dataset during 1990 - 2019</w:t>
      </w:r>
      <w:r>
        <w:rPr>
          <w:vertAlign w:val="superscript"/>
        </w:rPr>
        <w:t>11</w:t>
      </w:r>
      <w:r>
        <w:t xml:space="preserve"> and from the US Census Bureau prior to 1990.</w:t>
      </w:r>
      <w:r>
        <w:rPr>
          <w:vertAlign w:val="superscript"/>
        </w:rPr>
        <w:t>12</w:t>
      </w:r>
      <w:r>
        <w:t xml:space="preserve"> We then made a population-weighted estimate of the state-level carceral facility value for </w:t>
      </w:r>
      <w:proofErr w:type="spellStart"/>
      <w:r>
        <w:t>n_days</w:t>
      </w:r>
      <w:r>
        <w:rPr>
          <w:vertAlign w:val="subscript"/>
        </w:rPr>
        <w:t>year</w:t>
      </w:r>
      <w:proofErr w:type="spellEnd"/>
      <w:r>
        <w:rPr>
          <w:vertAlign w:val="subscript"/>
        </w:rPr>
        <w:t xml:space="preserve"> </w:t>
      </w:r>
      <w:r>
        <w:t xml:space="preserve">and subtracted the estimate calculated for the entire state to obtain the annual estimated disparity in exposure to humid heat days in each year of study in each state. </w:t>
      </w:r>
    </w:p>
    <w:p w14:paraId="00000025" w14:textId="77777777" w:rsidR="005629FE" w:rsidRDefault="005629FE">
      <w:pPr>
        <w:widowControl w:val="0"/>
        <w:jc w:val="both"/>
      </w:pPr>
    </w:p>
    <w:p w14:paraId="00000026" w14:textId="77777777" w:rsidR="005629FE" w:rsidRDefault="00000000">
      <w:pPr>
        <w:widowControl w:val="0"/>
        <w:jc w:val="both"/>
      </w:pPr>
      <w:r>
        <w:t xml:space="preserve">To estimate trajectories of change in dangerous humid heat, we performed a linear regression </w:t>
      </w:r>
      <w:r>
        <w:lastRenderedPageBreak/>
        <w:t xml:space="preserve">of </w:t>
      </w:r>
      <w:proofErr w:type="spellStart"/>
      <w:r>
        <w:t>n_days</w:t>
      </w:r>
      <w:r>
        <w:rPr>
          <w:vertAlign w:val="subscript"/>
        </w:rPr>
        <w:t>year</w:t>
      </w:r>
      <w:proofErr w:type="spellEnd"/>
      <w:r>
        <w:rPr>
          <w:vertAlign w:val="subscript"/>
        </w:rPr>
        <w:t xml:space="preserve"> </w:t>
      </w:r>
      <w:r>
        <w:t xml:space="preserve">~ year to estimate the change in </w:t>
      </w:r>
      <w:proofErr w:type="spellStart"/>
      <w:r>
        <w:t>n_days</w:t>
      </w:r>
      <w:r>
        <w:rPr>
          <w:vertAlign w:val="subscript"/>
        </w:rPr>
        <w:t>year</w:t>
      </w:r>
      <w:proofErr w:type="spellEnd"/>
      <w:r>
        <w:t xml:space="preserve"> per year from 1982 - 2020. Using this fitted linear regression for each carceral facility, we then used the estimated parameter (β) multiplied by the number of years between 1982 - 2020 (37 years) to estimate the fitted change in number of humid heat days.</w:t>
      </w:r>
      <w:r>
        <w:br w:type="page"/>
      </w:r>
    </w:p>
    <w:p w14:paraId="00000027" w14:textId="77777777" w:rsidR="005629FE" w:rsidRDefault="00000000">
      <w:pPr>
        <w:widowControl w:val="0"/>
        <w:jc w:val="both"/>
        <w:rPr>
          <w:b/>
        </w:rPr>
      </w:pPr>
      <w:r>
        <w:rPr>
          <w:b/>
        </w:rPr>
        <w:lastRenderedPageBreak/>
        <w:t>References</w:t>
      </w:r>
    </w:p>
    <w:p w14:paraId="00000028" w14:textId="77777777" w:rsidR="005629FE" w:rsidRDefault="005629FE">
      <w:pPr>
        <w:widowControl w:val="0"/>
        <w:jc w:val="both"/>
      </w:pPr>
    </w:p>
    <w:p w14:paraId="00000029" w14:textId="77777777" w:rsidR="005629FE" w:rsidRDefault="00000000">
      <w:pPr>
        <w:widowControl w:val="0"/>
        <w:numPr>
          <w:ilvl w:val="0"/>
          <w:numId w:val="1"/>
        </w:numPr>
        <w:jc w:val="both"/>
      </w:pPr>
      <w:r>
        <w:t>U.S. Department of Homeland Security, HIFLD Open Data, https://hifld-geoplatform.opendata.arcgis.com, Accessed July 10, 2023.</w:t>
      </w:r>
    </w:p>
    <w:p w14:paraId="0000002A" w14:textId="77777777" w:rsidR="005629FE" w:rsidRDefault="005629FE">
      <w:pPr>
        <w:widowControl w:val="0"/>
        <w:jc w:val="both"/>
      </w:pPr>
    </w:p>
    <w:p w14:paraId="0000002B" w14:textId="77777777" w:rsidR="005629FE" w:rsidRDefault="00000000">
      <w:pPr>
        <w:widowControl w:val="0"/>
        <w:numPr>
          <w:ilvl w:val="0"/>
          <w:numId w:val="1"/>
        </w:numPr>
        <w:jc w:val="both"/>
      </w:pPr>
      <w:r>
        <w:t>PRISM Climate Group, Oregon State University, https://prism.oregonstate.edu, data created 4 Feb 4, 2014, accessed Jul 10, 2023.</w:t>
      </w:r>
    </w:p>
    <w:p w14:paraId="0000002C" w14:textId="77777777" w:rsidR="005629FE" w:rsidRDefault="005629FE">
      <w:pPr>
        <w:widowControl w:val="0"/>
        <w:jc w:val="both"/>
      </w:pPr>
    </w:p>
    <w:p w14:paraId="0000002D" w14:textId="77777777" w:rsidR="005629FE" w:rsidRDefault="00000000">
      <w:pPr>
        <w:widowControl w:val="0"/>
        <w:numPr>
          <w:ilvl w:val="0"/>
          <w:numId w:val="1"/>
        </w:numPr>
        <w:jc w:val="both"/>
      </w:pPr>
      <w:r>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2E" w14:textId="77777777" w:rsidR="005629FE" w:rsidRDefault="005629FE">
      <w:pPr>
        <w:widowControl w:val="0"/>
        <w:jc w:val="both"/>
      </w:pPr>
    </w:p>
    <w:p w14:paraId="0000002F" w14:textId="77777777" w:rsidR="005629FE" w:rsidRDefault="00000000">
      <w:pPr>
        <w:widowControl w:val="0"/>
        <w:numPr>
          <w:ilvl w:val="0"/>
          <w:numId w:val="1"/>
        </w:numPr>
        <w:jc w:val="both"/>
      </w:pPr>
      <w:r>
        <w:t xml:space="preserve">Daly, C., </w:t>
      </w:r>
      <w:proofErr w:type="spellStart"/>
      <w:r>
        <w:t>Halbleib</w:t>
      </w:r>
      <w:proofErr w:type="spellEnd"/>
      <w:r>
        <w:t xml:space="preserve">, M., Smith, J. I., Gibson, W. P., Doggett, M. K., Taylor, G. H., ... &amp; </w:t>
      </w:r>
      <w:proofErr w:type="spellStart"/>
      <w:r>
        <w:t>Pasteris</w:t>
      </w:r>
      <w:proofErr w:type="spellEnd"/>
      <w:r>
        <w:t xml:space="preserve">, P. P. (2008). </w:t>
      </w:r>
      <w:proofErr w:type="spellStart"/>
      <w:r>
        <w:t>Physiographically</w:t>
      </w:r>
      <w:proofErr w:type="spellEnd"/>
      <w:r>
        <w:t xml:space="preserve"> sensitive mapping of climatological temperature and precipitation across the conterminous United States. International Journal of Climatology: a Journal of the Royal Meteorological Society, 28(15), 2031-2064.</w:t>
      </w:r>
    </w:p>
    <w:p w14:paraId="00000030" w14:textId="77777777" w:rsidR="005629FE" w:rsidRDefault="005629FE">
      <w:pPr>
        <w:widowControl w:val="0"/>
        <w:jc w:val="both"/>
      </w:pPr>
    </w:p>
    <w:p w14:paraId="00000031" w14:textId="77777777" w:rsidR="005629FE" w:rsidRDefault="00000000">
      <w:pPr>
        <w:widowControl w:val="0"/>
        <w:numPr>
          <w:ilvl w:val="0"/>
          <w:numId w:val="1"/>
        </w:numPr>
        <w:jc w:val="both"/>
      </w:pPr>
      <w:r>
        <w:t xml:space="preserve">Spangler, K. R., Weinberger, K. R., &amp; </w:t>
      </w:r>
      <w:proofErr w:type="spellStart"/>
      <w:r>
        <w:t>Wellenius</w:t>
      </w:r>
      <w:proofErr w:type="spellEnd"/>
      <w:r>
        <w:t>, G. A. (2019). Suitability of gridded climate datasets for use in environmental epidemiology. Journal of exposure science &amp; environmental epidemiology, 29(6), 777-789.</w:t>
      </w:r>
    </w:p>
    <w:p w14:paraId="00000032" w14:textId="77777777" w:rsidR="005629FE" w:rsidRDefault="005629FE">
      <w:pPr>
        <w:widowControl w:val="0"/>
        <w:jc w:val="both"/>
      </w:pPr>
    </w:p>
    <w:p w14:paraId="00000033" w14:textId="77777777" w:rsidR="005629FE" w:rsidRDefault="00000000">
      <w:pPr>
        <w:widowControl w:val="0"/>
        <w:numPr>
          <w:ilvl w:val="0"/>
          <w:numId w:val="1"/>
        </w:numPr>
        <w:jc w:val="both"/>
      </w:pPr>
      <w:proofErr w:type="spellStart"/>
      <w:r>
        <w:t>Tuholske</w:t>
      </w:r>
      <w:proofErr w:type="spellEnd"/>
      <w:r>
        <w:t>, C., Caylor, K., Funk, C., Verdin, A., Sweeney, S., Grace, K., ... &amp; Evans, T. (2021). Global urban population exposure to extreme heat. Proceedings of the National Academy of Sciences, 118(41), e2024792118.</w:t>
      </w:r>
    </w:p>
    <w:p w14:paraId="00000034" w14:textId="77777777" w:rsidR="005629FE" w:rsidRDefault="005629FE">
      <w:pPr>
        <w:widowControl w:val="0"/>
        <w:jc w:val="both"/>
      </w:pPr>
    </w:p>
    <w:p w14:paraId="00000035" w14:textId="77777777" w:rsidR="005629FE" w:rsidRDefault="00000000">
      <w:pPr>
        <w:widowControl w:val="0"/>
        <w:numPr>
          <w:ilvl w:val="0"/>
          <w:numId w:val="1"/>
        </w:numPr>
        <w:jc w:val="both"/>
      </w:pPr>
      <w:r>
        <w:t>Bernard, T. E., &amp; Iheanacho, I. (2015). Heat index and adjusted temperature as surrogates for wet bulb globe temperature to screen for occupational heat stress. Journal of Occupational and Environmental Hygiene, 12(5), 323-333.</w:t>
      </w:r>
    </w:p>
    <w:p w14:paraId="00000036" w14:textId="77777777" w:rsidR="005629FE" w:rsidRDefault="005629FE">
      <w:pPr>
        <w:widowControl w:val="0"/>
        <w:jc w:val="both"/>
      </w:pPr>
    </w:p>
    <w:p w14:paraId="00000037" w14:textId="77777777" w:rsidR="005629FE" w:rsidRDefault="00000000">
      <w:pPr>
        <w:widowControl w:val="0"/>
        <w:numPr>
          <w:ilvl w:val="0"/>
          <w:numId w:val="1"/>
        </w:numPr>
        <w:jc w:val="both"/>
      </w:pPr>
      <w:r>
        <w:t xml:space="preserve">National Weather Service, Heat Index Equation, https://www.wpc.ncep.noaa.gov/html/heatindex_equation.shtml </w:t>
      </w:r>
      <w:proofErr w:type="spellStart"/>
      <w:r>
        <w:t>Accesssed</w:t>
      </w:r>
      <w:proofErr w:type="spellEnd"/>
      <w:r>
        <w:t xml:space="preserve"> July 10, 2023).</w:t>
      </w:r>
    </w:p>
    <w:p w14:paraId="00000038" w14:textId="77777777" w:rsidR="005629FE" w:rsidRDefault="005629FE">
      <w:pPr>
        <w:widowControl w:val="0"/>
        <w:jc w:val="both"/>
      </w:pPr>
    </w:p>
    <w:p w14:paraId="00000039" w14:textId="77777777" w:rsidR="005629FE" w:rsidRDefault="00000000">
      <w:pPr>
        <w:widowControl w:val="0"/>
        <w:numPr>
          <w:ilvl w:val="0"/>
          <w:numId w:val="1"/>
        </w:numPr>
        <w:jc w:val="both"/>
      </w:pPr>
      <w:r>
        <w:t>Bernard, T. E., &amp; Iheanacho, I. (2015). Heat index and adjusted temperature as surrogates for wet bulb globe temperature to screen for occupational heat stress. Journal of Occupational and Environmental Hygiene, 12(5), 323-333.</w:t>
      </w:r>
    </w:p>
    <w:p w14:paraId="0000003A" w14:textId="77777777" w:rsidR="005629FE" w:rsidRDefault="005629FE">
      <w:pPr>
        <w:widowControl w:val="0"/>
        <w:jc w:val="both"/>
      </w:pPr>
    </w:p>
    <w:p w14:paraId="0000003B" w14:textId="77777777" w:rsidR="005629FE" w:rsidRDefault="00000000">
      <w:pPr>
        <w:widowControl w:val="0"/>
        <w:numPr>
          <w:ilvl w:val="0"/>
          <w:numId w:val="1"/>
        </w:numPr>
        <w:jc w:val="both"/>
      </w:pPr>
      <w:r>
        <w:t xml:space="preserve">Q. Kong, M. Huber, Explicit Calculations of Wet-Bulb Globe Temperature Compared </w:t>
      </w:r>
      <w:proofErr w:type="gramStart"/>
      <w:r>
        <w:t>With</w:t>
      </w:r>
      <w:proofErr w:type="gramEnd"/>
      <w:r>
        <w:t xml:space="preserve"> Approximations and Why It Matters for Labor Productivity. </w:t>
      </w:r>
      <w:r>
        <w:rPr>
          <w:i/>
        </w:rPr>
        <w:t xml:space="preserve">Earths Future </w:t>
      </w:r>
      <w:r>
        <w:t>10, e2021EF002334 (2022).</w:t>
      </w:r>
    </w:p>
    <w:p w14:paraId="0000003C" w14:textId="77777777" w:rsidR="005629FE" w:rsidRDefault="005629FE">
      <w:pPr>
        <w:widowControl w:val="0"/>
        <w:jc w:val="both"/>
      </w:pPr>
    </w:p>
    <w:p w14:paraId="0000003D" w14:textId="77777777" w:rsidR="005629FE" w:rsidRDefault="00000000">
      <w:pPr>
        <w:widowControl w:val="0"/>
        <w:numPr>
          <w:ilvl w:val="0"/>
          <w:numId w:val="1"/>
        </w:numPr>
        <w:jc w:val="both"/>
      </w:pPr>
      <w:r>
        <w:t xml:space="preserve">U.S. Census Bureau, U.S. Census Populations </w:t>
      </w:r>
      <w:proofErr w:type="gramStart"/>
      <w:r>
        <w:t>With</w:t>
      </w:r>
      <w:proofErr w:type="gramEnd"/>
      <w:r>
        <w:t xml:space="preserve"> Bridged Race Categories (2022), Accessed, https://www.cdc.gov/nchs/nvss/bridged_race.htm Accessed July 17, 2023.</w:t>
      </w:r>
    </w:p>
    <w:p w14:paraId="0000003E" w14:textId="77777777" w:rsidR="005629FE" w:rsidRDefault="005629FE">
      <w:pPr>
        <w:widowControl w:val="0"/>
        <w:jc w:val="both"/>
      </w:pPr>
    </w:p>
    <w:p w14:paraId="0000003F" w14:textId="77777777" w:rsidR="005629FE" w:rsidRDefault="00000000">
      <w:pPr>
        <w:widowControl w:val="0"/>
        <w:numPr>
          <w:ilvl w:val="0"/>
          <w:numId w:val="1"/>
        </w:numPr>
        <w:jc w:val="both"/>
      </w:pPr>
      <w:r>
        <w:t>U.S. Census Bureau, U.S. Bureau, County Intercensal Tables 1980-1990. https://www.census.gov/data/tables/time-series/demo/popest/1980s-county.html</w:t>
      </w:r>
      <w:r>
        <w:rPr>
          <w:i/>
        </w:rPr>
        <w:t xml:space="preserve"> </w:t>
      </w:r>
      <w:r>
        <w:t>Accessed July 17, 2023).</w:t>
      </w:r>
    </w:p>
    <w:p w14:paraId="00000040" w14:textId="77777777" w:rsidR="005629FE" w:rsidRDefault="005629FE">
      <w:pPr>
        <w:widowControl w:val="0"/>
        <w:jc w:val="both"/>
        <w:rPr>
          <w:b/>
        </w:rPr>
      </w:pPr>
    </w:p>
    <w:sectPr w:rsidR="005629FE">
      <w:headerReference w:type="default" r:id="rId16"/>
      <w:footerReference w:type="even" r:id="rId17"/>
      <w:footerReference w:type="default" r:id="rId18"/>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4" w:author="Tuholske, Cascade" w:date="2023-10-01T16:58:00Z" w:initials="MOU">
    <w:p w14:paraId="6AA89D64" w14:textId="77777777" w:rsidR="008972F4" w:rsidRDefault="008972F4" w:rsidP="00C0705D">
      <w:r>
        <w:rPr>
          <w:rStyle w:val="CommentReference"/>
        </w:rPr>
        <w:annotationRef/>
      </w:r>
      <w:r>
        <w:rPr>
          <w:color w:val="000000"/>
          <w:sz w:val="20"/>
        </w:rPr>
        <w:t>Robbie - can tackle review 2’s concerns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89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D5FF084" w16cex:dateUtc="2023-10-01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89D64" w16cid:durableId="2D5FF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B8CD" w14:textId="77777777" w:rsidR="00231D97" w:rsidRDefault="00231D97">
      <w:r>
        <w:separator/>
      </w:r>
    </w:p>
  </w:endnote>
  <w:endnote w:type="continuationSeparator" w:id="0">
    <w:p w14:paraId="66BD1AE0" w14:textId="77777777" w:rsidR="00231D97" w:rsidRDefault="0023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629FE" w:rsidRDefault="00000000">
    <w:pPr>
      <w:pBdr>
        <w:top w:val="nil"/>
        <w:left w:val="nil"/>
        <w:bottom w:val="nil"/>
        <w:right w:val="nil"/>
        <w:between w:val="nil"/>
      </w:pBdr>
      <w:tabs>
        <w:tab w:val="center" w:pos="4680"/>
        <w:tab w:val="right" w:pos="9360"/>
      </w:tabs>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p w14:paraId="00000044" w14:textId="77777777" w:rsidR="005629FE" w:rsidRDefault="005629FE">
    <w:pPr>
      <w:pBdr>
        <w:top w:val="nil"/>
        <w:left w:val="nil"/>
        <w:bottom w:val="nil"/>
        <w:right w:val="nil"/>
        <w:between w:val="nil"/>
      </w:pBdr>
      <w:tabs>
        <w:tab w:val="center" w:pos="4680"/>
        <w:tab w:val="right" w:pos="9360"/>
      </w:tabs>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5629FE" w:rsidRDefault="005629FE">
    <w:pPr>
      <w:pBdr>
        <w:top w:val="nil"/>
        <w:left w:val="nil"/>
        <w:bottom w:val="nil"/>
        <w:right w:val="nil"/>
        <w:between w:val="nil"/>
      </w:pBdr>
      <w:tabs>
        <w:tab w:val="center" w:pos="4680"/>
        <w:tab w:val="right" w:pos="9360"/>
      </w:tabs>
      <w:jc w:val="right"/>
      <w:rPr>
        <w:color w:val="000000"/>
        <w:szCs w:val="24"/>
      </w:rPr>
    </w:pPr>
  </w:p>
  <w:p w14:paraId="00000046" w14:textId="77777777" w:rsidR="005629FE" w:rsidRDefault="005629FE">
    <w:pPr>
      <w:pBdr>
        <w:top w:val="nil"/>
        <w:left w:val="nil"/>
        <w:bottom w:val="nil"/>
        <w:right w:val="nil"/>
        <w:between w:val="nil"/>
      </w:pBdr>
      <w:tabs>
        <w:tab w:val="center" w:pos="4680"/>
        <w:tab w:val="right" w:pos="9360"/>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D41C" w14:textId="77777777" w:rsidR="00231D97" w:rsidRDefault="00231D97">
      <w:r>
        <w:separator/>
      </w:r>
    </w:p>
  </w:footnote>
  <w:footnote w:type="continuationSeparator" w:id="0">
    <w:p w14:paraId="176648AA" w14:textId="77777777" w:rsidR="00231D97" w:rsidRDefault="0023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5629FE" w:rsidRDefault="005629FE">
    <w:pPr>
      <w:jc w:val="right"/>
      <w:rPr>
        <w:sz w:val="20"/>
      </w:rPr>
    </w:pPr>
  </w:p>
  <w:p w14:paraId="00000042" w14:textId="77777777" w:rsidR="005629FE" w:rsidRDefault="005629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0858"/>
    <w:multiLevelType w:val="multilevel"/>
    <w:tmpl w:val="755854F0"/>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FA0CAB"/>
    <w:multiLevelType w:val="multilevel"/>
    <w:tmpl w:val="5FE082AA"/>
    <w:lvl w:ilvl="0">
      <w:start w:val="1"/>
      <w:numFmt w:val="decimal"/>
      <w:pStyle w:val="ListBullet"/>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11296036">
    <w:abstractNumId w:val="1"/>
  </w:num>
  <w:num w:numId="2" w16cid:durableId="1916084995">
    <w:abstractNumId w:val="0"/>
  </w:num>
  <w:num w:numId="3" w16cid:durableId="1924490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431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313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6984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1223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2615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7511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8033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FE"/>
    <w:rsid w:val="000B61B5"/>
    <w:rsid w:val="00231D97"/>
    <w:rsid w:val="003333C2"/>
    <w:rsid w:val="00495B23"/>
    <w:rsid w:val="005629FE"/>
    <w:rsid w:val="005C335B"/>
    <w:rsid w:val="005F72BC"/>
    <w:rsid w:val="00661E87"/>
    <w:rsid w:val="006B449B"/>
    <w:rsid w:val="008972F4"/>
    <w:rsid w:val="009C5950"/>
    <w:rsid w:val="00A12493"/>
    <w:rsid w:val="00A41537"/>
    <w:rsid w:val="00AB5F7A"/>
    <w:rsid w:val="00B078F9"/>
    <w:rsid w:val="00CB4EB2"/>
    <w:rsid w:val="00CE1C7F"/>
    <w:rsid w:val="00DF1454"/>
    <w:rsid w:val="00EA4A3E"/>
    <w:rsid w:val="00F5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527B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1B"/>
    <w:rPr>
      <w:szCs w:val="20"/>
    </w:rPr>
  </w:style>
  <w:style w:type="paragraph" w:styleId="Heading1">
    <w:name w:val="heading 1"/>
    <w:basedOn w:val="Normal"/>
    <w:next w:val="Normal"/>
    <w:link w:val="Heading1Char"/>
    <w:uiPriority w:val="9"/>
    <w:qFormat/>
    <w:rsid w:val="0047031B"/>
    <w:pPr>
      <w:keepNext/>
      <w:spacing w:before="240" w:after="60"/>
      <w:outlineLvl w:val="0"/>
    </w:pPr>
    <w:rPr>
      <w:b/>
      <w:bCs/>
      <w:kern w:val="32"/>
      <w:szCs w:val="24"/>
    </w:rPr>
  </w:style>
  <w:style w:type="paragraph" w:styleId="Heading2">
    <w:name w:val="heading 2"/>
    <w:basedOn w:val="Normal"/>
    <w:next w:val="Normal"/>
    <w:link w:val="Heading2Char"/>
    <w:uiPriority w:val="9"/>
    <w:semiHidden/>
    <w:unhideWhenUsed/>
    <w:qFormat/>
    <w:rsid w:val="0047031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7031B"/>
    <w:pPr>
      <w:keepNext/>
      <w:spacing w:line="480" w:lineRule="auto"/>
      <w:outlineLvl w:val="2"/>
    </w:pPr>
    <w:rPr>
      <w:rFonts w:ascii="Times" w:eastAsia="Times" w:hAnsi="Times"/>
      <w:b/>
    </w:rPr>
  </w:style>
  <w:style w:type="paragraph" w:styleId="Heading4">
    <w:name w:val="heading 4"/>
    <w:basedOn w:val="Normal"/>
    <w:next w:val="Normal"/>
    <w:link w:val="Heading4Char"/>
    <w:uiPriority w:val="9"/>
    <w:semiHidden/>
    <w:unhideWhenUsed/>
    <w:qFormat/>
    <w:rsid w:val="0047031B"/>
    <w:pPr>
      <w:keepNext/>
      <w:spacing w:line="480" w:lineRule="auto"/>
      <w:outlineLvl w:val="3"/>
    </w:pPr>
    <w:rPr>
      <w:rFonts w:ascii="Times" w:hAnsi="Times"/>
      <w:b/>
      <w:color w:val="0000FF"/>
      <w:sz w:val="44"/>
    </w:rPr>
  </w:style>
  <w:style w:type="paragraph" w:styleId="Heading5">
    <w:name w:val="heading 5"/>
    <w:basedOn w:val="Normal"/>
    <w:next w:val="Normal"/>
    <w:link w:val="Heading5Char"/>
    <w:uiPriority w:val="9"/>
    <w:semiHidden/>
    <w:unhideWhenUsed/>
    <w:qFormat/>
    <w:rsid w:val="0047031B"/>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47031B"/>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47031B"/>
    <w:pPr>
      <w:spacing w:before="240" w:after="60"/>
      <w:outlineLvl w:val="6"/>
    </w:pPr>
    <w:rPr>
      <w:rFonts w:ascii="Calibri" w:hAnsi="Calibri"/>
      <w:szCs w:val="24"/>
    </w:rPr>
  </w:style>
  <w:style w:type="paragraph" w:styleId="Heading8">
    <w:name w:val="heading 8"/>
    <w:basedOn w:val="Normal"/>
    <w:next w:val="Normal"/>
    <w:link w:val="Heading8Char"/>
    <w:semiHidden/>
    <w:qFormat/>
    <w:rsid w:val="0047031B"/>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47031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31B"/>
    <w:pPr>
      <w:spacing w:before="240" w:after="60"/>
      <w:jc w:val="center"/>
      <w:outlineLvl w:val="0"/>
    </w:pPr>
    <w:rPr>
      <w:rFonts w:ascii="Cambria" w:hAnsi="Cambria"/>
      <w:b/>
      <w:bCs/>
      <w:kern w:val="28"/>
      <w:sz w:val="32"/>
      <w:szCs w:val="32"/>
    </w:rPr>
  </w:style>
  <w:style w:type="character" w:customStyle="1" w:styleId="Heading1Char">
    <w:name w:val="Heading 1 Char"/>
    <w:basedOn w:val="DefaultParagraphFont"/>
    <w:link w:val="Heading1"/>
    <w:rsid w:val="0047031B"/>
    <w:rPr>
      <w:rFonts w:ascii="Times New Roman" w:eastAsia="Times New Roman" w:hAnsi="Times New Roman" w:cs="Times New Roman"/>
      <w:b/>
      <w:bCs/>
      <w:kern w:val="32"/>
      <w:sz w:val="24"/>
      <w:szCs w:val="24"/>
      <w:lang w:val="en-US"/>
    </w:rPr>
  </w:style>
  <w:style w:type="character" w:customStyle="1" w:styleId="Heading2Char">
    <w:name w:val="Heading 2 Char"/>
    <w:basedOn w:val="DefaultParagraphFont"/>
    <w:link w:val="Heading2"/>
    <w:semiHidden/>
    <w:rsid w:val="0047031B"/>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semiHidden/>
    <w:rsid w:val="0047031B"/>
    <w:rPr>
      <w:rFonts w:ascii="Times" w:eastAsia="Times" w:hAnsi="Times" w:cs="Times New Roman"/>
      <w:b/>
      <w:sz w:val="24"/>
      <w:szCs w:val="20"/>
      <w:lang w:val="en-US"/>
    </w:rPr>
  </w:style>
  <w:style w:type="character" w:customStyle="1" w:styleId="Heading4Char">
    <w:name w:val="Heading 4 Char"/>
    <w:basedOn w:val="DefaultParagraphFont"/>
    <w:link w:val="Heading4"/>
    <w:semiHidden/>
    <w:rsid w:val="0047031B"/>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47031B"/>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47031B"/>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47031B"/>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47031B"/>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47031B"/>
    <w:rPr>
      <w:rFonts w:ascii="Cambria" w:eastAsia="Times New Roman" w:hAnsi="Cambria" w:cs="Times New Roman"/>
      <w:lang w:val="en-US"/>
    </w:rPr>
  </w:style>
  <w:style w:type="character" w:styleId="PageNumber">
    <w:name w:val="page number"/>
    <w:basedOn w:val="DefaultParagraphFont"/>
    <w:uiPriority w:val="99"/>
    <w:semiHidden/>
    <w:rsid w:val="0047031B"/>
  </w:style>
  <w:style w:type="paragraph" w:customStyle="1" w:styleId="SMHeading">
    <w:name w:val="SM Heading"/>
    <w:basedOn w:val="Heading1"/>
    <w:qFormat/>
    <w:rsid w:val="0047031B"/>
  </w:style>
  <w:style w:type="paragraph" w:customStyle="1" w:styleId="SMSubheading">
    <w:name w:val="SM Subheading"/>
    <w:basedOn w:val="Normal"/>
    <w:link w:val="SMSubheadingChar"/>
    <w:qFormat/>
    <w:rsid w:val="0047031B"/>
    <w:rPr>
      <w:u w:val="words"/>
    </w:rPr>
  </w:style>
  <w:style w:type="paragraph" w:customStyle="1" w:styleId="SMText">
    <w:name w:val="SM Text"/>
    <w:basedOn w:val="Normal"/>
    <w:qFormat/>
    <w:rsid w:val="0047031B"/>
    <w:pPr>
      <w:ind w:firstLine="480"/>
    </w:pPr>
  </w:style>
  <w:style w:type="paragraph" w:customStyle="1" w:styleId="SMcaption">
    <w:name w:val="SM caption"/>
    <w:basedOn w:val="SMText"/>
    <w:qFormat/>
    <w:rsid w:val="0047031B"/>
    <w:pPr>
      <w:ind w:firstLine="0"/>
    </w:pPr>
  </w:style>
  <w:style w:type="paragraph" w:styleId="BalloonText">
    <w:name w:val="Balloon Text"/>
    <w:basedOn w:val="Normal"/>
    <w:link w:val="BalloonTextChar"/>
    <w:semiHidden/>
    <w:rsid w:val="0047031B"/>
    <w:rPr>
      <w:rFonts w:ascii="Tahoma" w:hAnsi="Tahoma" w:cs="Tahoma"/>
      <w:sz w:val="16"/>
      <w:szCs w:val="16"/>
    </w:rPr>
  </w:style>
  <w:style w:type="character" w:customStyle="1" w:styleId="BalloonTextChar">
    <w:name w:val="Balloon Text Char"/>
    <w:basedOn w:val="DefaultParagraphFont"/>
    <w:link w:val="BalloonText"/>
    <w:semiHidden/>
    <w:rsid w:val="0047031B"/>
    <w:rPr>
      <w:rFonts w:ascii="Tahoma" w:eastAsia="Times New Roman" w:hAnsi="Tahoma" w:cs="Tahoma"/>
      <w:sz w:val="16"/>
      <w:szCs w:val="16"/>
      <w:lang w:val="en-US"/>
    </w:rPr>
  </w:style>
  <w:style w:type="paragraph" w:styleId="Bibliography">
    <w:name w:val="Bibliography"/>
    <w:basedOn w:val="Normal"/>
    <w:next w:val="Normal"/>
    <w:uiPriority w:val="37"/>
    <w:semiHidden/>
    <w:rsid w:val="0047031B"/>
  </w:style>
  <w:style w:type="paragraph" w:styleId="BlockText">
    <w:name w:val="Block Text"/>
    <w:basedOn w:val="Normal"/>
    <w:semiHidden/>
    <w:rsid w:val="0047031B"/>
    <w:pPr>
      <w:spacing w:after="120"/>
      <w:ind w:left="1440" w:right="1440"/>
    </w:pPr>
  </w:style>
  <w:style w:type="paragraph" w:styleId="BodyText">
    <w:name w:val="Body Text"/>
    <w:basedOn w:val="Normal"/>
    <w:link w:val="BodyTextChar"/>
    <w:semiHidden/>
    <w:rsid w:val="0047031B"/>
    <w:pPr>
      <w:spacing w:after="120"/>
    </w:pPr>
  </w:style>
  <w:style w:type="character" w:customStyle="1" w:styleId="BodyTextChar">
    <w:name w:val="Body Text Char"/>
    <w:basedOn w:val="DefaultParagraphFont"/>
    <w:link w:val="BodyText"/>
    <w:semiHidden/>
    <w:rsid w:val="0047031B"/>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47031B"/>
    <w:pPr>
      <w:spacing w:after="120" w:line="480" w:lineRule="auto"/>
    </w:pPr>
  </w:style>
  <w:style w:type="character" w:customStyle="1" w:styleId="BodyText2Char">
    <w:name w:val="Body Text 2 Char"/>
    <w:basedOn w:val="DefaultParagraphFont"/>
    <w:link w:val="BodyText2"/>
    <w:semiHidden/>
    <w:rsid w:val="0047031B"/>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47031B"/>
    <w:pPr>
      <w:spacing w:after="120"/>
    </w:pPr>
    <w:rPr>
      <w:sz w:val="16"/>
      <w:szCs w:val="16"/>
    </w:rPr>
  </w:style>
  <w:style w:type="character" w:customStyle="1" w:styleId="BodyText3Char">
    <w:name w:val="Body Text 3 Char"/>
    <w:basedOn w:val="DefaultParagraphFont"/>
    <w:link w:val="BodyText3"/>
    <w:semiHidden/>
    <w:rsid w:val="0047031B"/>
    <w:rPr>
      <w:rFonts w:ascii="Times New Roman" w:eastAsia="Times New Roman" w:hAnsi="Times New Roman" w:cs="Times New Roman"/>
      <w:sz w:val="16"/>
      <w:szCs w:val="16"/>
      <w:lang w:val="en-US"/>
    </w:rPr>
  </w:style>
  <w:style w:type="paragraph" w:styleId="BodyTextFirstIndent">
    <w:name w:val="Body Text First Indent"/>
    <w:basedOn w:val="BodyText"/>
    <w:link w:val="BodyTextFirstIndentChar"/>
    <w:semiHidden/>
    <w:rsid w:val="0047031B"/>
    <w:pPr>
      <w:ind w:firstLine="210"/>
    </w:pPr>
  </w:style>
  <w:style w:type="character" w:customStyle="1" w:styleId="BodyTextFirstIndentChar">
    <w:name w:val="Body Text First Indent Char"/>
    <w:basedOn w:val="BodyTextChar"/>
    <w:link w:val="BodyTextFirstIndent"/>
    <w:semiHidden/>
    <w:rsid w:val="0047031B"/>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47031B"/>
    <w:pPr>
      <w:spacing w:after="120"/>
      <w:ind w:left="360"/>
    </w:pPr>
  </w:style>
  <w:style w:type="character" w:customStyle="1" w:styleId="BodyTextIndentChar">
    <w:name w:val="Body Text Indent Char"/>
    <w:basedOn w:val="DefaultParagraphFont"/>
    <w:link w:val="BodyTextIndent"/>
    <w:semiHidden/>
    <w:rsid w:val="0047031B"/>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47031B"/>
    <w:pPr>
      <w:ind w:firstLine="210"/>
    </w:pPr>
  </w:style>
  <w:style w:type="character" w:customStyle="1" w:styleId="BodyTextFirstIndent2Char">
    <w:name w:val="Body Text First Indent 2 Char"/>
    <w:basedOn w:val="BodyTextIndentChar"/>
    <w:link w:val="BodyTextFirstIndent2"/>
    <w:semiHidden/>
    <w:rsid w:val="0047031B"/>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47031B"/>
    <w:pPr>
      <w:spacing w:after="120" w:line="480" w:lineRule="auto"/>
      <w:ind w:left="360"/>
    </w:pPr>
  </w:style>
  <w:style w:type="character" w:customStyle="1" w:styleId="BodyTextIndent2Char">
    <w:name w:val="Body Text Indent 2 Char"/>
    <w:basedOn w:val="DefaultParagraphFont"/>
    <w:link w:val="BodyTextIndent2"/>
    <w:semiHidden/>
    <w:rsid w:val="0047031B"/>
    <w:rPr>
      <w:rFonts w:ascii="Times New Roman" w:eastAsia="Times New Roman" w:hAnsi="Times New Roman" w:cs="Times New Roman"/>
      <w:sz w:val="24"/>
      <w:szCs w:val="20"/>
      <w:lang w:val="en-US"/>
    </w:rPr>
  </w:style>
  <w:style w:type="paragraph" w:styleId="BodyTextIndent3">
    <w:name w:val="Body Text Indent 3"/>
    <w:basedOn w:val="Normal"/>
    <w:link w:val="BodyTextIndent3Char"/>
    <w:semiHidden/>
    <w:rsid w:val="0047031B"/>
    <w:pPr>
      <w:spacing w:after="120"/>
      <w:ind w:left="360"/>
    </w:pPr>
    <w:rPr>
      <w:sz w:val="16"/>
      <w:szCs w:val="16"/>
    </w:rPr>
  </w:style>
  <w:style w:type="character" w:customStyle="1" w:styleId="BodyTextIndent3Char">
    <w:name w:val="Body Text Indent 3 Char"/>
    <w:basedOn w:val="DefaultParagraphFont"/>
    <w:link w:val="BodyTextIndent3"/>
    <w:semiHidden/>
    <w:rsid w:val="0047031B"/>
    <w:rPr>
      <w:rFonts w:ascii="Times New Roman" w:eastAsia="Times New Roman" w:hAnsi="Times New Roman" w:cs="Times New Roman"/>
      <w:sz w:val="16"/>
      <w:szCs w:val="16"/>
      <w:lang w:val="en-US"/>
    </w:rPr>
  </w:style>
  <w:style w:type="paragraph" w:styleId="Caption">
    <w:name w:val="caption"/>
    <w:basedOn w:val="Normal"/>
    <w:next w:val="Normal"/>
    <w:semiHidden/>
    <w:qFormat/>
    <w:rsid w:val="0047031B"/>
    <w:rPr>
      <w:b/>
      <w:bCs/>
      <w:sz w:val="20"/>
    </w:rPr>
  </w:style>
  <w:style w:type="paragraph" w:styleId="Closing">
    <w:name w:val="Closing"/>
    <w:basedOn w:val="Normal"/>
    <w:link w:val="ClosingChar"/>
    <w:semiHidden/>
    <w:rsid w:val="0047031B"/>
    <w:pPr>
      <w:ind w:left="4320"/>
    </w:pPr>
  </w:style>
  <w:style w:type="character" w:customStyle="1" w:styleId="ClosingChar">
    <w:name w:val="Closing Char"/>
    <w:basedOn w:val="DefaultParagraphFont"/>
    <w:link w:val="Closing"/>
    <w:semiHidden/>
    <w:rsid w:val="0047031B"/>
    <w:rPr>
      <w:rFonts w:ascii="Times New Roman" w:eastAsia="Times New Roman" w:hAnsi="Times New Roman" w:cs="Times New Roman"/>
      <w:sz w:val="24"/>
      <w:szCs w:val="20"/>
      <w:lang w:val="en-US"/>
    </w:rPr>
  </w:style>
  <w:style w:type="paragraph" w:styleId="CommentText">
    <w:name w:val="annotation text"/>
    <w:basedOn w:val="Normal"/>
    <w:link w:val="CommentTextChar"/>
    <w:uiPriority w:val="99"/>
    <w:rsid w:val="0047031B"/>
    <w:rPr>
      <w:sz w:val="20"/>
    </w:rPr>
  </w:style>
  <w:style w:type="character" w:customStyle="1" w:styleId="CommentTextChar">
    <w:name w:val="Comment Text Char"/>
    <w:basedOn w:val="DefaultParagraphFont"/>
    <w:link w:val="CommentText"/>
    <w:uiPriority w:val="99"/>
    <w:rsid w:val="0047031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47031B"/>
    <w:rPr>
      <w:b/>
      <w:bCs/>
    </w:rPr>
  </w:style>
  <w:style w:type="character" w:customStyle="1" w:styleId="CommentSubjectChar">
    <w:name w:val="Comment Subject Char"/>
    <w:basedOn w:val="CommentTextChar"/>
    <w:link w:val="CommentSubject"/>
    <w:semiHidden/>
    <w:rsid w:val="0047031B"/>
    <w:rPr>
      <w:rFonts w:ascii="Times New Roman" w:eastAsia="Times New Roman" w:hAnsi="Times New Roman" w:cs="Times New Roman"/>
      <w:b/>
      <w:bCs/>
      <w:sz w:val="20"/>
      <w:szCs w:val="20"/>
      <w:lang w:val="en-US"/>
    </w:rPr>
  </w:style>
  <w:style w:type="paragraph" w:styleId="Date">
    <w:name w:val="Date"/>
    <w:basedOn w:val="Normal"/>
    <w:next w:val="Normal"/>
    <w:link w:val="DateChar"/>
    <w:semiHidden/>
    <w:rsid w:val="0047031B"/>
  </w:style>
  <w:style w:type="character" w:customStyle="1" w:styleId="DateChar">
    <w:name w:val="Date Char"/>
    <w:basedOn w:val="DefaultParagraphFont"/>
    <w:link w:val="Date"/>
    <w:semiHidden/>
    <w:rsid w:val="0047031B"/>
    <w:rPr>
      <w:rFonts w:ascii="Times New Roman" w:eastAsia="Times New Roman" w:hAnsi="Times New Roman" w:cs="Times New Roman"/>
      <w:sz w:val="24"/>
      <w:szCs w:val="20"/>
      <w:lang w:val="en-US"/>
    </w:rPr>
  </w:style>
  <w:style w:type="paragraph" w:styleId="DocumentMap">
    <w:name w:val="Document Map"/>
    <w:basedOn w:val="Normal"/>
    <w:link w:val="DocumentMapChar"/>
    <w:semiHidden/>
    <w:rsid w:val="0047031B"/>
    <w:rPr>
      <w:rFonts w:ascii="Tahoma" w:hAnsi="Tahoma" w:cs="Tahoma"/>
      <w:sz w:val="16"/>
      <w:szCs w:val="16"/>
    </w:rPr>
  </w:style>
  <w:style w:type="character" w:customStyle="1" w:styleId="DocumentMapChar">
    <w:name w:val="Document Map Char"/>
    <w:basedOn w:val="DefaultParagraphFont"/>
    <w:link w:val="DocumentMap"/>
    <w:semiHidden/>
    <w:rsid w:val="0047031B"/>
    <w:rPr>
      <w:rFonts w:ascii="Tahoma" w:eastAsia="Times New Roman" w:hAnsi="Tahoma" w:cs="Tahoma"/>
      <w:sz w:val="16"/>
      <w:szCs w:val="16"/>
      <w:lang w:val="en-US"/>
    </w:rPr>
  </w:style>
  <w:style w:type="paragraph" w:styleId="E-mailSignature">
    <w:name w:val="E-mail Signature"/>
    <w:basedOn w:val="Normal"/>
    <w:link w:val="E-mailSignatureChar"/>
    <w:semiHidden/>
    <w:rsid w:val="0047031B"/>
  </w:style>
  <w:style w:type="character" w:customStyle="1" w:styleId="E-mailSignatureChar">
    <w:name w:val="E-mail Signature Char"/>
    <w:basedOn w:val="DefaultParagraphFont"/>
    <w:link w:val="E-mailSignature"/>
    <w:semiHidden/>
    <w:rsid w:val="0047031B"/>
    <w:rPr>
      <w:rFonts w:ascii="Times New Roman" w:eastAsia="Times New Roman" w:hAnsi="Times New Roman" w:cs="Times New Roman"/>
      <w:sz w:val="24"/>
      <w:szCs w:val="20"/>
      <w:lang w:val="en-US"/>
    </w:rPr>
  </w:style>
  <w:style w:type="paragraph" w:styleId="EndnoteText">
    <w:name w:val="endnote text"/>
    <w:basedOn w:val="Normal"/>
    <w:link w:val="EndnoteTextChar"/>
    <w:semiHidden/>
    <w:rsid w:val="0047031B"/>
    <w:rPr>
      <w:sz w:val="20"/>
    </w:rPr>
  </w:style>
  <w:style w:type="character" w:customStyle="1" w:styleId="EndnoteTextChar">
    <w:name w:val="Endnote Text Char"/>
    <w:basedOn w:val="DefaultParagraphFont"/>
    <w:link w:val="EndnoteText"/>
    <w:semiHidden/>
    <w:rsid w:val="0047031B"/>
    <w:rPr>
      <w:rFonts w:ascii="Times New Roman" w:eastAsia="Times New Roman" w:hAnsi="Times New Roman" w:cs="Times New Roman"/>
      <w:sz w:val="20"/>
      <w:szCs w:val="20"/>
      <w:lang w:val="en-US"/>
    </w:rPr>
  </w:style>
  <w:style w:type="paragraph" w:styleId="EnvelopeAddress">
    <w:name w:val="envelope address"/>
    <w:basedOn w:val="Normal"/>
    <w:semiHidden/>
    <w:rsid w:val="0047031B"/>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7031B"/>
    <w:rPr>
      <w:rFonts w:ascii="Cambria" w:hAnsi="Cambria"/>
      <w:sz w:val="20"/>
    </w:rPr>
  </w:style>
  <w:style w:type="paragraph" w:styleId="Footer">
    <w:name w:val="footer"/>
    <w:basedOn w:val="Normal"/>
    <w:link w:val="FooterChar"/>
    <w:uiPriority w:val="99"/>
    <w:rsid w:val="0047031B"/>
    <w:pPr>
      <w:tabs>
        <w:tab w:val="center" w:pos="4680"/>
        <w:tab w:val="right" w:pos="9360"/>
      </w:tabs>
    </w:pPr>
  </w:style>
  <w:style w:type="character" w:customStyle="1" w:styleId="FooterChar">
    <w:name w:val="Footer Char"/>
    <w:basedOn w:val="DefaultParagraphFont"/>
    <w:link w:val="Footer"/>
    <w:uiPriority w:val="99"/>
    <w:rsid w:val="0047031B"/>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47031B"/>
    <w:rPr>
      <w:sz w:val="20"/>
    </w:rPr>
  </w:style>
  <w:style w:type="character" w:customStyle="1" w:styleId="FootnoteTextChar">
    <w:name w:val="Footnote Text Char"/>
    <w:basedOn w:val="DefaultParagraphFont"/>
    <w:link w:val="FootnoteText"/>
    <w:semiHidden/>
    <w:rsid w:val="0047031B"/>
    <w:rPr>
      <w:rFonts w:ascii="Times New Roman" w:eastAsia="Times New Roman" w:hAnsi="Times New Roman" w:cs="Times New Roman"/>
      <w:sz w:val="20"/>
      <w:szCs w:val="20"/>
      <w:lang w:val="en-US"/>
    </w:rPr>
  </w:style>
  <w:style w:type="paragraph" w:styleId="Header">
    <w:name w:val="header"/>
    <w:basedOn w:val="Normal"/>
    <w:link w:val="HeaderChar"/>
    <w:semiHidden/>
    <w:rsid w:val="0047031B"/>
    <w:pPr>
      <w:tabs>
        <w:tab w:val="center" w:pos="4680"/>
        <w:tab w:val="right" w:pos="9360"/>
      </w:tabs>
    </w:pPr>
  </w:style>
  <w:style w:type="character" w:customStyle="1" w:styleId="HeaderChar">
    <w:name w:val="Header Char"/>
    <w:basedOn w:val="DefaultParagraphFont"/>
    <w:link w:val="Header"/>
    <w:semiHidden/>
    <w:rsid w:val="0047031B"/>
    <w:rPr>
      <w:rFonts w:ascii="Times New Roman" w:eastAsia="Times New Roman" w:hAnsi="Times New Roman" w:cs="Times New Roman"/>
      <w:sz w:val="24"/>
      <w:szCs w:val="20"/>
      <w:lang w:val="en-US"/>
    </w:rPr>
  </w:style>
  <w:style w:type="paragraph" w:styleId="HTMLAddress">
    <w:name w:val="HTML Address"/>
    <w:basedOn w:val="Normal"/>
    <w:link w:val="HTMLAddressChar"/>
    <w:semiHidden/>
    <w:rsid w:val="0047031B"/>
    <w:rPr>
      <w:i/>
      <w:iCs/>
    </w:rPr>
  </w:style>
  <w:style w:type="character" w:customStyle="1" w:styleId="HTMLAddressChar">
    <w:name w:val="HTML Address Char"/>
    <w:basedOn w:val="DefaultParagraphFont"/>
    <w:link w:val="HTMLAddress"/>
    <w:semiHidden/>
    <w:rsid w:val="0047031B"/>
    <w:rPr>
      <w:rFonts w:ascii="Times New Roman" w:eastAsia="Times New Roman" w:hAnsi="Times New Roman" w:cs="Times New Roman"/>
      <w:i/>
      <w:iCs/>
      <w:sz w:val="24"/>
      <w:szCs w:val="20"/>
      <w:lang w:val="en-US"/>
    </w:rPr>
  </w:style>
  <w:style w:type="paragraph" w:styleId="HTMLPreformatted">
    <w:name w:val="HTML Preformatted"/>
    <w:basedOn w:val="Normal"/>
    <w:link w:val="HTMLPreformattedChar"/>
    <w:uiPriority w:val="99"/>
    <w:semiHidden/>
    <w:rsid w:val="0047031B"/>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7031B"/>
    <w:rPr>
      <w:rFonts w:ascii="Courier New" w:eastAsia="Times New Roman" w:hAnsi="Courier New" w:cs="Courier New"/>
      <w:sz w:val="20"/>
      <w:szCs w:val="20"/>
      <w:lang w:val="en-US"/>
    </w:rPr>
  </w:style>
  <w:style w:type="paragraph" w:styleId="Index1">
    <w:name w:val="index 1"/>
    <w:basedOn w:val="Normal"/>
    <w:next w:val="Normal"/>
    <w:autoRedefine/>
    <w:semiHidden/>
    <w:rsid w:val="0047031B"/>
    <w:pPr>
      <w:ind w:left="240" w:hanging="240"/>
    </w:pPr>
  </w:style>
  <w:style w:type="paragraph" w:styleId="Index2">
    <w:name w:val="index 2"/>
    <w:basedOn w:val="Normal"/>
    <w:next w:val="Normal"/>
    <w:autoRedefine/>
    <w:semiHidden/>
    <w:rsid w:val="0047031B"/>
    <w:pPr>
      <w:ind w:left="480" w:hanging="240"/>
    </w:pPr>
  </w:style>
  <w:style w:type="paragraph" w:styleId="Index3">
    <w:name w:val="index 3"/>
    <w:basedOn w:val="Normal"/>
    <w:next w:val="Normal"/>
    <w:autoRedefine/>
    <w:semiHidden/>
    <w:rsid w:val="0047031B"/>
    <w:pPr>
      <w:ind w:left="720" w:hanging="240"/>
    </w:pPr>
  </w:style>
  <w:style w:type="paragraph" w:styleId="Index4">
    <w:name w:val="index 4"/>
    <w:basedOn w:val="Normal"/>
    <w:next w:val="Normal"/>
    <w:autoRedefine/>
    <w:semiHidden/>
    <w:rsid w:val="0047031B"/>
    <w:pPr>
      <w:ind w:left="960" w:hanging="240"/>
    </w:pPr>
  </w:style>
  <w:style w:type="paragraph" w:styleId="Index5">
    <w:name w:val="index 5"/>
    <w:basedOn w:val="Normal"/>
    <w:next w:val="Normal"/>
    <w:autoRedefine/>
    <w:semiHidden/>
    <w:rsid w:val="0047031B"/>
    <w:pPr>
      <w:ind w:left="1200" w:hanging="240"/>
    </w:pPr>
  </w:style>
  <w:style w:type="paragraph" w:styleId="Index6">
    <w:name w:val="index 6"/>
    <w:basedOn w:val="Normal"/>
    <w:next w:val="Normal"/>
    <w:autoRedefine/>
    <w:semiHidden/>
    <w:rsid w:val="0047031B"/>
    <w:pPr>
      <w:ind w:left="1440" w:hanging="240"/>
    </w:pPr>
  </w:style>
  <w:style w:type="paragraph" w:styleId="Index7">
    <w:name w:val="index 7"/>
    <w:basedOn w:val="Normal"/>
    <w:next w:val="Normal"/>
    <w:autoRedefine/>
    <w:semiHidden/>
    <w:rsid w:val="0047031B"/>
    <w:pPr>
      <w:ind w:left="1680" w:hanging="240"/>
    </w:pPr>
  </w:style>
  <w:style w:type="paragraph" w:styleId="Index8">
    <w:name w:val="index 8"/>
    <w:basedOn w:val="Normal"/>
    <w:next w:val="Normal"/>
    <w:autoRedefine/>
    <w:semiHidden/>
    <w:rsid w:val="0047031B"/>
    <w:pPr>
      <w:ind w:left="1920" w:hanging="240"/>
    </w:pPr>
  </w:style>
  <w:style w:type="paragraph" w:styleId="Index9">
    <w:name w:val="index 9"/>
    <w:basedOn w:val="Normal"/>
    <w:next w:val="Normal"/>
    <w:autoRedefine/>
    <w:semiHidden/>
    <w:rsid w:val="0047031B"/>
    <w:pPr>
      <w:ind w:left="2160" w:hanging="240"/>
    </w:pPr>
  </w:style>
  <w:style w:type="paragraph" w:styleId="IndexHeading">
    <w:name w:val="index heading"/>
    <w:basedOn w:val="Normal"/>
    <w:next w:val="Index1"/>
    <w:semiHidden/>
    <w:rsid w:val="0047031B"/>
    <w:rPr>
      <w:rFonts w:ascii="Cambria" w:hAnsi="Cambria"/>
      <w:b/>
      <w:bCs/>
    </w:rPr>
  </w:style>
  <w:style w:type="paragraph" w:styleId="IntenseQuote">
    <w:name w:val="Intense Quote"/>
    <w:basedOn w:val="Normal"/>
    <w:next w:val="Normal"/>
    <w:link w:val="IntenseQuoteChar"/>
    <w:uiPriority w:val="30"/>
    <w:qFormat/>
    <w:rsid w:val="0047031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7031B"/>
    <w:rPr>
      <w:rFonts w:ascii="Times New Roman" w:eastAsia="Times New Roman" w:hAnsi="Times New Roman" w:cs="Times New Roman"/>
      <w:b/>
      <w:bCs/>
      <w:i/>
      <w:iCs/>
      <w:color w:val="4F81BD"/>
      <w:sz w:val="24"/>
      <w:szCs w:val="20"/>
      <w:lang w:val="en-US"/>
    </w:rPr>
  </w:style>
  <w:style w:type="paragraph" w:styleId="List">
    <w:name w:val="List"/>
    <w:basedOn w:val="Normal"/>
    <w:semiHidden/>
    <w:rsid w:val="0047031B"/>
    <w:pPr>
      <w:ind w:left="360" w:hanging="360"/>
      <w:contextualSpacing/>
    </w:pPr>
  </w:style>
  <w:style w:type="paragraph" w:styleId="List2">
    <w:name w:val="List 2"/>
    <w:basedOn w:val="Normal"/>
    <w:semiHidden/>
    <w:rsid w:val="0047031B"/>
    <w:pPr>
      <w:ind w:left="720" w:hanging="360"/>
      <w:contextualSpacing/>
    </w:pPr>
  </w:style>
  <w:style w:type="paragraph" w:styleId="List3">
    <w:name w:val="List 3"/>
    <w:basedOn w:val="Normal"/>
    <w:semiHidden/>
    <w:rsid w:val="0047031B"/>
    <w:pPr>
      <w:ind w:left="1080" w:hanging="360"/>
      <w:contextualSpacing/>
    </w:pPr>
  </w:style>
  <w:style w:type="paragraph" w:styleId="List4">
    <w:name w:val="List 4"/>
    <w:basedOn w:val="Normal"/>
    <w:semiHidden/>
    <w:rsid w:val="0047031B"/>
    <w:pPr>
      <w:ind w:left="1440" w:hanging="360"/>
      <w:contextualSpacing/>
    </w:pPr>
  </w:style>
  <w:style w:type="paragraph" w:styleId="List5">
    <w:name w:val="List 5"/>
    <w:basedOn w:val="Normal"/>
    <w:semiHidden/>
    <w:rsid w:val="0047031B"/>
    <w:pPr>
      <w:ind w:left="1800" w:hanging="360"/>
      <w:contextualSpacing/>
    </w:pPr>
  </w:style>
  <w:style w:type="paragraph" w:styleId="ListBullet">
    <w:name w:val="List Bullet"/>
    <w:basedOn w:val="Normal"/>
    <w:semiHidden/>
    <w:rsid w:val="0047031B"/>
    <w:pPr>
      <w:numPr>
        <w:numId w:val="1"/>
      </w:numPr>
      <w:contextualSpacing/>
    </w:pPr>
  </w:style>
  <w:style w:type="paragraph" w:styleId="ListBullet2">
    <w:name w:val="List Bullet 2"/>
    <w:basedOn w:val="Normal"/>
    <w:semiHidden/>
    <w:rsid w:val="0047031B"/>
    <w:pPr>
      <w:numPr>
        <w:numId w:val="2"/>
      </w:numPr>
      <w:contextualSpacing/>
    </w:pPr>
  </w:style>
  <w:style w:type="paragraph" w:styleId="ListBullet3">
    <w:name w:val="List Bullet 3"/>
    <w:basedOn w:val="Normal"/>
    <w:semiHidden/>
    <w:rsid w:val="0047031B"/>
    <w:pPr>
      <w:tabs>
        <w:tab w:val="num" w:pos="720"/>
      </w:tabs>
      <w:ind w:left="720" w:hanging="720"/>
      <w:contextualSpacing/>
    </w:pPr>
  </w:style>
  <w:style w:type="paragraph" w:styleId="ListBullet4">
    <w:name w:val="List Bullet 4"/>
    <w:basedOn w:val="Normal"/>
    <w:semiHidden/>
    <w:rsid w:val="0047031B"/>
    <w:pPr>
      <w:tabs>
        <w:tab w:val="num" w:pos="720"/>
      </w:tabs>
      <w:ind w:left="720" w:hanging="720"/>
      <w:contextualSpacing/>
    </w:pPr>
  </w:style>
  <w:style w:type="paragraph" w:styleId="ListBullet5">
    <w:name w:val="List Bullet 5"/>
    <w:basedOn w:val="Normal"/>
    <w:semiHidden/>
    <w:rsid w:val="0047031B"/>
    <w:pPr>
      <w:tabs>
        <w:tab w:val="num" w:pos="720"/>
      </w:tabs>
      <w:ind w:left="720" w:hanging="720"/>
      <w:contextualSpacing/>
    </w:pPr>
  </w:style>
  <w:style w:type="paragraph" w:styleId="ListContinue">
    <w:name w:val="List Continue"/>
    <w:basedOn w:val="Normal"/>
    <w:semiHidden/>
    <w:rsid w:val="0047031B"/>
    <w:pPr>
      <w:spacing w:after="120"/>
      <w:ind w:left="360"/>
      <w:contextualSpacing/>
    </w:pPr>
  </w:style>
  <w:style w:type="paragraph" w:styleId="ListContinue2">
    <w:name w:val="List Continue 2"/>
    <w:basedOn w:val="Normal"/>
    <w:semiHidden/>
    <w:rsid w:val="0047031B"/>
    <w:pPr>
      <w:spacing w:after="120"/>
      <w:ind w:left="720"/>
      <w:contextualSpacing/>
    </w:pPr>
  </w:style>
  <w:style w:type="paragraph" w:styleId="ListContinue3">
    <w:name w:val="List Continue 3"/>
    <w:basedOn w:val="Normal"/>
    <w:semiHidden/>
    <w:rsid w:val="0047031B"/>
    <w:pPr>
      <w:spacing w:after="120"/>
      <w:ind w:left="1080"/>
      <w:contextualSpacing/>
    </w:pPr>
  </w:style>
  <w:style w:type="paragraph" w:styleId="ListContinue4">
    <w:name w:val="List Continue 4"/>
    <w:basedOn w:val="Normal"/>
    <w:semiHidden/>
    <w:rsid w:val="0047031B"/>
    <w:pPr>
      <w:spacing w:after="120"/>
      <w:ind w:left="1440"/>
      <w:contextualSpacing/>
    </w:pPr>
  </w:style>
  <w:style w:type="paragraph" w:styleId="ListContinue5">
    <w:name w:val="List Continue 5"/>
    <w:basedOn w:val="Normal"/>
    <w:semiHidden/>
    <w:rsid w:val="0047031B"/>
    <w:pPr>
      <w:spacing w:after="120"/>
      <w:ind w:left="1800"/>
      <w:contextualSpacing/>
    </w:pPr>
  </w:style>
  <w:style w:type="paragraph" w:styleId="ListNumber">
    <w:name w:val="List Number"/>
    <w:basedOn w:val="Normal"/>
    <w:semiHidden/>
    <w:rsid w:val="0047031B"/>
    <w:pPr>
      <w:tabs>
        <w:tab w:val="num" w:pos="720"/>
      </w:tabs>
      <w:ind w:left="720" w:hanging="720"/>
      <w:contextualSpacing/>
    </w:pPr>
  </w:style>
  <w:style w:type="paragraph" w:styleId="ListNumber2">
    <w:name w:val="List Number 2"/>
    <w:basedOn w:val="Normal"/>
    <w:semiHidden/>
    <w:rsid w:val="0047031B"/>
    <w:pPr>
      <w:tabs>
        <w:tab w:val="num" w:pos="720"/>
      </w:tabs>
      <w:ind w:left="720" w:hanging="720"/>
      <w:contextualSpacing/>
    </w:pPr>
  </w:style>
  <w:style w:type="paragraph" w:styleId="ListNumber3">
    <w:name w:val="List Number 3"/>
    <w:basedOn w:val="Normal"/>
    <w:semiHidden/>
    <w:rsid w:val="0047031B"/>
    <w:pPr>
      <w:tabs>
        <w:tab w:val="num" w:pos="720"/>
      </w:tabs>
      <w:ind w:left="720" w:hanging="720"/>
      <w:contextualSpacing/>
    </w:pPr>
  </w:style>
  <w:style w:type="paragraph" w:styleId="ListNumber4">
    <w:name w:val="List Number 4"/>
    <w:basedOn w:val="Normal"/>
    <w:semiHidden/>
    <w:rsid w:val="0047031B"/>
    <w:pPr>
      <w:tabs>
        <w:tab w:val="num" w:pos="720"/>
      </w:tabs>
      <w:ind w:left="720" w:hanging="720"/>
      <w:contextualSpacing/>
    </w:pPr>
  </w:style>
  <w:style w:type="paragraph" w:styleId="ListNumber5">
    <w:name w:val="List Number 5"/>
    <w:basedOn w:val="Normal"/>
    <w:semiHidden/>
    <w:rsid w:val="0047031B"/>
    <w:pPr>
      <w:tabs>
        <w:tab w:val="num" w:pos="720"/>
      </w:tabs>
      <w:ind w:left="720" w:hanging="720"/>
      <w:contextualSpacing/>
    </w:pPr>
  </w:style>
  <w:style w:type="paragraph" w:styleId="ListParagraph">
    <w:name w:val="List Paragraph"/>
    <w:basedOn w:val="Normal"/>
    <w:uiPriority w:val="34"/>
    <w:qFormat/>
    <w:rsid w:val="0047031B"/>
    <w:pPr>
      <w:ind w:left="720"/>
    </w:pPr>
  </w:style>
  <w:style w:type="paragraph" w:styleId="MacroText">
    <w:name w:val="macro"/>
    <w:link w:val="MacroTextChar"/>
    <w:semiHidden/>
    <w:rsid w:val="004703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semiHidden/>
    <w:rsid w:val="0047031B"/>
    <w:rPr>
      <w:rFonts w:ascii="Courier New" w:eastAsia="Times New Roman" w:hAnsi="Courier New" w:cs="Courier New"/>
      <w:sz w:val="20"/>
      <w:szCs w:val="20"/>
      <w:lang w:val="en-US"/>
    </w:rPr>
  </w:style>
  <w:style w:type="paragraph" w:styleId="MessageHeader">
    <w:name w:val="Message Header"/>
    <w:basedOn w:val="Normal"/>
    <w:link w:val="MessageHeaderChar"/>
    <w:semiHidden/>
    <w:rsid w:val="0047031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47031B"/>
    <w:rPr>
      <w:rFonts w:ascii="Cambria" w:eastAsia="Times New Roman" w:hAnsi="Cambria" w:cs="Times New Roman"/>
      <w:sz w:val="24"/>
      <w:szCs w:val="24"/>
      <w:shd w:val="pct20" w:color="auto" w:fill="auto"/>
      <w:lang w:val="en-US"/>
    </w:rPr>
  </w:style>
  <w:style w:type="paragraph" w:styleId="NoSpacing">
    <w:name w:val="No Spacing"/>
    <w:uiPriority w:val="1"/>
    <w:qFormat/>
    <w:rsid w:val="0047031B"/>
    <w:rPr>
      <w:szCs w:val="20"/>
    </w:rPr>
  </w:style>
  <w:style w:type="paragraph" w:styleId="NormalWeb">
    <w:name w:val="Normal (Web)"/>
    <w:basedOn w:val="Normal"/>
    <w:uiPriority w:val="99"/>
    <w:semiHidden/>
    <w:rsid w:val="0047031B"/>
    <w:rPr>
      <w:szCs w:val="24"/>
    </w:rPr>
  </w:style>
  <w:style w:type="paragraph" w:styleId="NormalIndent">
    <w:name w:val="Normal Indent"/>
    <w:basedOn w:val="Normal"/>
    <w:semiHidden/>
    <w:rsid w:val="0047031B"/>
    <w:pPr>
      <w:ind w:left="720"/>
    </w:pPr>
  </w:style>
  <w:style w:type="paragraph" w:styleId="NoteHeading">
    <w:name w:val="Note Heading"/>
    <w:basedOn w:val="Normal"/>
    <w:next w:val="Normal"/>
    <w:link w:val="NoteHeadingChar"/>
    <w:semiHidden/>
    <w:rsid w:val="0047031B"/>
  </w:style>
  <w:style w:type="character" w:customStyle="1" w:styleId="NoteHeadingChar">
    <w:name w:val="Note Heading Char"/>
    <w:basedOn w:val="DefaultParagraphFont"/>
    <w:link w:val="NoteHeading"/>
    <w:semiHidden/>
    <w:rsid w:val="0047031B"/>
    <w:rPr>
      <w:rFonts w:ascii="Times New Roman" w:eastAsia="Times New Roman" w:hAnsi="Times New Roman" w:cs="Times New Roman"/>
      <w:sz w:val="24"/>
      <w:szCs w:val="20"/>
      <w:lang w:val="en-US"/>
    </w:rPr>
  </w:style>
  <w:style w:type="paragraph" w:styleId="PlainText">
    <w:name w:val="Plain Text"/>
    <w:basedOn w:val="Normal"/>
    <w:link w:val="PlainTextChar"/>
    <w:semiHidden/>
    <w:rsid w:val="0047031B"/>
    <w:rPr>
      <w:rFonts w:ascii="Courier New" w:hAnsi="Courier New" w:cs="Courier New"/>
      <w:sz w:val="20"/>
    </w:rPr>
  </w:style>
  <w:style w:type="character" w:customStyle="1" w:styleId="PlainTextChar">
    <w:name w:val="Plain Text Char"/>
    <w:basedOn w:val="DefaultParagraphFont"/>
    <w:link w:val="PlainText"/>
    <w:semiHidden/>
    <w:rsid w:val="0047031B"/>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47031B"/>
    <w:rPr>
      <w:i/>
      <w:iCs/>
      <w:color w:val="000000"/>
    </w:rPr>
  </w:style>
  <w:style w:type="character" w:customStyle="1" w:styleId="QuoteChar">
    <w:name w:val="Quote Char"/>
    <w:basedOn w:val="DefaultParagraphFont"/>
    <w:link w:val="Quote"/>
    <w:uiPriority w:val="29"/>
    <w:rsid w:val="0047031B"/>
    <w:rPr>
      <w:rFonts w:ascii="Times New Roman" w:eastAsia="Times New Roman" w:hAnsi="Times New Roman" w:cs="Times New Roman"/>
      <w:i/>
      <w:iCs/>
      <w:color w:val="000000"/>
      <w:sz w:val="24"/>
      <w:szCs w:val="20"/>
      <w:lang w:val="en-US"/>
    </w:rPr>
  </w:style>
  <w:style w:type="paragraph" w:styleId="Salutation">
    <w:name w:val="Salutation"/>
    <w:basedOn w:val="Normal"/>
    <w:next w:val="Normal"/>
    <w:link w:val="SalutationChar"/>
    <w:semiHidden/>
    <w:rsid w:val="0047031B"/>
  </w:style>
  <w:style w:type="character" w:customStyle="1" w:styleId="SalutationChar">
    <w:name w:val="Salutation Char"/>
    <w:basedOn w:val="DefaultParagraphFont"/>
    <w:link w:val="Salutation"/>
    <w:semiHidden/>
    <w:rsid w:val="0047031B"/>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47031B"/>
    <w:pPr>
      <w:ind w:left="4320"/>
    </w:pPr>
  </w:style>
  <w:style w:type="character" w:customStyle="1" w:styleId="SignatureChar">
    <w:name w:val="Signature Char"/>
    <w:basedOn w:val="DefaultParagraphFont"/>
    <w:link w:val="Signature"/>
    <w:semiHidden/>
    <w:rsid w:val="0047031B"/>
    <w:rPr>
      <w:rFonts w:ascii="Times New Roman" w:eastAsia="Times New Roman" w:hAnsi="Times New Roman" w:cs="Times New Roman"/>
      <w:sz w:val="24"/>
      <w:szCs w:val="20"/>
      <w:lang w:val="en-US"/>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basedOn w:val="DefaultParagraphFont"/>
    <w:link w:val="Subtitle"/>
    <w:rsid w:val="0047031B"/>
    <w:rPr>
      <w:rFonts w:ascii="Cambria" w:eastAsia="Times New Roman" w:hAnsi="Cambria" w:cs="Times New Roman"/>
      <w:sz w:val="24"/>
      <w:szCs w:val="24"/>
      <w:lang w:val="en-US"/>
    </w:rPr>
  </w:style>
  <w:style w:type="paragraph" w:styleId="TableofAuthorities">
    <w:name w:val="table of authorities"/>
    <w:basedOn w:val="Normal"/>
    <w:next w:val="Normal"/>
    <w:semiHidden/>
    <w:rsid w:val="0047031B"/>
    <w:pPr>
      <w:ind w:left="240" w:hanging="240"/>
    </w:pPr>
  </w:style>
  <w:style w:type="paragraph" w:styleId="TableofFigures">
    <w:name w:val="table of figures"/>
    <w:basedOn w:val="Normal"/>
    <w:next w:val="Normal"/>
    <w:semiHidden/>
    <w:rsid w:val="0047031B"/>
  </w:style>
  <w:style w:type="character" w:customStyle="1" w:styleId="TitleChar">
    <w:name w:val="Title Char"/>
    <w:basedOn w:val="DefaultParagraphFont"/>
    <w:link w:val="Title"/>
    <w:rsid w:val="0047031B"/>
    <w:rPr>
      <w:rFonts w:ascii="Cambria" w:eastAsia="Times New Roman" w:hAnsi="Cambria" w:cs="Times New Roman"/>
      <w:b/>
      <w:bCs/>
      <w:kern w:val="28"/>
      <w:sz w:val="32"/>
      <w:szCs w:val="32"/>
      <w:lang w:val="en-US"/>
    </w:rPr>
  </w:style>
  <w:style w:type="paragraph" w:styleId="TOAHeading">
    <w:name w:val="toa heading"/>
    <w:basedOn w:val="Normal"/>
    <w:next w:val="Normal"/>
    <w:semiHidden/>
    <w:rsid w:val="0047031B"/>
    <w:pPr>
      <w:spacing w:before="120"/>
    </w:pPr>
    <w:rPr>
      <w:rFonts w:ascii="Cambria" w:hAnsi="Cambria"/>
      <w:b/>
      <w:bCs/>
      <w:szCs w:val="24"/>
    </w:rPr>
  </w:style>
  <w:style w:type="paragraph" w:styleId="TOC1">
    <w:name w:val="toc 1"/>
    <w:basedOn w:val="Normal"/>
    <w:next w:val="Normal"/>
    <w:autoRedefine/>
    <w:uiPriority w:val="39"/>
    <w:rsid w:val="0053437D"/>
    <w:pPr>
      <w:tabs>
        <w:tab w:val="right" w:leader="dot" w:pos="9010"/>
      </w:tabs>
    </w:pPr>
  </w:style>
  <w:style w:type="paragraph" w:styleId="TOC2">
    <w:name w:val="toc 2"/>
    <w:basedOn w:val="Normal"/>
    <w:next w:val="Normal"/>
    <w:autoRedefine/>
    <w:semiHidden/>
    <w:rsid w:val="0047031B"/>
    <w:pPr>
      <w:ind w:left="240"/>
    </w:pPr>
  </w:style>
  <w:style w:type="paragraph" w:styleId="TOC3">
    <w:name w:val="toc 3"/>
    <w:basedOn w:val="Normal"/>
    <w:next w:val="Normal"/>
    <w:autoRedefine/>
    <w:semiHidden/>
    <w:rsid w:val="0047031B"/>
    <w:pPr>
      <w:ind w:left="480"/>
    </w:pPr>
  </w:style>
  <w:style w:type="paragraph" w:styleId="TOC4">
    <w:name w:val="toc 4"/>
    <w:basedOn w:val="Normal"/>
    <w:next w:val="Normal"/>
    <w:autoRedefine/>
    <w:semiHidden/>
    <w:rsid w:val="0047031B"/>
    <w:pPr>
      <w:ind w:left="720"/>
    </w:pPr>
  </w:style>
  <w:style w:type="paragraph" w:styleId="TOC5">
    <w:name w:val="toc 5"/>
    <w:basedOn w:val="Normal"/>
    <w:next w:val="Normal"/>
    <w:autoRedefine/>
    <w:semiHidden/>
    <w:rsid w:val="0047031B"/>
    <w:pPr>
      <w:ind w:left="960"/>
    </w:pPr>
  </w:style>
  <w:style w:type="paragraph" w:styleId="TOC6">
    <w:name w:val="toc 6"/>
    <w:basedOn w:val="Normal"/>
    <w:next w:val="Normal"/>
    <w:autoRedefine/>
    <w:semiHidden/>
    <w:rsid w:val="0047031B"/>
    <w:pPr>
      <w:ind w:left="1200"/>
    </w:pPr>
  </w:style>
  <w:style w:type="paragraph" w:styleId="TOC7">
    <w:name w:val="toc 7"/>
    <w:basedOn w:val="Normal"/>
    <w:next w:val="Normal"/>
    <w:autoRedefine/>
    <w:semiHidden/>
    <w:rsid w:val="0047031B"/>
    <w:pPr>
      <w:ind w:left="1440"/>
    </w:pPr>
  </w:style>
  <w:style w:type="paragraph" w:styleId="TOC8">
    <w:name w:val="toc 8"/>
    <w:basedOn w:val="Normal"/>
    <w:next w:val="Normal"/>
    <w:autoRedefine/>
    <w:semiHidden/>
    <w:rsid w:val="0047031B"/>
    <w:pPr>
      <w:ind w:left="1680"/>
    </w:pPr>
  </w:style>
  <w:style w:type="paragraph" w:styleId="TOC9">
    <w:name w:val="toc 9"/>
    <w:basedOn w:val="Normal"/>
    <w:next w:val="Normal"/>
    <w:autoRedefine/>
    <w:semiHidden/>
    <w:rsid w:val="0047031B"/>
    <w:pPr>
      <w:ind w:left="1920"/>
    </w:pPr>
  </w:style>
  <w:style w:type="paragraph" w:styleId="TOCHeading">
    <w:name w:val="TOC Heading"/>
    <w:basedOn w:val="Heading1"/>
    <w:next w:val="Normal"/>
    <w:uiPriority w:val="39"/>
    <w:unhideWhenUsed/>
    <w:qFormat/>
    <w:rsid w:val="0047031B"/>
    <w:pPr>
      <w:outlineLvl w:val="9"/>
    </w:pPr>
    <w:rPr>
      <w:rFonts w:ascii="Cambria" w:hAnsi="Cambria"/>
      <w:sz w:val="32"/>
      <w:szCs w:val="32"/>
    </w:rPr>
  </w:style>
  <w:style w:type="character" w:styleId="Hyperlink">
    <w:name w:val="Hyperlink"/>
    <w:uiPriority w:val="99"/>
    <w:rsid w:val="0047031B"/>
    <w:rPr>
      <w:color w:val="0000FF"/>
      <w:u w:val="single"/>
    </w:rPr>
  </w:style>
  <w:style w:type="character" w:styleId="FollowedHyperlink">
    <w:name w:val="FollowedHyperlink"/>
    <w:semiHidden/>
    <w:unhideWhenUsed/>
    <w:rsid w:val="0047031B"/>
    <w:rPr>
      <w:color w:val="800080"/>
      <w:u w:val="single"/>
    </w:rPr>
  </w:style>
  <w:style w:type="character" w:styleId="CommentReference">
    <w:name w:val="annotation reference"/>
    <w:uiPriority w:val="99"/>
    <w:unhideWhenUsed/>
    <w:rsid w:val="0047031B"/>
    <w:rPr>
      <w:sz w:val="16"/>
      <w:szCs w:val="16"/>
    </w:rPr>
  </w:style>
  <w:style w:type="character" w:customStyle="1" w:styleId="UnresolvedMention1">
    <w:name w:val="Unresolved Mention1"/>
    <w:basedOn w:val="DefaultParagraphFont"/>
    <w:uiPriority w:val="99"/>
    <w:semiHidden/>
    <w:unhideWhenUsed/>
    <w:rsid w:val="0047031B"/>
    <w:rPr>
      <w:color w:val="808080"/>
      <w:shd w:val="clear" w:color="auto" w:fill="E6E6E6"/>
    </w:rPr>
  </w:style>
  <w:style w:type="table" w:styleId="TableGrid">
    <w:name w:val="Table Grid"/>
    <w:basedOn w:val="TableNormal"/>
    <w:rsid w:val="0047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7031B"/>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7031B"/>
    <w:rPr>
      <w:color w:val="808080"/>
    </w:rPr>
  </w:style>
  <w:style w:type="character" w:styleId="FootnoteReference">
    <w:name w:val="footnote reference"/>
    <w:basedOn w:val="DefaultParagraphFont"/>
    <w:semiHidden/>
    <w:unhideWhenUsed/>
    <w:rsid w:val="0047031B"/>
    <w:rPr>
      <w:vertAlign w:val="superscript"/>
    </w:rPr>
  </w:style>
  <w:style w:type="paragraph" w:customStyle="1" w:styleId="Teaser">
    <w:name w:val="Teaser"/>
    <w:basedOn w:val="Normal"/>
    <w:link w:val="TeaserChar"/>
    <w:rsid w:val="0047031B"/>
    <w:pPr>
      <w:spacing w:before="120"/>
    </w:pPr>
    <w:rPr>
      <w:szCs w:val="24"/>
    </w:rPr>
  </w:style>
  <w:style w:type="paragraph" w:customStyle="1" w:styleId="EndNoteBibliographyTitle">
    <w:name w:val="EndNote Bibliography Title"/>
    <w:basedOn w:val="Normal"/>
    <w:link w:val="EndNoteBibliographyTitleChar"/>
    <w:rsid w:val="0047031B"/>
    <w:pPr>
      <w:jc w:val="center"/>
    </w:pPr>
    <w:rPr>
      <w:noProof/>
      <w:u w:val="words"/>
    </w:rPr>
  </w:style>
  <w:style w:type="character" w:customStyle="1" w:styleId="SMSubheadingChar">
    <w:name w:val="SM Subheading Char"/>
    <w:basedOn w:val="DefaultParagraphFont"/>
    <w:link w:val="SMSubheading"/>
    <w:rsid w:val="0047031B"/>
    <w:rPr>
      <w:rFonts w:ascii="Times New Roman" w:eastAsia="Times New Roman" w:hAnsi="Times New Roman" w:cs="Times New Roman"/>
      <w:sz w:val="24"/>
      <w:szCs w:val="20"/>
      <w:u w:val="words"/>
      <w:lang w:val="en-US"/>
    </w:rPr>
  </w:style>
  <w:style w:type="character" w:customStyle="1" w:styleId="EndNoteBibliographyTitleChar">
    <w:name w:val="EndNote Bibliography Title Char"/>
    <w:basedOn w:val="SMSubheadingChar"/>
    <w:link w:val="EndNoteBibliographyTitle"/>
    <w:rsid w:val="0047031B"/>
    <w:rPr>
      <w:rFonts w:ascii="Times New Roman" w:eastAsia="Times New Roman" w:hAnsi="Times New Roman" w:cs="Times New Roman"/>
      <w:noProof/>
      <w:sz w:val="24"/>
      <w:szCs w:val="20"/>
      <w:u w:val="words"/>
      <w:lang w:val="en-US"/>
    </w:rPr>
  </w:style>
  <w:style w:type="paragraph" w:customStyle="1" w:styleId="EndNoteBibliography">
    <w:name w:val="EndNote Bibliography"/>
    <w:basedOn w:val="Normal"/>
    <w:link w:val="EndNoteBibliographyChar"/>
    <w:rsid w:val="0047031B"/>
    <w:rPr>
      <w:noProof/>
      <w:u w:val="words"/>
    </w:rPr>
  </w:style>
  <w:style w:type="character" w:customStyle="1" w:styleId="EndNoteBibliographyChar">
    <w:name w:val="EndNote Bibliography Char"/>
    <w:basedOn w:val="SMSubheadingChar"/>
    <w:link w:val="EndNoteBibliography"/>
    <w:rsid w:val="0047031B"/>
    <w:rPr>
      <w:rFonts w:ascii="Times New Roman" w:eastAsia="Times New Roman" w:hAnsi="Times New Roman" w:cs="Times New Roman"/>
      <w:noProof/>
      <w:sz w:val="24"/>
      <w:szCs w:val="20"/>
      <w:u w:val="words"/>
      <w:lang w:val="en-US"/>
    </w:rPr>
  </w:style>
  <w:style w:type="character" w:customStyle="1" w:styleId="gnkrckgcgsb">
    <w:name w:val="gnkrckgcgsb"/>
    <w:basedOn w:val="DefaultParagraphFont"/>
    <w:rsid w:val="0047031B"/>
  </w:style>
  <w:style w:type="paragraph" w:customStyle="1" w:styleId="Authors">
    <w:name w:val="Authors"/>
    <w:basedOn w:val="Normal"/>
    <w:rsid w:val="0047031B"/>
    <w:pPr>
      <w:spacing w:before="120" w:after="360"/>
      <w:jc w:val="center"/>
    </w:pPr>
    <w:rPr>
      <w:szCs w:val="24"/>
    </w:rPr>
  </w:style>
  <w:style w:type="paragraph" w:customStyle="1" w:styleId="Paragraph">
    <w:name w:val="Paragraph"/>
    <w:basedOn w:val="Normal"/>
    <w:rsid w:val="0047031B"/>
    <w:pPr>
      <w:spacing w:before="120"/>
      <w:ind w:firstLine="720"/>
    </w:pPr>
    <w:rPr>
      <w:szCs w:val="24"/>
    </w:rPr>
  </w:style>
  <w:style w:type="character" w:styleId="Strong">
    <w:name w:val="Strong"/>
    <w:basedOn w:val="DefaultParagraphFont"/>
    <w:uiPriority w:val="22"/>
    <w:qFormat/>
    <w:rsid w:val="0047031B"/>
    <w:rPr>
      <w:b/>
      <w:bCs/>
    </w:rPr>
  </w:style>
  <w:style w:type="paragraph" w:customStyle="1" w:styleId="SOMContent">
    <w:name w:val="SOMContent"/>
    <w:basedOn w:val="Normal"/>
    <w:rsid w:val="0047031B"/>
    <w:pPr>
      <w:spacing w:before="120"/>
    </w:pPr>
    <w:rPr>
      <w:szCs w:val="24"/>
    </w:rPr>
  </w:style>
  <w:style w:type="character" w:customStyle="1" w:styleId="UnresolvedMention2">
    <w:name w:val="Unresolved Mention2"/>
    <w:basedOn w:val="DefaultParagraphFont"/>
    <w:uiPriority w:val="99"/>
    <w:semiHidden/>
    <w:unhideWhenUsed/>
    <w:rsid w:val="0047031B"/>
    <w:rPr>
      <w:color w:val="605E5C"/>
      <w:shd w:val="clear" w:color="auto" w:fill="E1DFDD"/>
    </w:rPr>
  </w:style>
  <w:style w:type="character" w:customStyle="1" w:styleId="TeaserChar">
    <w:name w:val="Teaser Char"/>
    <w:basedOn w:val="DefaultParagraphFont"/>
    <w:link w:val="Teaser"/>
    <w:rsid w:val="0047031B"/>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B73E6D"/>
  </w:style>
  <w:style w:type="character" w:styleId="UnresolvedMention">
    <w:name w:val="Unresolved Mention"/>
    <w:basedOn w:val="DefaultParagraphFont"/>
    <w:uiPriority w:val="99"/>
    <w:semiHidden/>
    <w:unhideWhenUsed/>
    <w:rsid w:val="00894F9A"/>
    <w:rPr>
      <w:color w:val="605E5C"/>
      <w:shd w:val="clear" w:color="auto" w:fill="E1DFDD"/>
    </w:rPr>
  </w:style>
  <w:style w:type="paragraph" w:styleId="Revision">
    <w:name w:val="Revision"/>
    <w:hidden/>
    <w:uiPriority w:val="99"/>
    <w:semiHidden/>
    <w:rsid w:val="009C595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429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0IWSxH6BsXr9MHx53W5vPwGaQ==">CgMxLjA4AGokChRzdWdnZXN0LmFjbWUwbGxlYnl0NxIMWW9vbkp1bmcgQWhuaiQKFHN1Z2dlc3QuOXo3NzFjajlqenBnEgxZb29uSnVuZyBBaG5qJAoUc3VnZ2VzdC5ybnVia291cGRxdGwSDFlvb25KdW5nIEFobmokChRzdWdnZXN0LmZxMXZqYTloajdtNBIMWW9vbkp1bmcgQWhuaiQKFHN1Z2dlc3QuYWVzcHB0aWhkamUwEgxZb29uSnVuZyBBaG5yITFfX1hHU0hlX003Y0R0Q3Jic0daejdYY0VYalhBZnRh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Tamura-Wicks, Helen M</dc:creator>
  <cp:lastModifiedBy>Tuholske, Cascade</cp:lastModifiedBy>
  <cp:revision>5</cp:revision>
  <dcterms:created xsi:type="dcterms:W3CDTF">2023-10-01T18:38:00Z</dcterms:created>
  <dcterms:modified xsi:type="dcterms:W3CDTF">2023-10-02T00:32:00Z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http://www.zotero.org/styles/nature</vt:lpwstr>
  </property>
</Properties>
</file>