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DD71" w14:textId="53314EF3" w:rsidR="00C32A5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7A52463" w14:textId="60607E65" w:rsidR="00C32A57" w:rsidRDefault="00165451" w:rsidP="00165451">
      <w:pPr>
        <w:jc w:val="right"/>
        <w:rPr>
          <w:rFonts w:ascii="Times New Roman" w:eastAsia="Times New Roman" w:hAnsi="Times New Roman" w:cs="Times New Roman"/>
        </w:rPr>
      </w:pPr>
      <w:r w:rsidRPr="00165451">
        <w:rPr>
          <w:rFonts w:ascii="Times New Roman" w:eastAsia="Times New Roman" w:hAnsi="Times New Roman" w:cs="Times New Roman"/>
        </w:rPr>
        <w:fldChar w:fldCharType="begin"/>
      </w:r>
      <w:r w:rsidRPr="00165451">
        <w:rPr>
          <w:rFonts w:ascii="Times New Roman" w:eastAsia="Times New Roman" w:hAnsi="Times New Roman" w:cs="Times New Roman"/>
        </w:rPr>
        <w:instrText xml:space="preserve"> DATE \@ "MMMM d, yyyy" </w:instrText>
      </w:r>
      <w:r w:rsidRPr="00165451">
        <w:rPr>
          <w:rFonts w:ascii="Times New Roman" w:eastAsia="Times New Roman" w:hAnsi="Times New Roman" w:cs="Times New Roman"/>
        </w:rPr>
        <w:fldChar w:fldCharType="separate"/>
      </w:r>
      <w:r w:rsidR="00365731">
        <w:rPr>
          <w:rFonts w:ascii="Times New Roman" w:eastAsia="Times New Roman" w:hAnsi="Times New Roman" w:cs="Times New Roman"/>
          <w:noProof/>
        </w:rPr>
        <w:t>October 2, 2023</w:t>
      </w:r>
      <w:r w:rsidRPr="00165451">
        <w:rPr>
          <w:rFonts w:ascii="Times New Roman" w:eastAsia="Times New Roman" w:hAnsi="Times New Roman" w:cs="Times New Roman"/>
        </w:rPr>
        <w:fldChar w:fldCharType="end"/>
      </w:r>
    </w:p>
    <w:p w14:paraId="70622F51" w14:textId="70BFA56B" w:rsidR="003F238D" w:rsidRDefault="002E1542">
      <w:pPr>
        <w:rPr>
          <w:rFonts w:ascii="Times New Roman" w:eastAsia="Times New Roman" w:hAnsi="Times New Roman" w:cs="Times New Roman"/>
        </w:rPr>
      </w:pPr>
      <w:r>
        <w:rPr>
          <w:rFonts w:ascii="Times New Roman" w:eastAsia="Times New Roman" w:hAnsi="Times New Roman" w:cs="Times New Roman"/>
        </w:rPr>
        <w:t xml:space="preserve">Dr. </w:t>
      </w:r>
      <w:r w:rsidR="00F5242F">
        <w:rPr>
          <w:rFonts w:ascii="Times New Roman" w:eastAsia="Times New Roman" w:hAnsi="Times New Roman" w:cs="Times New Roman"/>
        </w:rPr>
        <w:t>Monica</w:t>
      </w:r>
      <w:r w:rsidR="00A67E2D">
        <w:rPr>
          <w:rFonts w:ascii="Times New Roman" w:eastAsia="Times New Roman" w:hAnsi="Times New Roman" w:cs="Times New Roman"/>
        </w:rPr>
        <w:t xml:space="preserve"> </w:t>
      </w:r>
      <w:proofErr w:type="spellStart"/>
      <w:r w:rsidR="003D5BC2">
        <w:rPr>
          <w:rFonts w:ascii="Times New Roman" w:eastAsia="Times New Roman" w:hAnsi="Times New Roman" w:cs="Times New Roman"/>
        </w:rPr>
        <w:t>Contestabile</w:t>
      </w:r>
      <w:proofErr w:type="spellEnd"/>
      <w:r w:rsidR="003D5BC2">
        <w:rPr>
          <w:rFonts w:ascii="Times New Roman" w:eastAsia="Times New Roman" w:hAnsi="Times New Roman" w:cs="Times New Roman"/>
        </w:rPr>
        <w:t>,</w:t>
      </w:r>
    </w:p>
    <w:p w14:paraId="0571A384" w14:textId="79257DF5" w:rsidR="00C32A57" w:rsidRDefault="003D5BC2">
      <w:pPr>
        <w:rPr>
          <w:rFonts w:ascii="Times New Roman" w:eastAsia="Times New Roman" w:hAnsi="Times New Roman" w:cs="Times New Roman"/>
        </w:rPr>
      </w:pPr>
      <w:r>
        <w:rPr>
          <w:rFonts w:ascii="Times New Roman" w:eastAsia="Times New Roman" w:hAnsi="Times New Roman" w:cs="Times New Roman"/>
        </w:rPr>
        <w:t>Chief</w:t>
      </w:r>
      <w:r w:rsidR="00833661">
        <w:rPr>
          <w:rFonts w:ascii="Times New Roman" w:eastAsia="Times New Roman" w:hAnsi="Times New Roman" w:cs="Times New Roman"/>
        </w:rPr>
        <w:t xml:space="preserve"> Editor, </w:t>
      </w:r>
      <w:r w:rsidR="00833661" w:rsidRPr="003F238D">
        <w:rPr>
          <w:rFonts w:ascii="Times New Roman" w:eastAsia="Times New Roman" w:hAnsi="Times New Roman" w:cs="Times New Roman"/>
          <w:i/>
          <w:iCs/>
        </w:rPr>
        <w:t xml:space="preserve">Nature </w:t>
      </w:r>
      <w:r w:rsidR="00D203A2">
        <w:rPr>
          <w:rFonts w:ascii="Times New Roman" w:eastAsia="Times New Roman" w:hAnsi="Times New Roman" w:cs="Times New Roman"/>
          <w:i/>
          <w:iCs/>
        </w:rPr>
        <w:t>Sustainability</w:t>
      </w:r>
    </w:p>
    <w:p w14:paraId="739A9F3F" w14:textId="77777777" w:rsidR="00C32A57" w:rsidRDefault="00C32A57">
      <w:pPr>
        <w:rPr>
          <w:rFonts w:ascii="Times New Roman" w:eastAsia="Times New Roman" w:hAnsi="Times New Roman" w:cs="Times New Roman"/>
        </w:rPr>
      </w:pPr>
    </w:p>
    <w:p w14:paraId="647E1041" w14:textId="31B9C333" w:rsidR="00490D6C" w:rsidRDefault="00A67E2D">
      <w:pPr>
        <w:rPr>
          <w:rFonts w:ascii="Times New Roman" w:eastAsia="Times New Roman" w:hAnsi="Times New Roman" w:cs="Times New Roman"/>
        </w:rPr>
      </w:pPr>
      <w:r>
        <w:rPr>
          <w:rFonts w:ascii="Times New Roman" w:eastAsia="Times New Roman" w:hAnsi="Times New Roman" w:cs="Times New Roman"/>
        </w:rPr>
        <w:t xml:space="preserve">Dear Dr. </w:t>
      </w:r>
      <w:proofErr w:type="spellStart"/>
      <w:r w:rsidR="001F7FD5" w:rsidRPr="001F7FD5">
        <w:rPr>
          <w:rFonts w:ascii="Times New Roman" w:eastAsia="Times New Roman" w:hAnsi="Times New Roman" w:cs="Times New Roman"/>
        </w:rPr>
        <w:t>Contestabile</w:t>
      </w:r>
      <w:proofErr w:type="spellEnd"/>
      <w:r>
        <w:rPr>
          <w:rFonts w:ascii="Times New Roman" w:eastAsia="Times New Roman" w:hAnsi="Times New Roman" w:cs="Times New Roman"/>
        </w:rPr>
        <w:t>:</w:t>
      </w:r>
    </w:p>
    <w:p w14:paraId="2DA5B8E4" w14:textId="77777777" w:rsidR="007C0192" w:rsidRDefault="007C0192">
      <w:pPr>
        <w:rPr>
          <w:rFonts w:ascii="Times New Roman" w:eastAsia="Times New Roman" w:hAnsi="Times New Roman" w:cs="Times New Roman"/>
        </w:rPr>
      </w:pPr>
    </w:p>
    <w:p w14:paraId="6B6CB8F3" w14:textId="7117E04B" w:rsidR="007C0192" w:rsidRDefault="00834B5F" w:rsidP="008262BF">
      <w:pPr>
        <w:jc w:val="both"/>
        <w:rPr>
          <w:rFonts w:ascii="Times New Roman" w:eastAsia="Times New Roman" w:hAnsi="Times New Roman" w:cs="Times New Roman"/>
        </w:rPr>
      </w:pPr>
      <w:r w:rsidRPr="00834B5F">
        <w:rPr>
          <w:rFonts w:ascii="Times New Roman" w:eastAsia="Times New Roman" w:hAnsi="Times New Roman" w:cs="Times New Roman"/>
        </w:rPr>
        <w:t>Please find enclosed our revised manuscript entitled “Trends and disparities of hazardous heat exposure among incarcerated people in the United States (</w:t>
      </w:r>
      <w:r w:rsidR="00D0548B" w:rsidRPr="00D0548B">
        <w:rPr>
          <w:rFonts w:ascii="Times New Roman" w:eastAsia="Times New Roman" w:hAnsi="Times New Roman" w:cs="Times New Roman"/>
        </w:rPr>
        <w:t>NATSUSTAIN-23093333-T</w:t>
      </w:r>
      <w:r w:rsidRPr="00834B5F">
        <w:rPr>
          <w:rFonts w:ascii="Times New Roman" w:eastAsia="Times New Roman" w:hAnsi="Times New Roman" w:cs="Times New Roman"/>
        </w:rPr>
        <w:t>). We have revised the text according to the comments and suggestions of the Editors and Reviewers, as outlined in our responses.</w:t>
      </w:r>
    </w:p>
    <w:p w14:paraId="78F3B181" w14:textId="77777777" w:rsidR="00D90A9B" w:rsidRDefault="00D90A9B" w:rsidP="008262BF">
      <w:pPr>
        <w:jc w:val="both"/>
        <w:rPr>
          <w:rFonts w:ascii="Times New Roman" w:eastAsia="Times New Roman" w:hAnsi="Times New Roman" w:cs="Times New Roman"/>
        </w:rPr>
      </w:pPr>
    </w:p>
    <w:p w14:paraId="34100519" w14:textId="315A5FEA" w:rsidR="00D90A9B" w:rsidRPr="00D90A9B" w:rsidRDefault="00D90A9B" w:rsidP="008262BF">
      <w:pPr>
        <w:jc w:val="both"/>
        <w:rPr>
          <w:rFonts w:ascii="Times New Roman" w:eastAsia="Times New Roman" w:hAnsi="Times New Roman" w:cs="Times New Roman"/>
          <w:lang w:val="en-GB"/>
        </w:rPr>
      </w:pPr>
      <w:r w:rsidRPr="00490D6C">
        <w:rPr>
          <w:rFonts w:ascii="Times New Roman" w:eastAsia="Times New Roman" w:hAnsi="Times New Roman" w:cs="Times New Roman"/>
          <w:highlight w:val="yellow"/>
          <w:lang w:val="en-GB"/>
        </w:rPr>
        <w:t>The main text,</w:t>
      </w:r>
      <w:r w:rsidRPr="00490D6C">
        <w:rPr>
          <w:rFonts w:ascii="Segoe UI" w:hAnsi="Segoe UI" w:cs="Segoe UI"/>
          <w:color w:val="222222"/>
          <w:sz w:val="27"/>
          <w:szCs w:val="27"/>
          <w:highlight w:val="yellow"/>
          <w:shd w:val="clear" w:color="auto" w:fill="FFFFFF"/>
        </w:rPr>
        <w:t xml:space="preserve"> </w:t>
      </w:r>
      <w:r w:rsidRPr="00490D6C">
        <w:rPr>
          <w:rFonts w:ascii="Times New Roman" w:eastAsia="Times New Roman" w:hAnsi="Times New Roman" w:cs="Times New Roman"/>
          <w:highlight w:val="yellow"/>
        </w:rPr>
        <w:t>including abstract, references and figure legends</w:t>
      </w:r>
      <w:r w:rsidRPr="00490D6C">
        <w:rPr>
          <w:rFonts w:ascii="Times New Roman" w:eastAsia="Times New Roman" w:hAnsi="Times New Roman" w:cs="Times New Roman"/>
          <w:highlight w:val="yellow"/>
          <w:lang w:val="en-GB"/>
        </w:rPr>
        <w:t xml:space="preserve"> is </w:t>
      </w:r>
      <w:r w:rsidRPr="00490D6C">
        <w:rPr>
          <w:rFonts w:ascii="Times New Roman" w:eastAsia="Times New Roman" w:hAnsi="Times New Roman" w:cs="Times New Roman"/>
          <w:bCs/>
          <w:highlight w:val="yellow"/>
          <w:lang w:val="en-GB"/>
        </w:rPr>
        <w:t xml:space="preserve">1,966 </w:t>
      </w:r>
      <w:r w:rsidRPr="00490D6C">
        <w:rPr>
          <w:rFonts w:ascii="Times New Roman" w:eastAsia="Times New Roman" w:hAnsi="Times New Roman" w:cs="Times New Roman"/>
          <w:highlight w:val="yellow"/>
          <w:lang w:val="en-GB"/>
        </w:rPr>
        <w:t xml:space="preserve">words. The abstract is </w:t>
      </w:r>
      <w:r w:rsidRPr="00490D6C">
        <w:rPr>
          <w:rFonts w:ascii="Times New Roman" w:eastAsia="Times New Roman" w:hAnsi="Times New Roman" w:cs="Times New Roman"/>
          <w:bCs/>
          <w:highlight w:val="yellow"/>
          <w:lang w:val="en-GB"/>
        </w:rPr>
        <w:t xml:space="preserve">150 </w:t>
      </w:r>
      <w:r w:rsidRPr="00490D6C">
        <w:rPr>
          <w:rFonts w:ascii="Times New Roman" w:eastAsia="Times New Roman" w:hAnsi="Times New Roman" w:cs="Times New Roman"/>
          <w:highlight w:val="yellow"/>
          <w:lang w:val="en-GB"/>
        </w:rPr>
        <w:t>words. It contains two figures, with additional information in the Supplementary Information.</w:t>
      </w:r>
    </w:p>
    <w:p w14:paraId="5E953D41" w14:textId="77777777" w:rsidR="00A67E2D" w:rsidRDefault="00A67E2D">
      <w:pPr>
        <w:rPr>
          <w:rFonts w:ascii="Times New Roman" w:eastAsia="Times New Roman" w:hAnsi="Times New Roman" w:cs="Times New Roman"/>
        </w:rPr>
      </w:pPr>
    </w:p>
    <w:p w14:paraId="112609B0" w14:textId="65D7B461" w:rsidR="00CE796C" w:rsidRDefault="00C0606E" w:rsidP="00C0606E">
      <w:pPr>
        <w:jc w:val="both"/>
        <w:rPr>
          <w:rFonts w:ascii="Times New Roman" w:eastAsia="Times New Roman" w:hAnsi="Times New Roman" w:cs="Times New Roman"/>
        </w:rPr>
      </w:pPr>
      <w:r>
        <w:rPr>
          <w:rFonts w:ascii="Times New Roman" w:eastAsia="Times New Roman" w:hAnsi="Times New Roman" w:cs="Times New Roman"/>
        </w:rPr>
        <w:t xml:space="preserve">The summer of 2023 </w:t>
      </w:r>
      <w:ins w:id="0" w:author="Tuholske, Cascade" w:date="2023-10-02T17:59:00Z">
        <w:r w:rsidR="0039322F">
          <w:rPr>
            <w:rFonts w:ascii="Times New Roman" w:eastAsia="Times New Roman" w:hAnsi="Times New Roman" w:cs="Times New Roman"/>
          </w:rPr>
          <w:t>presented</w:t>
        </w:r>
      </w:ins>
      <w:ins w:id="1" w:author="Tuholske, Cascade" w:date="2023-10-02T17:57:00Z">
        <w:r w:rsidR="00365731">
          <w:rPr>
            <w:rFonts w:ascii="Times New Roman" w:eastAsia="Times New Roman" w:hAnsi="Times New Roman" w:cs="Times New Roman"/>
          </w:rPr>
          <w:t xml:space="preserve"> </w:t>
        </w:r>
      </w:ins>
      <w:del w:id="2" w:author="Tuholske, Cascade" w:date="2023-10-02T17:57:00Z">
        <w:r w:rsidDel="00365731">
          <w:rPr>
            <w:rFonts w:ascii="Times New Roman" w:eastAsia="Times New Roman" w:hAnsi="Times New Roman" w:cs="Times New Roman"/>
          </w:rPr>
          <w:delText xml:space="preserve">is </w:delText>
        </w:r>
        <w:r w:rsidR="000C3447" w:rsidDel="00365731">
          <w:rPr>
            <w:rFonts w:ascii="Times New Roman" w:eastAsia="Times New Roman" w:hAnsi="Times New Roman" w:cs="Times New Roman"/>
          </w:rPr>
          <w:delText xml:space="preserve">manifesting </w:delText>
        </w:r>
      </w:del>
      <w:ins w:id="3" w:author="Tuholske, Cascade" w:date="2023-10-02T17:59:00Z">
        <w:r w:rsidR="0039322F">
          <w:rPr>
            <w:rFonts w:ascii="Times New Roman" w:eastAsia="Times New Roman" w:hAnsi="Times New Roman" w:cs="Times New Roman"/>
          </w:rPr>
          <w:t xml:space="preserve">an </w:t>
        </w:r>
      </w:ins>
      <w:del w:id="4" w:author="Tuholske, Cascade" w:date="2023-10-02T17:59:00Z">
        <w:r w:rsidR="000C3447" w:rsidDel="0039322F">
          <w:rPr>
            <w:rFonts w:ascii="Times New Roman" w:eastAsia="Times New Roman" w:hAnsi="Times New Roman" w:cs="Times New Roman"/>
          </w:rPr>
          <w:delText>a</w:delText>
        </w:r>
        <w:r w:rsidR="00914C30" w:rsidDel="0039322F">
          <w:rPr>
            <w:rFonts w:ascii="Times New Roman" w:eastAsia="Times New Roman" w:hAnsi="Times New Roman" w:cs="Times New Roman"/>
          </w:rPr>
          <w:delText xml:space="preserve">n </w:delText>
        </w:r>
      </w:del>
      <w:r w:rsidR="000C3447">
        <w:rPr>
          <w:rFonts w:ascii="Times New Roman" w:eastAsia="Times New Roman" w:hAnsi="Times New Roman" w:cs="Times New Roman"/>
        </w:rPr>
        <w:t>unbearable and dangerous</w:t>
      </w:r>
      <w:r w:rsidR="007B5DC8">
        <w:rPr>
          <w:rFonts w:ascii="Times New Roman" w:eastAsia="Times New Roman" w:hAnsi="Times New Roman" w:cs="Times New Roman"/>
        </w:rPr>
        <w:t xml:space="preserve"> </w:t>
      </w:r>
      <w:ins w:id="5" w:author="Tuholske, Cascade" w:date="2023-10-02T17:59:00Z">
        <w:r w:rsidR="0039322F">
          <w:rPr>
            <w:rFonts w:ascii="Times New Roman" w:eastAsia="Times New Roman" w:hAnsi="Times New Roman" w:cs="Times New Roman"/>
          </w:rPr>
          <w:t xml:space="preserve">new </w:t>
        </w:r>
      </w:ins>
      <w:r w:rsidR="000C3447">
        <w:rPr>
          <w:rFonts w:ascii="Times New Roman" w:eastAsia="Times New Roman" w:hAnsi="Times New Roman" w:cs="Times New Roman"/>
        </w:rPr>
        <w:t xml:space="preserve">normal </w:t>
      </w:r>
      <w:r w:rsidR="007B5DC8">
        <w:rPr>
          <w:rFonts w:ascii="Times New Roman" w:eastAsia="Times New Roman" w:hAnsi="Times New Roman" w:cs="Times New Roman"/>
        </w:rPr>
        <w:t>for</w:t>
      </w:r>
      <w:r>
        <w:rPr>
          <w:rFonts w:ascii="Times New Roman" w:eastAsia="Times New Roman" w:hAnsi="Times New Roman" w:cs="Times New Roman"/>
        </w:rPr>
        <w:t xml:space="preserve"> </w:t>
      </w:r>
      <w:r w:rsidR="000C3447">
        <w:rPr>
          <w:rFonts w:ascii="Times New Roman" w:eastAsia="Times New Roman" w:hAnsi="Times New Roman" w:cs="Times New Roman"/>
        </w:rPr>
        <w:t xml:space="preserve">temperatures in </w:t>
      </w:r>
      <w:r>
        <w:rPr>
          <w:rFonts w:ascii="Times New Roman" w:eastAsia="Times New Roman" w:hAnsi="Times New Roman" w:cs="Times New Roman"/>
        </w:rPr>
        <w:t>the United States</w:t>
      </w:r>
      <w:r w:rsidR="00300AD1">
        <w:rPr>
          <w:rFonts w:ascii="Times New Roman" w:eastAsia="Times New Roman" w:hAnsi="Times New Roman" w:cs="Times New Roman"/>
        </w:rPr>
        <w:t>, with o</w:t>
      </w:r>
      <w:r w:rsidR="007B5DC8">
        <w:rPr>
          <w:rFonts w:ascii="Times New Roman" w:eastAsia="Times New Roman" w:hAnsi="Times New Roman" w:cs="Times New Roman"/>
        </w:rPr>
        <w:t>ver 100 million people</w:t>
      </w:r>
      <w:ins w:id="6" w:author="Tuholske, Cascade" w:date="2023-10-02T17:59:00Z">
        <w:r w:rsidR="0039322F">
          <w:rPr>
            <w:rFonts w:ascii="Times New Roman" w:eastAsia="Times New Roman" w:hAnsi="Times New Roman" w:cs="Times New Roman"/>
          </w:rPr>
          <w:t xml:space="preserve"> repeatedly</w:t>
        </w:r>
      </w:ins>
      <w:r w:rsidR="007B5DC8">
        <w:rPr>
          <w:rFonts w:ascii="Times New Roman" w:eastAsia="Times New Roman" w:hAnsi="Times New Roman" w:cs="Times New Roman"/>
        </w:rPr>
        <w:t xml:space="preserve"> </w:t>
      </w:r>
      <w:del w:id="7" w:author="Tuholske, Cascade" w:date="2023-10-02T17:57:00Z">
        <w:r w:rsidR="00CC187C" w:rsidDel="00365731">
          <w:rPr>
            <w:rFonts w:ascii="Times New Roman" w:eastAsia="Times New Roman" w:hAnsi="Times New Roman" w:cs="Times New Roman"/>
          </w:rPr>
          <w:delText>already</w:delText>
        </w:r>
        <w:r w:rsidR="007B5DC8" w:rsidDel="00365731">
          <w:rPr>
            <w:rFonts w:ascii="Times New Roman" w:eastAsia="Times New Roman" w:hAnsi="Times New Roman" w:cs="Times New Roman"/>
          </w:rPr>
          <w:delText xml:space="preserve"> </w:delText>
        </w:r>
      </w:del>
      <w:r w:rsidR="007B5DC8">
        <w:rPr>
          <w:rFonts w:ascii="Times New Roman" w:eastAsia="Times New Roman" w:hAnsi="Times New Roman" w:cs="Times New Roman"/>
        </w:rPr>
        <w:t>exposed to dangerous heat</w:t>
      </w:r>
      <w:ins w:id="8" w:author="Tuholske, Cascade" w:date="2023-10-02T17:59:00Z">
        <w:r w:rsidR="0039322F">
          <w:rPr>
            <w:rFonts w:ascii="Times New Roman" w:eastAsia="Times New Roman" w:hAnsi="Times New Roman" w:cs="Times New Roman"/>
          </w:rPr>
          <w:t xml:space="preserve"> </w:t>
        </w:r>
      </w:ins>
      <w:ins w:id="9" w:author="Tuholske, Cascade" w:date="2023-10-02T17:57:00Z">
        <w:r w:rsidR="00365731">
          <w:rPr>
            <w:rFonts w:ascii="Times New Roman" w:eastAsia="Times New Roman" w:hAnsi="Times New Roman" w:cs="Times New Roman"/>
          </w:rPr>
          <w:t>throughout the summer</w:t>
        </w:r>
      </w:ins>
      <w:r w:rsidR="007B5DC8">
        <w:rPr>
          <w:rFonts w:ascii="Times New Roman" w:eastAsia="Times New Roman" w:hAnsi="Times New Roman" w:cs="Times New Roman"/>
        </w:rPr>
        <w:t>.</w:t>
      </w:r>
      <w:ins w:id="10" w:author="Tuholske, Cascade" w:date="2023-10-02T17:57:00Z">
        <w:r w:rsidR="00365731">
          <w:rPr>
            <w:rFonts w:ascii="Times New Roman" w:eastAsia="Times New Roman" w:hAnsi="Times New Roman" w:cs="Times New Roman"/>
          </w:rPr>
          <w:t xml:space="preserve"> During the summer, a</w:t>
        </w:r>
      </w:ins>
      <w:del w:id="11" w:author="Tuholske, Cascade" w:date="2023-10-02T17:57:00Z">
        <w:r w:rsidR="007B5DC8" w:rsidDel="00365731">
          <w:rPr>
            <w:rFonts w:ascii="Times New Roman" w:eastAsia="Times New Roman" w:hAnsi="Times New Roman" w:cs="Times New Roman"/>
          </w:rPr>
          <w:delText xml:space="preserve"> </w:delText>
        </w:r>
        <w:r w:rsidDel="00365731">
          <w:rPr>
            <w:rFonts w:ascii="Times New Roman" w:eastAsia="Times New Roman" w:hAnsi="Times New Roman" w:cs="Times New Roman"/>
          </w:rPr>
          <w:delText>A</w:delText>
        </w:r>
      </w:del>
      <w:r>
        <w:rPr>
          <w:rFonts w:ascii="Times New Roman" w:eastAsia="Times New Roman" w:hAnsi="Times New Roman" w:cs="Times New Roman"/>
        </w:rPr>
        <w:t>mong the 2 million people</w:t>
      </w:r>
      <w:r w:rsidR="00EA0823">
        <w:rPr>
          <w:rFonts w:ascii="Times New Roman" w:eastAsia="Times New Roman" w:hAnsi="Times New Roman" w:cs="Times New Roman"/>
        </w:rPr>
        <w:t xml:space="preserve"> </w:t>
      </w:r>
      <w:r w:rsidR="00A81FF1">
        <w:rPr>
          <w:rFonts w:ascii="Times New Roman" w:eastAsia="Times New Roman" w:hAnsi="Times New Roman" w:cs="Times New Roman"/>
        </w:rPr>
        <w:t xml:space="preserve">currently incarcerated </w:t>
      </w:r>
      <w:r w:rsidR="00EA0823">
        <w:rPr>
          <w:rFonts w:ascii="Times New Roman" w:eastAsia="Times New Roman" w:hAnsi="Times New Roman" w:cs="Times New Roman"/>
        </w:rPr>
        <w:t>in the United States</w:t>
      </w:r>
      <w:r>
        <w:rPr>
          <w:rFonts w:ascii="Times New Roman" w:eastAsia="Times New Roman" w:hAnsi="Times New Roman" w:cs="Times New Roman"/>
        </w:rPr>
        <w:t xml:space="preserve">, concerning reports </w:t>
      </w:r>
      <w:del w:id="12" w:author="Tuholske, Cascade" w:date="2023-10-02T17:58:00Z">
        <w:r w:rsidDel="00365731">
          <w:rPr>
            <w:rFonts w:ascii="Times New Roman" w:eastAsia="Times New Roman" w:hAnsi="Times New Roman" w:cs="Times New Roman"/>
          </w:rPr>
          <w:delText xml:space="preserve">have recently </w:delText>
        </w:r>
      </w:del>
      <w:r>
        <w:rPr>
          <w:rFonts w:ascii="Times New Roman" w:eastAsia="Times New Roman" w:hAnsi="Times New Roman" w:cs="Times New Roman"/>
        </w:rPr>
        <w:t xml:space="preserve">surfaced of heat-related </w:t>
      </w:r>
      <w:r w:rsidR="00E37E67">
        <w:rPr>
          <w:rFonts w:ascii="Times New Roman" w:eastAsia="Times New Roman" w:hAnsi="Times New Roman" w:cs="Times New Roman"/>
        </w:rPr>
        <w:t>illness and death</w:t>
      </w:r>
      <w:r>
        <w:rPr>
          <w:rFonts w:ascii="Times New Roman" w:eastAsia="Times New Roman" w:hAnsi="Times New Roman" w:cs="Times New Roman"/>
        </w:rPr>
        <w:t xml:space="preserve">. This is </w:t>
      </w:r>
      <w:r w:rsidR="005A4CE9">
        <w:rPr>
          <w:rFonts w:ascii="Times New Roman" w:eastAsia="Times New Roman" w:hAnsi="Times New Roman" w:cs="Times New Roman"/>
        </w:rPr>
        <w:t xml:space="preserve">hardly </w:t>
      </w:r>
      <w:r>
        <w:rPr>
          <w:rFonts w:ascii="Times New Roman" w:eastAsia="Times New Roman" w:hAnsi="Times New Roman" w:cs="Times New Roman"/>
        </w:rPr>
        <w:t xml:space="preserve">surprising – </w:t>
      </w:r>
      <w:r w:rsidR="00A36526">
        <w:rPr>
          <w:rFonts w:ascii="Times New Roman" w:eastAsia="Times New Roman" w:hAnsi="Times New Roman" w:cs="Times New Roman"/>
        </w:rPr>
        <w:t>incarcerated people</w:t>
      </w:r>
      <w:r w:rsidR="00A47566">
        <w:rPr>
          <w:rFonts w:ascii="Times New Roman" w:eastAsia="Times New Roman" w:hAnsi="Times New Roman" w:cs="Times New Roman"/>
        </w:rPr>
        <w:t xml:space="preserve"> in the United States</w:t>
      </w:r>
      <w:r w:rsidR="00A36526">
        <w:rPr>
          <w:rFonts w:ascii="Times New Roman" w:eastAsia="Times New Roman" w:hAnsi="Times New Roman" w:cs="Times New Roman"/>
        </w:rPr>
        <w:t xml:space="preserve"> </w:t>
      </w:r>
      <w:r>
        <w:rPr>
          <w:rFonts w:ascii="Times New Roman" w:eastAsia="Times New Roman" w:hAnsi="Times New Roman" w:cs="Times New Roman"/>
        </w:rPr>
        <w:t xml:space="preserve">are </w:t>
      </w:r>
      <w:r w:rsidRPr="00C0606E">
        <w:rPr>
          <w:rFonts w:ascii="Times New Roman" w:eastAsia="Times New Roman" w:hAnsi="Times New Roman" w:cs="Times New Roman"/>
        </w:rPr>
        <w:t xml:space="preserve">at high risk for heat-related morbidity and mortality </w:t>
      </w:r>
      <w:r w:rsidR="004C60B2">
        <w:rPr>
          <w:rFonts w:ascii="Times New Roman" w:eastAsia="Times New Roman" w:hAnsi="Times New Roman" w:cs="Times New Roman"/>
        </w:rPr>
        <w:t xml:space="preserve">in large part because </w:t>
      </w:r>
      <w:r>
        <w:rPr>
          <w:rFonts w:ascii="Times New Roman" w:eastAsia="Times New Roman" w:hAnsi="Times New Roman" w:cs="Times New Roman"/>
        </w:rPr>
        <w:t>they are</w:t>
      </w:r>
      <w:r w:rsidRPr="00C0606E">
        <w:rPr>
          <w:rFonts w:ascii="Times New Roman" w:eastAsia="Times New Roman" w:hAnsi="Times New Roman" w:cs="Times New Roman"/>
        </w:rPr>
        <w:t xml:space="preserve"> physical</w:t>
      </w:r>
      <w:r w:rsidR="00C460FB">
        <w:rPr>
          <w:rFonts w:ascii="Times New Roman" w:eastAsia="Times New Roman" w:hAnsi="Times New Roman" w:cs="Times New Roman"/>
        </w:rPr>
        <w:t>ly</w:t>
      </w:r>
      <w:r w:rsidRPr="00C0606E">
        <w:rPr>
          <w:rFonts w:ascii="Times New Roman" w:eastAsia="Times New Roman" w:hAnsi="Times New Roman" w:cs="Times New Roman"/>
        </w:rPr>
        <w:t xml:space="preserve"> </w:t>
      </w:r>
      <w:r>
        <w:rPr>
          <w:rFonts w:ascii="Times New Roman" w:eastAsia="Times New Roman" w:hAnsi="Times New Roman" w:cs="Times New Roman"/>
        </w:rPr>
        <w:t>confined</w:t>
      </w:r>
      <w:r w:rsidRPr="00C0606E">
        <w:rPr>
          <w:rFonts w:ascii="Times New Roman" w:eastAsia="Times New Roman" w:hAnsi="Times New Roman" w:cs="Times New Roman"/>
        </w:rPr>
        <w:t>, social</w:t>
      </w:r>
      <w:r w:rsidR="00CC2B72">
        <w:rPr>
          <w:rFonts w:ascii="Times New Roman" w:eastAsia="Times New Roman" w:hAnsi="Times New Roman" w:cs="Times New Roman"/>
        </w:rPr>
        <w:t>ly</w:t>
      </w:r>
      <w:r w:rsidRPr="00C0606E">
        <w:rPr>
          <w:rFonts w:ascii="Times New Roman" w:eastAsia="Times New Roman" w:hAnsi="Times New Roman" w:cs="Times New Roman"/>
        </w:rPr>
        <w:t xml:space="preserve"> </w:t>
      </w:r>
      <w:r>
        <w:rPr>
          <w:rFonts w:ascii="Times New Roman" w:eastAsia="Times New Roman" w:hAnsi="Times New Roman" w:cs="Times New Roman"/>
        </w:rPr>
        <w:t>isolated</w:t>
      </w:r>
      <w:r w:rsidRPr="00C0606E">
        <w:rPr>
          <w:rFonts w:ascii="Times New Roman" w:eastAsia="Times New Roman" w:hAnsi="Times New Roman" w:cs="Times New Roman"/>
        </w:rPr>
        <w:t xml:space="preserve">, </w:t>
      </w:r>
      <w:r w:rsidR="0025595D">
        <w:rPr>
          <w:rFonts w:ascii="Times New Roman" w:eastAsia="Times New Roman" w:hAnsi="Times New Roman" w:cs="Times New Roman"/>
        </w:rPr>
        <w:t xml:space="preserve">and </w:t>
      </w:r>
      <w:r w:rsidR="00C50611">
        <w:rPr>
          <w:rFonts w:ascii="Times New Roman" w:eastAsia="Times New Roman" w:hAnsi="Times New Roman" w:cs="Times New Roman"/>
        </w:rPr>
        <w:t>with high</w:t>
      </w:r>
      <w:r w:rsidRPr="0053549C">
        <w:rPr>
          <w:rFonts w:ascii="Times New Roman" w:eastAsia="Times New Roman" w:hAnsi="Times New Roman" w:cs="Times New Roman"/>
        </w:rPr>
        <w:t xml:space="preserve"> rates of chronic mental and physical illnesses. Unlike most of the population</w:t>
      </w:r>
      <w:r w:rsidR="009F5085">
        <w:rPr>
          <w:rFonts w:ascii="Times New Roman" w:eastAsia="Times New Roman" w:hAnsi="Times New Roman" w:cs="Times New Roman"/>
        </w:rPr>
        <w:t xml:space="preserve"> in the 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 xml:space="preserve">many </w:t>
      </w:r>
      <w:r w:rsidRPr="0053549C">
        <w:rPr>
          <w:rFonts w:ascii="Times New Roman" w:eastAsia="Times New Roman" w:hAnsi="Times New Roman" w:cs="Times New Roman"/>
        </w:rPr>
        <w:t xml:space="preserve">incarcerated people </w:t>
      </w:r>
      <w:r w:rsidR="00135428">
        <w:rPr>
          <w:rFonts w:ascii="Times New Roman" w:eastAsia="Times New Roman" w:hAnsi="Times New Roman" w:cs="Times New Roman"/>
        </w:rPr>
        <w:t xml:space="preserve">are </w:t>
      </w:r>
      <w:r w:rsidR="00465C28">
        <w:rPr>
          <w:rFonts w:ascii="Times New Roman" w:eastAsia="Times New Roman" w:hAnsi="Times New Roman" w:cs="Times New Roman"/>
        </w:rPr>
        <w:t>living</w:t>
      </w:r>
      <w:r w:rsidR="00465C28" w:rsidRPr="0053549C">
        <w:rPr>
          <w:rFonts w:ascii="Times New Roman" w:eastAsia="Times New Roman" w:hAnsi="Times New Roman" w:cs="Times New Roman"/>
        </w:rPr>
        <w:t xml:space="preserve"> </w:t>
      </w:r>
      <w:r w:rsidR="00C439F3">
        <w:rPr>
          <w:rFonts w:ascii="Times New Roman" w:eastAsia="Times New Roman" w:hAnsi="Times New Roman" w:cs="Times New Roman"/>
        </w:rPr>
        <w:t xml:space="preserve">without </w:t>
      </w:r>
      <w:r w:rsidRPr="0053549C">
        <w:rPr>
          <w:rFonts w:ascii="Times New Roman" w:eastAsia="Times New Roman" w:hAnsi="Times New Roman" w:cs="Times New Roman"/>
        </w:rPr>
        <w:t>air conditioning.</w:t>
      </w:r>
      <w:r w:rsidR="007B5DC8" w:rsidRPr="0053549C">
        <w:rPr>
          <w:rFonts w:ascii="Times New Roman" w:eastAsia="Times New Roman" w:hAnsi="Times New Roman" w:cs="Times New Roman"/>
        </w:rPr>
        <w:t xml:space="preserve"> </w:t>
      </w:r>
    </w:p>
    <w:p w14:paraId="09887654" w14:textId="77777777" w:rsidR="00CE796C" w:rsidRDefault="00CE796C" w:rsidP="00C0606E">
      <w:pPr>
        <w:jc w:val="both"/>
        <w:rPr>
          <w:rFonts w:ascii="Times New Roman" w:eastAsia="Times New Roman" w:hAnsi="Times New Roman" w:cs="Times New Roman"/>
        </w:rPr>
      </w:pPr>
    </w:p>
    <w:p w14:paraId="0C1489FA" w14:textId="01FA0EC5"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While a nascent body of research has begun to </w:t>
      </w:r>
      <w:r w:rsidR="00C66EA6">
        <w:rPr>
          <w:rFonts w:ascii="Times New Roman" w:eastAsia="Times New Roman" w:hAnsi="Times New Roman" w:cs="Times New Roman"/>
        </w:rPr>
        <w:t>explore</w:t>
      </w:r>
      <w:r w:rsidR="00C66EA6"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how dangerous heat is impacting incarnated people, </w:t>
      </w:r>
      <w:r w:rsidR="00D551D9">
        <w:rPr>
          <w:rFonts w:ascii="Times New Roman" w:eastAsia="Times New Roman" w:hAnsi="Times New Roman" w:cs="Times New Roman"/>
        </w:rPr>
        <w:t>this has largely been through case studies</w:t>
      </w:r>
      <w:r w:rsidR="00A47566">
        <w:rPr>
          <w:rFonts w:ascii="Times New Roman" w:eastAsia="Times New Roman" w:hAnsi="Times New Roman" w:cs="Times New Roman"/>
        </w:rPr>
        <w:t>.</w:t>
      </w:r>
      <w:r w:rsidR="00D551D9">
        <w:rPr>
          <w:rFonts w:ascii="Times New Roman" w:eastAsia="Times New Roman" w:hAnsi="Times New Roman" w:cs="Times New Roman"/>
        </w:rPr>
        <w:t xml:space="preserve"> </w:t>
      </w:r>
      <w:r w:rsidR="00A47566">
        <w:rPr>
          <w:rFonts w:ascii="Times New Roman" w:eastAsia="Times New Roman" w:hAnsi="Times New Roman" w:cs="Times New Roman"/>
        </w:rPr>
        <w:t>R</w:t>
      </w:r>
      <w:r w:rsidRPr="0053549C">
        <w:rPr>
          <w:rFonts w:ascii="Times New Roman" w:eastAsia="Times New Roman" w:hAnsi="Times New Roman" w:cs="Times New Roman"/>
        </w:rPr>
        <w:t xml:space="preserve">esearchers and policymakers </w:t>
      </w:r>
      <w:r w:rsidR="00F2053F">
        <w:rPr>
          <w:rFonts w:ascii="Times New Roman" w:eastAsia="Times New Roman" w:hAnsi="Times New Roman" w:cs="Times New Roman"/>
        </w:rPr>
        <w:t>are yet to</w:t>
      </w:r>
      <w:r w:rsidR="008B531B">
        <w:rPr>
          <w:rFonts w:ascii="Times New Roman" w:eastAsia="Times New Roman" w:hAnsi="Times New Roman" w:cs="Times New Roman"/>
        </w:rPr>
        <w:t xml:space="preserve"> address </w:t>
      </w:r>
      <w:r w:rsidR="007E462E">
        <w:rPr>
          <w:rFonts w:ascii="Times New Roman" w:eastAsia="Times New Roman" w:hAnsi="Times New Roman" w:cs="Times New Roman"/>
        </w:rPr>
        <w:t>the</w:t>
      </w:r>
      <w:r w:rsidR="008B531B">
        <w:rPr>
          <w:rFonts w:ascii="Times New Roman" w:eastAsia="Times New Roman" w:hAnsi="Times New Roman" w:cs="Times New Roman"/>
        </w:rPr>
        <w:t xml:space="preserve"> </w:t>
      </w:r>
      <w:r w:rsidR="008B531B" w:rsidRPr="00A47566">
        <w:rPr>
          <w:rFonts w:ascii="Times New Roman" w:eastAsia="Times New Roman" w:hAnsi="Times New Roman" w:cs="Times New Roman"/>
          <w:u w:val="single"/>
        </w:rPr>
        <w:t xml:space="preserve">critical </w:t>
      </w:r>
      <w:r w:rsidR="00867D5A">
        <w:rPr>
          <w:rFonts w:ascii="Times New Roman" w:eastAsia="Times New Roman" w:hAnsi="Times New Roman" w:cs="Times New Roman"/>
          <w:u w:val="single"/>
        </w:rPr>
        <w:t>knowledge</w:t>
      </w:r>
      <w:r w:rsidR="008B531B" w:rsidRPr="00A47566">
        <w:rPr>
          <w:rFonts w:ascii="Times New Roman" w:eastAsia="Times New Roman" w:hAnsi="Times New Roman" w:cs="Times New Roman"/>
          <w:u w:val="single"/>
        </w:rPr>
        <w:t xml:space="preserve"> gap</w:t>
      </w:r>
      <w:r w:rsidR="009F37DF">
        <w:rPr>
          <w:rFonts w:ascii="Times New Roman" w:eastAsia="Times New Roman" w:hAnsi="Times New Roman" w:cs="Times New Roman"/>
          <w:u w:val="single"/>
        </w:rPr>
        <w:t xml:space="preserve"> of understanding exposure to dangerous heat </w:t>
      </w:r>
      <w:r w:rsidR="00AC7355">
        <w:rPr>
          <w:rFonts w:ascii="Times New Roman" w:eastAsia="Times New Roman" w:hAnsi="Times New Roman" w:cs="Times New Roman"/>
          <w:u w:val="single"/>
        </w:rPr>
        <w:t xml:space="preserve">at carceral facilities </w:t>
      </w:r>
      <w:r w:rsidR="009F37DF">
        <w:rPr>
          <w:rFonts w:ascii="Times New Roman" w:eastAsia="Times New Roman" w:hAnsi="Times New Roman" w:cs="Times New Roman"/>
          <w:u w:val="single"/>
        </w:rPr>
        <w:t xml:space="preserve">at </w:t>
      </w:r>
      <w:r w:rsidR="00A47566">
        <w:rPr>
          <w:rFonts w:ascii="Times New Roman" w:eastAsia="Times New Roman" w:hAnsi="Times New Roman" w:cs="Times New Roman"/>
          <w:u w:val="single"/>
        </w:rPr>
        <w:t>across</w:t>
      </w:r>
      <w:r w:rsidR="009F37DF">
        <w:rPr>
          <w:rFonts w:ascii="Times New Roman" w:eastAsia="Times New Roman" w:hAnsi="Times New Roman" w:cs="Times New Roman"/>
          <w:u w:val="single"/>
        </w:rPr>
        <w:t xml:space="preserve"> </w:t>
      </w:r>
      <w:r w:rsidR="00A47566">
        <w:rPr>
          <w:rFonts w:ascii="Times New Roman" w:eastAsia="Times New Roman" w:hAnsi="Times New Roman" w:cs="Times New Roman"/>
          <w:u w:val="single"/>
        </w:rPr>
        <w:t>the country</w:t>
      </w:r>
      <w:r w:rsidR="009F37DF">
        <w:rPr>
          <w:rFonts w:ascii="Times New Roman" w:eastAsia="Times New Roman" w:hAnsi="Times New Roman" w:cs="Times New Roman"/>
          <w:u w:val="single"/>
        </w:rPr>
        <w:t xml:space="preserve"> </w:t>
      </w:r>
      <w:r w:rsidR="00C24DC5">
        <w:rPr>
          <w:rFonts w:ascii="Times New Roman" w:eastAsia="Times New Roman" w:hAnsi="Times New Roman" w:cs="Times New Roman"/>
          <w:u w:val="single"/>
        </w:rPr>
        <w:t>over multiple</w:t>
      </w:r>
      <w:r w:rsidR="009F37DF">
        <w:rPr>
          <w:rFonts w:ascii="Times New Roman" w:eastAsia="Times New Roman" w:hAnsi="Times New Roman" w:cs="Times New Roman"/>
          <w:u w:val="single"/>
        </w:rPr>
        <w:t xml:space="preserve"> decades</w:t>
      </w:r>
      <w:r w:rsidRPr="0053549C">
        <w:rPr>
          <w:rFonts w:ascii="Times New Roman" w:eastAsia="Times New Roman" w:hAnsi="Times New Roman" w:cs="Times New Roman"/>
        </w:rPr>
        <w:t>. As the impacts of climate change accelerate</w:t>
      </w:r>
      <w:r w:rsidR="00A47566">
        <w:rPr>
          <w:rFonts w:ascii="Times New Roman" w:eastAsia="Times New Roman" w:hAnsi="Times New Roman" w:cs="Times New Roman"/>
        </w:rPr>
        <w:t xml:space="preserve"> </w:t>
      </w:r>
      <w:r w:rsidR="00A47566" w:rsidRPr="0053549C">
        <w:rPr>
          <w:rFonts w:ascii="Times New Roman" w:eastAsia="Times New Roman" w:hAnsi="Times New Roman" w:cs="Times New Roman"/>
        </w:rPr>
        <w:t xml:space="preserve">in the </w:t>
      </w:r>
      <w:r w:rsidR="00A47566">
        <w:rPr>
          <w:rFonts w:ascii="Times New Roman" w:eastAsia="Times New Roman" w:hAnsi="Times New Roman" w:cs="Times New Roman"/>
        </w:rPr>
        <w:t>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identifying</w:t>
      </w:r>
      <w:r w:rsidRPr="0053549C">
        <w:rPr>
          <w:rFonts w:ascii="Times New Roman" w:eastAsia="Times New Roman" w:hAnsi="Times New Roman" w:cs="Times New Roman"/>
        </w:rPr>
        <w:t xml:space="preserve"> where incarcerated people are e</w:t>
      </w:r>
      <w:r w:rsidR="009D7220">
        <w:rPr>
          <w:rFonts w:ascii="Times New Roman" w:eastAsia="Times New Roman" w:hAnsi="Times New Roman" w:cs="Times New Roman"/>
        </w:rPr>
        <w:t>x</w:t>
      </w:r>
      <w:r w:rsidRPr="0053549C">
        <w:rPr>
          <w:rFonts w:ascii="Times New Roman" w:eastAsia="Times New Roman" w:hAnsi="Times New Roman" w:cs="Times New Roman"/>
        </w:rPr>
        <w:t xml:space="preserve">posed to dangerous heat is imperative to advancing environmental justice for perhaps </w:t>
      </w:r>
      <w:r w:rsidR="000561C1">
        <w:rPr>
          <w:rFonts w:ascii="Times New Roman" w:eastAsia="Times New Roman" w:hAnsi="Times New Roman" w:cs="Times New Roman"/>
        </w:rPr>
        <w:t>on</w:t>
      </w:r>
      <w:r w:rsidR="00A47566">
        <w:rPr>
          <w:rFonts w:ascii="Times New Roman" w:eastAsia="Times New Roman" w:hAnsi="Times New Roman" w:cs="Times New Roman"/>
        </w:rPr>
        <w:t>e</w:t>
      </w:r>
      <w:r w:rsidR="000561C1">
        <w:rPr>
          <w:rFonts w:ascii="Times New Roman" w:eastAsia="Times New Roman" w:hAnsi="Times New Roman" w:cs="Times New Roman"/>
        </w:rPr>
        <w:t xml:space="preserve"> of </w:t>
      </w:r>
      <w:r w:rsidRPr="0053549C">
        <w:rPr>
          <w:rFonts w:ascii="Times New Roman" w:eastAsia="Times New Roman" w:hAnsi="Times New Roman" w:cs="Times New Roman"/>
        </w:rPr>
        <w:t>the most marginalized groups</w:t>
      </w:r>
      <w:r w:rsidR="00A47566">
        <w:rPr>
          <w:rFonts w:ascii="Times New Roman" w:eastAsia="Times New Roman" w:hAnsi="Times New Roman" w:cs="Times New Roman"/>
        </w:rPr>
        <w:t xml:space="preserve"> in the country</w:t>
      </w:r>
      <w:r w:rsidR="00681AB6">
        <w:rPr>
          <w:rFonts w:ascii="Times New Roman" w:eastAsia="Times New Roman" w:hAnsi="Times New Roman" w:cs="Times New Roman"/>
        </w:rPr>
        <w:t>.</w:t>
      </w:r>
    </w:p>
    <w:p w14:paraId="3BEEFABE" w14:textId="77777777" w:rsidR="007B5DC8" w:rsidRPr="0053549C" w:rsidRDefault="007B5DC8" w:rsidP="00C0606E">
      <w:pPr>
        <w:jc w:val="both"/>
        <w:rPr>
          <w:rFonts w:ascii="Times New Roman" w:eastAsia="Times New Roman" w:hAnsi="Times New Roman" w:cs="Times New Roman"/>
        </w:rPr>
      </w:pPr>
    </w:p>
    <w:p w14:paraId="1D2F73DE" w14:textId="1E6EC124"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In the accompanying manuscript, titled “</w:t>
      </w:r>
      <w:r w:rsidR="002230A2" w:rsidRPr="00361F41">
        <w:rPr>
          <w:rFonts w:ascii="Times New Roman" w:eastAsia="Times New Roman" w:hAnsi="Times New Roman" w:cs="Times New Roman"/>
          <w:i/>
          <w:iCs/>
        </w:rPr>
        <w:t>Trends and disparities of dangerous humid heat exposure among incarcerated people in the United States</w:t>
      </w:r>
      <w:r w:rsidRPr="0053549C">
        <w:rPr>
          <w:rFonts w:ascii="Times New Roman" w:eastAsia="Times New Roman" w:hAnsi="Times New Roman" w:cs="Times New Roman"/>
        </w:rPr>
        <w:t xml:space="preserve">”, </w:t>
      </w:r>
      <w:r w:rsidR="00882ECA">
        <w:rPr>
          <w:rFonts w:ascii="Times New Roman" w:eastAsia="Times New Roman" w:hAnsi="Times New Roman" w:cs="Times New Roman"/>
          <w:u w:val="single"/>
        </w:rPr>
        <w:t>we</w:t>
      </w:r>
      <w:r w:rsidRPr="00A47566">
        <w:rPr>
          <w:rFonts w:ascii="Times New Roman" w:eastAsia="Times New Roman" w:hAnsi="Times New Roman" w:cs="Times New Roman"/>
          <w:u w:val="single"/>
        </w:rPr>
        <w:t xml:space="preserve"> fill this </w:t>
      </w:r>
      <w:r w:rsidR="0030570F">
        <w:rPr>
          <w:rFonts w:ascii="Times New Roman" w:eastAsia="Times New Roman" w:hAnsi="Times New Roman" w:cs="Times New Roman"/>
          <w:u w:val="single"/>
        </w:rPr>
        <w:t xml:space="preserve">critical </w:t>
      </w:r>
      <w:r w:rsidRPr="00A47566">
        <w:rPr>
          <w:rFonts w:ascii="Times New Roman" w:eastAsia="Times New Roman" w:hAnsi="Times New Roman" w:cs="Times New Roman"/>
          <w:u w:val="single"/>
        </w:rPr>
        <w:t>knowledge gap</w:t>
      </w:r>
      <w:r w:rsidRPr="0053549C">
        <w:rPr>
          <w:rFonts w:ascii="Times New Roman" w:eastAsia="Times New Roman" w:hAnsi="Times New Roman" w:cs="Times New Roman"/>
        </w:rPr>
        <w:t xml:space="preserve">. We map daily maximum wet bulb global temperatures to 4,078 federal, state, and local carceral facility across the US to measure the trends in the number of dangerous humid heat days per year </w:t>
      </w:r>
      <w:r w:rsidR="0066628D">
        <w:rPr>
          <w:rFonts w:ascii="Times New Roman" w:eastAsia="Times New Roman" w:hAnsi="Times New Roman" w:cs="Times New Roman"/>
        </w:rPr>
        <w:t>during</w:t>
      </w:r>
      <w:r w:rsidR="0066628D"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1982 – 2020. </w:t>
      </w:r>
      <w:r w:rsidR="0053549C" w:rsidRPr="0053549C">
        <w:rPr>
          <w:rFonts w:ascii="Times New Roman" w:eastAsia="Times New Roman" w:hAnsi="Times New Roman" w:cs="Times New Roman"/>
        </w:rPr>
        <w:t xml:space="preserve">We </w:t>
      </w:r>
      <w:r w:rsidR="005F2FC6">
        <w:rPr>
          <w:rFonts w:ascii="Times New Roman" w:eastAsia="Times New Roman" w:hAnsi="Times New Roman" w:cs="Times New Roman"/>
        </w:rPr>
        <w:t xml:space="preserve">(1) </w:t>
      </w:r>
      <w:r w:rsidR="0053549C" w:rsidRPr="0053549C">
        <w:rPr>
          <w:rFonts w:ascii="Times New Roman" w:eastAsia="Times New Roman" w:hAnsi="Times New Roman" w:cs="Times New Roman"/>
        </w:rPr>
        <w:t>characterize dangerous humid heat at each carceral facility location and by facility type and state; (2) measure how exposure to dangerous humid heat at carceral facility locations compares with the rest of the population nationally and by state; and (3) calculate how the trends over of dangerous humid heat at carceral facilities has changed over time.</w:t>
      </w:r>
    </w:p>
    <w:p w14:paraId="333522F4" w14:textId="77777777" w:rsidR="0053549C" w:rsidRPr="0053549C" w:rsidRDefault="0053549C" w:rsidP="00C0606E">
      <w:pPr>
        <w:jc w:val="both"/>
        <w:rPr>
          <w:rFonts w:ascii="Times New Roman" w:eastAsia="Times New Roman" w:hAnsi="Times New Roman" w:cs="Times New Roman"/>
        </w:rPr>
      </w:pPr>
    </w:p>
    <w:p w14:paraId="3812AE20" w14:textId="74445C3C" w:rsidR="0053549C" w:rsidRDefault="0053549C"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Our results reveal </w:t>
      </w:r>
      <w:r w:rsidRPr="00A47566">
        <w:rPr>
          <w:rFonts w:ascii="Times New Roman" w:eastAsia="Times New Roman" w:hAnsi="Times New Roman" w:cs="Times New Roman"/>
          <w:u w:val="single"/>
        </w:rPr>
        <w:t>new and pressing insights</w:t>
      </w:r>
      <w:r w:rsidRPr="005F2FC6">
        <w:rPr>
          <w:rFonts w:ascii="Times New Roman" w:eastAsia="Times New Roman" w:hAnsi="Times New Roman" w:cs="Times New Roman"/>
        </w:rPr>
        <w:t xml:space="preserve"> </w:t>
      </w:r>
      <w:r w:rsidRPr="0053549C">
        <w:rPr>
          <w:rFonts w:ascii="Times New Roman" w:eastAsia="Times New Roman" w:hAnsi="Times New Roman" w:cs="Times New Roman"/>
        </w:rPr>
        <w:t xml:space="preserve">about the dipartites incarcerated people in the </w:t>
      </w:r>
      <w:r w:rsidR="00334183">
        <w:rPr>
          <w:rFonts w:ascii="Times New Roman" w:eastAsia="Times New Roman" w:hAnsi="Times New Roman" w:cs="Times New Roman"/>
        </w:rPr>
        <w:t>United State</w:t>
      </w:r>
      <w:r w:rsidR="002071C7">
        <w:rPr>
          <w:rFonts w:ascii="Times New Roman" w:eastAsia="Times New Roman" w:hAnsi="Times New Roman" w:cs="Times New Roman"/>
        </w:rPr>
        <w:t>s</w:t>
      </w:r>
      <w:r w:rsidR="00334183" w:rsidRPr="0053549C">
        <w:rPr>
          <w:rFonts w:ascii="Times New Roman" w:eastAsia="Times New Roman" w:hAnsi="Times New Roman" w:cs="Times New Roman"/>
        </w:rPr>
        <w:t xml:space="preserve"> </w:t>
      </w:r>
      <w:r w:rsidRPr="0053549C">
        <w:rPr>
          <w:rFonts w:ascii="Times New Roman" w:eastAsia="Times New Roman" w:hAnsi="Times New Roman" w:cs="Times New Roman"/>
        </w:rPr>
        <w:t>face when contending with dangerous humid heat. We find:</w:t>
      </w:r>
    </w:p>
    <w:p w14:paraId="0410B87F" w14:textId="77777777" w:rsidR="00815D86" w:rsidRPr="0053549C" w:rsidRDefault="00815D86" w:rsidP="00C0606E">
      <w:pPr>
        <w:jc w:val="both"/>
        <w:rPr>
          <w:rFonts w:ascii="Times New Roman" w:eastAsia="Times New Roman" w:hAnsi="Times New Roman" w:cs="Times New Roman"/>
        </w:rPr>
      </w:pPr>
    </w:p>
    <w:p w14:paraId="3145FFFE" w14:textId="77777777" w:rsidR="0053549C" w:rsidRPr="00EA0823" w:rsidRDefault="0053549C" w:rsidP="00C0606E">
      <w:pPr>
        <w:jc w:val="both"/>
        <w:rPr>
          <w:rFonts w:ascii="Times New Roman" w:eastAsia="Times New Roman" w:hAnsi="Times New Roman" w:cs="Times New Roman"/>
          <w:sz w:val="8"/>
          <w:szCs w:val="8"/>
        </w:rPr>
      </w:pPr>
    </w:p>
    <w:p w14:paraId="2310A17F" w14:textId="60FCD965" w:rsidR="0053549C"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During 2016 – 2020, on average annually, there were 41.25 million person-days of exposure at US carceral facilities, with the greatest contribution from state prisons (61%</w:t>
      </w:r>
      <w:proofErr w:type="gramStart"/>
      <w:r w:rsidRPr="0053549C">
        <w:rPr>
          <w:rFonts w:ascii="Times New Roman" w:hAnsi="Times New Roman" w:cs="Times New Roman"/>
          <w:lang w:val="en-US"/>
        </w:rPr>
        <w:t>)</w:t>
      </w:r>
      <w:r w:rsidR="00596043">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0650FE0C" w14:textId="77777777" w:rsidR="00EA0823" w:rsidRPr="00EA0823" w:rsidRDefault="00EA0823" w:rsidP="00EA0823">
      <w:pPr>
        <w:pStyle w:val="ListParagraph"/>
        <w:spacing w:line="240" w:lineRule="auto"/>
        <w:jc w:val="both"/>
        <w:rPr>
          <w:rFonts w:ascii="Times New Roman" w:hAnsi="Times New Roman" w:cs="Times New Roman"/>
          <w:sz w:val="8"/>
          <w:szCs w:val="8"/>
          <w:lang w:val="en-US"/>
        </w:rPr>
      </w:pPr>
    </w:p>
    <w:p w14:paraId="571E0ECC" w14:textId="3CF4D644" w:rsidR="00EA0823"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lastRenderedPageBreak/>
        <w:t xml:space="preserve">There was a consistent disparity during 1982 - 2020, with carceral facilities exposed to an average of 5.5 more dangerous humid heat days </w:t>
      </w:r>
      <w:r w:rsidR="005F2FC6">
        <w:rPr>
          <w:rFonts w:ascii="Times New Roman" w:hAnsi="Times New Roman" w:cs="Times New Roman"/>
          <w:lang w:val="en-US"/>
        </w:rPr>
        <w:t xml:space="preserve">than the rest of the US </w:t>
      </w:r>
      <w:proofErr w:type="gramStart"/>
      <w:r w:rsidRPr="0053549C">
        <w:rPr>
          <w:rFonts w:ascii="Times New Roman" w:hAnsi="Times New Roman" w:cs="Times New Roman"/>
          <w:lang w:val="en-US"/>
        </w:rPr>
        <w:t>annually</w:t>
      </w:r>
      <w:r w:rsidR="006E2E55">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25A97482" w14:textId="77777777" w:rsidR="00EA0823" w:rsidRPr="00EA0823" w:rsidRDefault="00EA0823" w:rsidP="00EA0823">
      <w:pPr>
        <w:spacing w:line="240" w:lineRule="auto"/>
        <w:jc w:val="both"/>
        <w:rPr>
          <w:rFonts w:ascii="Times New Roman" w:hAnsi="Times New Roman" w:cs="Times New Roman"/>
          <w:sz w:val="8"/>
          <w:szCs w:val="8"/>
          <w:lang w:val="en-US"/>
        </w:rPr>
      </w:pPr>
    </w:p>
    <w:p w14:paraId="6591793B" w14:textId="2B9E289B" w:rsidR="00EA0823"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An estimated 915,627 people (45% of total) are incarcerated in 1,739 facilities that experienced an annual increase in the number of dangerous humid heat days</w:t>
      </w:r>
      <w:r w:rsidR="005F2FC6">
        <w:rPr>
          <w:rFonts w:ascii="Times New Roman" w:hAnsi="Times New Roman" w:cs="Times New Roman"/>
          <w:lang w:val="en-US"/>
        </w:rPr>
        <w:t xml:space="preserve"> per year</w:t>
      </w:r>
      <w:r w:rsidRPr="0053549C">
        <w:rPr>
          <w:rFonts w:ascii="Times New Roman" w:hAnsi="Times New Roman" w:cs="Times New Roman"/>
          <w:lang w:val="en-US"/>
        </w:rPr>
        <w:t xml:space="preserve"> during 1982 – 2020</w:t>
      </w:r>
      <w:r w:rsidR="007A372A">
        <w:rPr>
          <w:rFonts w:ascii="Times New Roman" w:hAnsi="Times New Roman" w:cs="Times New Roman"/>
          <w:lang w:val="en-US"/>
        </w:rPr>
        <w:t>; and</w:t>
      </w:r>
    </w:p>
    <w:p w14:paraId="7F8ABFB9" w14:textId="77777777" w:rsidR="00EA0823" w:rsidRPr="00EA0823" w:rsidRDefault="00EA0823" w:rsidP="00EA0823">
      <w:pPr>
        <w:spacing w:line="240" w:lineRule="auto"/>
        <w:jc w:val="both"/>
        <w:rPr>
          <w:rFonts w:ascii="Times New Roman" w:hAnsi="Times New Roman" w:cs="Times New Roman"/>
          <w:sz w:val="8"/>
          <w:szCs w:val="8"/>
          <w:lang w:val="en-US"/>
        </w:rPr>
      </w:pPr>
    </w:p>
    <w:p w14:paraId="4D402E08" w14:textId="3D47A478" w:rsidR="0053549C" w:rsidRPr="0053549C" w:rsidRDefault="0053549C" w:rsidP="00EA0823">
      <w:pPr>
        <w:pStyle w:val="ListParagraph"/>
        <w:numPr>
          <w:ilvl w:val="0"/>
          <w:numId w:val="2"/>
        </w:numPr>
        <w:spacing w:line="240" w:lineRule="auto"/>
        <w:jc w:val="both"/>
        <w:rPr>
          <w:rFonts w:ascii="Times New Roman" w:eastAsia="Times New Roman" w:hAnsi="Times New Roman" w:cs="Times New Roman"/>
        </w:rPr>
      </w:pPr>
      <w:r w:rsidRPr="0053549C">
        <w:rPr>
          <w:rFonts w:ascii="Times New Roman" w:hAnsi="Times New Roman" w:cs="Times New Roman"/>
          <w:lang w:val="en-US"/>
        </w:rPr>
        <w:t xml:space="preserve">Southern US facilities exhibited the most rapid warming, though many of these states do not </w:t>
      </w:r>
      <w:r w:rsidR="006E3AC9">
        <w:rPr>
          <w:rFonts w:ascii="Times New Roman" w:hAnsi="Times New Roman" w:cs="Times New Roman"/>
          <w:lang w:val="en-US"/>
        </w:rPr>
        <w:t>mandate</w:t>
      </w:r>
      <w:r w:rsidR="006E3AC9" w:rsidRPr="0053549C">
        <w:rPr>
          <w:rFonts w:ascii="Times New Roman" w:hAnsi="Times New Roman" w:cs="Times New Roman"/>
          <w:lang w:val="en-US"/>
        </w:rPr>
        <w:t xml:space="preserve"> </w:t>
      </w:r>
      <w:r w:rsidRPr="0053549C">
        <w:rPr>
          <w:rFonts w:ascii="Times New Roman" w:hAnsi="Times New Roman" w:cs="Times New Roman"/>
          <w:lang w:val="en-US"/>
        </w:rPr>
        <w:t xml:space="preserve">access to air conditioning for incarcerated people. </w:t>
      </w:r>
    </w:p>
    <w:p w14:paraId="1F752ACA" w14:textId="3FAED59F" w:rsidR="0053549C" w:rsidRDefault="0053549C" w:rsidP="00C0606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98DFEC0" w14:textId="5D2BE5D5" w:rsidR="007B5DC8" w:rsidRPr="0053549C" w:rsidRDefault="0053549C" w:rsidP="0053549C">
      <w:pPr>
        <w:jc w:val="both"/>
        <w:rPr>
          <w:rFonts w:ascii="Times New Roman" w:hAnsi="Times New Roman" w:cs="Times New Roman"/>
          <w:lang w:val="en-US"/>
        </w:rPr>
      </w:pPr>
      <w:r w:rsidRPr="0053549C">
        <w:rPr>
          <w:rFonts w:ascii="Times New Roman" w:eastAsia="Times New Roman" w:hAnsi="Times New Roman" w:cs="Times New Roman"/>
        </w:rPr>
        <w:t xml:space="preserve">By </w:t>
      </w:r>
      <w:r w:rsidRPr="0053549C">
        <w:rPr>
          <w:rFonts w:ascii="Times New Roman" w:hAnsi="Times New Roman" w:cs="Times New Roman"/>
          <w:lang w:val="en-US"/>
        </w:rPr>
        <w:t>i</w:t>
      </w:r>
      <w:r w:rsidR="007B5DC8" w:rsidRPr="0053549C">
        <w:rPr>
          <w:rFonts w:ascii="Times New Roman" w:hAnsi="Times New Roman" w:cs="Times New Roman"/>
          <w:lang w:val="en-US"/>
        </w:rPr>
        <w:t xml:space="preserve">dentifying where incarcerated people are exposed to </w:t>
      </w:r>
      <w:r w:rsidR="007B5DC8" w:rsidRPr="0053549C">
        <w:rPr>
          <w:rFonts w:ascii="Times New Roman" w:hAnsi="Times New Roman" w:cs="Times New Roman"/>
          <w:highlight w:val="white"/>
          <w:lang w:val="en-US"/>
        </w:rPr>
        <w:t xml:space="preserve">dangerous heat </w:t>
      </w:r>
      <w:r w:rsidR="007B5DC8" w:rsidRPr="0053549C">
        <w:rPr>
          <w:rFonts w:ascii="Times New Roman" w:hAnsi="Times New Roman" w:cs="Times New Roman"/>
          <w:lang w:val="en-US"/>
        </w:rPr>
        <w:t>conditions</w:t>
      </w:r>
      <w:r w:rsidRPr="0053549C">
        <w:rPr>
          <w:rFonts w:ascii="Times New Roman" w:hAnsi="Times New Roman" w:cs="Times New Roman"/>
          <w:lang w:val="en-US"/>
        </w:rPr>
        <w:t xml:space="preserve">, our work highlights how incarcerated </w:t>
      </w:r>
      <w:r w:rsidR="0060541B">
        <w:rPr>
          <w:rFonts w:ascii="Times New Roman" w:hAnsi="Times New Roman" w:cs="Times New Roman"/>
          <w:lang w:val="en-US"/>
        </w:rPr>
        <w:t>people</w:t>
      </w:r>
      <w:r w:rsidR="0060541B" w:rsidRPr="0053549C">
        <w:rPr>
          <w:rFonts w:ascii="Times New Roman" w:hAnsi="Times New Roman" w:cs="Times New Roman"/>
          <w:lang w:val="en-US"/>
        </w:rPr>
        <w:t xml:space="preserve"> </w:t>
      </w:r>
      <w:r w:rsidRPr="0053549C">
        <w:rPr>
          <w:rFonts w:ascii="Times New Roman" w:hAnsi="Times New Roman" w:cs="Times New Roman"/>
          <w:lang w:val="en-US"/>
        </w:rPr>
        <w:t xml:space="preserve">in the </w:t>
      </w:r>
      <w:r w:rsidR="00662E89">
        <w:rPr>
          <w:rFonts w:ascii="Times New Roman" w:hAnsi="Times New Roman" w:cs="Times New Roman"/>
          <w:lang w:val="en-US"/>
        </w:rPr>
        <w:t>United States</w:t>
      </w:r>
      <w:r w:rsidR="00662E89" w:rsidRPr="0053549C">
        <w:rPr>
          <w:rFonts w:ascii="Times New Roman" w:hAnsi="Times New Roman" w:cs="Times New Roman"/>
          <w:lang w:val="en-US"/>
        </w:rPr>
        <w:t xml:space="preserve"> </w:t>
      </w:r>
      <w:r w:rsidRPr="0053549C">
        <w:rPr>
          <w:rFonts w:ascii="Times New Roman" w:hAnsi="Times New Roman" w:cs="Times New Roman"/>
          <w:lang w:val="en-US"/>
        </w:rPr>
        <w:t xml:space="preserve">are systematically exposed to </w:t>
      </w:r>
      <w:r w:rsidR="005167D6">
        <w:rPr>
          <w:rFonts w:ascii="Times New Roman" w:hAnsi="Times New Roman" w:cs="Times New Roman"/>
          <w:lang w:val="en-US"/>
        </w:rPr>
        <w:t xml:space="preserve">greater levels of </w:t>
      </w:r>
      <w:r w:rsidRPr="0053549C">
        <w:rPr>
          <w:rFonts w:ascii="Times New Roman" w:hAnsi="Times New Roman" w:cs="Times New Roman"/>
          <w:lang w:val="en-US"/>
        </w:rPr>
        <w:t xml:space="preserve">dangerous humid heat </w:t>
      </w:r>
      <w:r w:rsidR="00771845">
        <w:rPr>
          <w:rFonts w:ascii="Times New Roman" w:hAnsi="Times New Roman" w:cs="Times New Roman"/>
          <w:lang w:val="en-US"/>
        </w:rPr>
        <w:t xml:space="preserve">than the rest of the United States population, </w:t>
      </w:r>
      <w:r w:rsidRPr="0053549C">
        <w:rPr>
          <w:rFonts w:ascii="Times New Roman" w:hAnsi="Times New Roman" w:cs="Times New Roman"/>
          <w:lang w:val="en-US"/>
        </w:rPr>
        <w:t xml:space="preserve">with the greatest exposure and rates of increase concentrated in state-run institutions. We expect our work can aid federal, state, and local </w:t>
      </w:r>
      <w:r w:rsidR="005F2FC6">
        <w:rPr>
          <w:rFonts w:ascii="Times New Roman" w:hAnsi="Times New Roman" w:cs="Times New Roman"/>
          <w:lang w:val="en-US"/>
        </w:rPr>
        <w:t>decisionmakers in efforts</w:t>
      </w:r>
      <w:r w:rsidRPr="0053549C">
        <w:rPr>
          <w:rFonts w:ascii="Times New Roman" w:hAnsi="Times New Roman" w:cs="Times New Roman"/>
          <w:lang w:val="en-US"/>
        </w:rPr>
        <w:t xml:space="preserve"> </w:t>
      </w:r>
      <w:r w:rsidR="005F2FC6">
        <w:rPr>
          <w:rFonts w:ascii="Times New Roman" w:hAnsi="Times New Roman" w:cs="Times New Roman"/>
          <w:lang w:val="en-US"/>
        </w:rPr>
        <w:t>to</w:t>
      </w:r>
      <w:r w:rsidRPr="0053549C">
        <w:rPr>
          <w:rFonts w:ascii="Times New Roman" w:hAnsi="Times New Roman" w:cs="Times New Roman"/>
          <w:lang w:val="en-US"/>
        </w:rPr>
        <w:t xml:space="preserve"> mandate safe temperature ranges, enhance social</w:t>
      </w:r>
      <w:r w:rsidR="005F2FC6">
        <w:rPr>
          <w:rFonts w:ascii="Times New Roman" w:hAnsi="Times New Roman" w:cs="Times New Roman"/>
          <w:lang w:val="en-US"/>
        </w:rPr>
        <w:t xml:space="preserve"> and physical</w:t>
      </w:r>
      <w:r w:rsidRPr="0053549C">
        <w:rPr>
          <w:rFonts w:ascii="Times New Roman" w:hAnsi="Times New Roman" w:cs="Times New Roman"/>
          <w:lang w:val="en-US"/>
        </w:rPr>
        <w:t xml:space="preserve"> infrastructure, and </w:t>
      </w:r>
      <w:r w:rsidR="00EA0823">
        <w:rPr>
          <w:rFonts w:ascii="Times New Roman" w:hAnsi="Times New Roman" w:cs="Times New Roman"/>
          <w:lang w:val="en-US"/>
        </w:rPr>
        <w:t xml:space="preserve">implement </w:t>
      </w:r>
      <w:r w:rsidRPr="0053549C">
        <w:rPr>
          <w:rFonts w:ascii="Times New Roman" w:hAnsi="Times New Roman" w:cs="Times New Roman"/>
          <w:lang w:val="en-US"/>
        </w:rPr>
        <w:t xml:space="preserve">health system interventions </w:t>
      </w:r>
      <w:r w:rsidR="005F2FC6">
        <w:rPr>
          <w:rFonts w:ascii="Times New Roman" w:hAnsi="Times New Roman" w:cs="Times New Roman"/>
          <w:lang w:val="en-US"/>
        </w:rPr>
        <w:t>to</w:t>
      </w:r>
      <w:r w:rsidRPr="0053549C">
        <w:rPr>
          <w:rFonts w:ascii="Times New Roman" w:hAnsi="Times New Roman" w:cs="Times New Roman"/>
          <w:lang w:val="en-US"/>
        </w:rPr>
        <w:t xml:space="preserve"> mitigate the effect of dangerous heat on this </w:t>
      </w:r>
      <w:r w:rsidR="000D25B9">
        <w:rPr>
          <w:rFonts w:ascii="Times New Roman" w:hAnsi="Times New Roman" w:cs="Times New Roman"/>
          <w:lang w:val="en-US"/>
        </w:rPr>
        <w:t>marginalized</w:t>
      </w:r>
      <w:r w:rsidRPr="0053549C">
        <w:rPr>
          <w:rFonts w:ascii="Times New Roman" w:hAnsi="Times New Roman" w:cs="Times New Roman"/>
          <w:lang w:val="en-US"/>
        </w:rPr>
        <w:t xml:space="preserve"> group. To thi</w:t>
      </w:r>
      <w:r>
        <w:rPr>
          <w:rFonts w:ascii="Times New Roman" w:hAnsi="Times New Roman" w:cs="Times New Roman"/>
          <w:lang w:val="en-US"/>
        </w:rPr>
        <w:t xml:space="preserve">s end, all data and code supporting this analysis will be made publicly available upon publication, including the entire historical daily </w:t>
      </w:r>
      <w:r w:rsidR="00EA0823">
        <w:rPr>
          <w:rFonts w:ascii="Times New Roman" w:hAnsi="Times New Roman" w:cs="Times New Roman"/>
          <w:lang w:val="en-US"/>
        </w:rPr>
        <w:t xml:space="preserve">maximum wet bulb globe temperature </w:t>
      </w:r>
      <w:r>
        <w:rPr>
          <w:rFonts w:ascii="Times New Roman" w:hAnsi="Times New Roman" w:cs="Times New Roman"/>
          <w:lang w:val="en-US"/>
        </w:rPr>
        <w:t xml:space="preserve">record </w:t>
      </w:r>
      <w:r w:rsidR="00EA0823">
        <w:rPr>
          <w:rFonts w:ascii="Times New Roman" w:hAnsi="Times New Roman" w:cs="Times New Roman"/>
          <w:lang w:val="en-US"/>
        </w:rPr>
        <w:t xml:space="preserve">during 1982 – 2020 we construct </w:t>
      </w:r>
      <w:r>
        <w:rPr>
          <w:rFonts w:ascii="Times New Roman" w:hAnsi="Times New Roman" w:cs="Times New Roman"/>
          <w:lang w:val="en-US"/>
        </w:rPr>
        <w:t xml:space="preserve">for each </w:t>
      </w:r>
      <w:r w:rsidR="00EA0823">
        <w:rPr>
          <w:rFonts w:ascii="Times New Roman" w:hAnsi="Times New Roman" w:cs="Times New Roman"/>
          <w:lang w:val="en-US"/>
        </w:rPr>
        <w:t xml:space="preserve">carceral </w:t>
      </w:r>
      <w:r>
        <w:rPr>
          <w:rFonts w:ascii="Times New Roman" w:hAnsi="Times New Roman" w:cs="Times New Roman"/>
          <w:lang w:val="en-US"/>
        </w:rPr>
        <w:t xml:space="preserve">facility in the </w:t>
      </w:r>
      <w:r w:rsidR="009A3EAB">
        <w:rPr>
          <w:rFonts w:ascii="Times New Roman" w:hAnsi="Times New Roman" w:cs="Times New Roman"/>
          <w:lang w:val="en-US"/>
        </w:rPr>
        <w:t>United State</w:t>
      </w:r>
      <w:r w:rsidR="00194025">
        <w:rPr>
          <w:rFonts w:ascii="Times New Roman" w:hAnsi="Times New Roman" w:cs="Times New Roman"/>
          <w:lang w:val="en-US"/>
        </w:rPr>
        <w:t>s</w:t>
      </w:r>
      <w:r>
        <w:rPr>
          <w:rFonts w:ascii="Times New Roman" w:hAnsi="Times New Roman" w:cs="Times New Roman"/>
          <w:lang w:val="en-US"/>
        </w:rPr>
        <w:t xml:space="preserve">. </w:t>
      </w:r>
    </w:p>
    <w:p w14:paraId="3BE5C325" w14:textId="0AFDEE7A" w:rsidR="00C0606E"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  </w:t>
      </w:r>
    </w:p>
    <w:p w14:paraId="7C762CB3" w14:textId="55231324" w:rsidR="0053549C" w:rsidRDefault="0053549C" w:rsidP="00A47566">
      <w:pPr>
        <w:jc w:val="both"/>
        <w:rPr>
          <w:rFonts w:ascii="Times New Roman" w:eastAsia="Times New Roman" w:hAnsi="Times New Roman" w:cs="Times New Roman"/>
        </w:rPr>
      </w:pPr>
      <w:r>
        <w:rPr>
          <w:rFonts w:ascii="Times New Roman" w:eastAsia="Times New Roman" w:hAnsi="Times New Roman" w:cs="Times New Roman"/>
        </w:rPr>
        <w:t xml:space="preserve">Because of the pressing and novel nature of our findings, we are submitting this </w:t>
      </w:r>
      <w:ins w:id="13" w:author="Tuholske, Cascade" w:date="2023-10-02T17:59:00Z">
        <w:r w:rsidR="00365731">
          <w:rPr>
            <w:rFonts w:ascii="Times New Roman" w:eastAsia="Times New Roman" w:hAnsi="Times New Roman" w:cs="Times New Roman"/>
          </w:rPr>
          <w:t xml:space="preserve">revised </w:t>
        </w:r>
      </w:ins>
      <w:r>
        <w:rPr>
          <w:rFonts w:ascii="Times New Roman" w:eastAsia="Times New Roman" w:hAnsi="Times New Roman" w:cs="Times New Roman"/>
        </w:rPr>
        <w:t xml:space="preserve">manuscript for publication as a </w:t>
      </w:r>
      <w:r w:rsidR="003B11B1" w:rsidRPr="003B11B1">
        <w:rPr>
          <w:rFonts w:ascii="Times New Roman" w:eastAsia="Times New Roman" w:hAnsi="Times New Roman" w:cs="Times New Roman"/>
        </w:rPr>
        <w:t>Brief Communication</w:t>
      </w:r>
      <w:r w:rsidR="003B11B1">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3B11B1">
        <w:rPr>
          <w:rFonts w:ascii="Times New Roman" w:eastAsia="Times New Roman" w:hAnsi="Times New Roman" w:cs="Times New Roman"/>
          <w:i/>
          <w:iCs/>
        </w:rPr>
        <w:t xml:space="preserve">Nature </w:t>
      </w:r>
      <w:del w:id="14" w:author="Tuholske, Cascade" w:date="2023-10-02T17:58:00Z">
        <w:r w:rsidR="003B11B1" w:rsidDel="00365731">
          <w:rPr>
            <w:rFonts w:ascii="Times New Roman" w:eastAsia="Times New Roman" w:hAnsi="Times New Roman" w:cs="Times New Roman"/>
            <w:i/>
            <w:iCs/>
          </w:rPr>
          <w:delText>Medicine</w:delText>
        </w:r>
      </w:del>
      <w:ins w:id="15" w:author="Tuholske, Cascade" w:date="2023-10-02T17:58:00Z">
        <w:r w:rsidR="00365731">
          <w:rPr>
            <w:rFonts w:ascii="Times New Roman" w:eastAsia="Times New Roman" w:hAnsi="Times New Roman" w:cs="Times New Roman"/>
            <w:i/>
            <w:iCs/>
          </w:rPr>
          <w:t>Sustainability</w:t>
        </w:r>
      </w:ins>
      <w:r>
        <w:rPr>
          <w:rFonts w:ascii="Times New Roman" w:eastAsia="Times New Roman" w:hAnsi="Times New Roman" w:cs="Times New Roman"/>
        </w:rPr>
        <w:t xml:space="preserve">. None of this material has been published or is under consideration elsewhere. </w:t>
      </w:r>
    </w:p>
    <w:p w14:paraId="2B18B3B8" w14:textId="77777777" w:rsidR="0053549C" w:rsidRDefault="0053549C">
      <w:pPr>
        <w:rPr>
          <w:rFonts w:ascii="Times New Roman" w:eastAsia="Times New Roman" w:hAnsi="Times New Roman" w:cs="Times New Roman"/>
        </w:rPr>
      </w:pPr>
    </w:p>
    <w:p w14:paraId="44D37216" w14:textId="275F6819" w:rsidR="00C32A57" w:rsidRDefault="0053549C">
      <w:pPr>
        <w:rPr>
          <w:rFonts w:ascii="Times New Roman" w:eastAsia="Times New Roman" w:hAnsi="Times New Roman" w:cs="Times New Roman"/>
        </w:rPr>
      </w:pPr>
      <w:r>
        <w:rPr>
          <w:rFonts w:ascii="Times New Roman" w:eastAsia="Times New Roman" w:hAnsi="Times New Roman" w:cs="Times New Roman"/>
        </w:rPr>
        <w:t xml:space="preserve">On behalf of </w:t>
      </w:r>
      <w:r w:rsidR="001127A9">
        <w:rPr>
          <w:rFonts w:ascii="Times New Roman" w:eastAsia="Times New Roman" w:hAnsi="Times New Roman" w:cs="Times New Roman"/>
        </w:rPr>
        <w:t xml:space="preserve">our </w:t>
      </w:r>
      <w:r>
        <w:rPr>
          <w:rFonts w:ascii="Times New Roman" w:eastAsia="Times New Roman" w:hAnsi="Times New Roman" w:cs="Times New Roman"/>
        </w:rPr>
        <w:t xml:space="preserve">co-authors, </w:t>
      </w:r>
      <w:r w:rsidR="00A62E8B">
        <w:rPr>
          <w:rFonts w:ascii="Times New Roman" w:eastAsia="Times New Roman" w:hAnsi="Times New Roman" w:cs="Times New Roman"/>
        </w:rPr>
        <w:t xml:space="preserve">we </w:t>
      </w:r>
      <w:r>
        <w:rPr>
          <w:rFonts w:ascii="Times New Roman" w:eastAsia="Times New Roman" w:hAnsi="Times New Roman" w:cs="Times New Roman"/>
        </w:rPr>
        <w:t xml:space="preserve">thank you for your time and consideration. </w:t>
      </w:r>
    </w:p>
    <w:p w14:paraId="7ECCA22F" w14:textId="77777777" w:rsidR="00C32A57" w:rsidRDefault="00C32A57">
      <w:pPr>
        <w:rPr>
          <w:rFonts w:ascii="Times New Roman" w:eastAsia="Times New Roman" w:hAnsi="Times New Roman" w:cs="Times New Roman"/>
        </w:rPr>
      </w:pPr>
    </w:p>
    <w:p w14:paraId="305D2595" w14:textId="0515248F" w:rsidR="00CD5AE2" w:rsidRDefault="00000000">
      <w:pPr>
        <w:rPr>
          <w:rFonts w:ascii="Times New Roman" w:eastAsia="Times New Roman" w:hAnsi="Times New Roman" w:cs="Times New Roman"/>
        </w:rPr>
      </w:pPr>
      <w:r>
        <w:rPr>
          <w:rFonts w:ascii="Times New Roman" w:eastAsia="Times New Roman" w:hAnsi="Times New Roman" w:cs="Times New Roman"/>
        </w:rPr>
        <w:t>Sincerely,</w:t>
      </w:r>
    </w:p>
    <w:p w14:paraId="52FAA285" w14:textId="00778AD1" w:rsidR="00CD5AE2" w:rsidRPr="0053549C" w:rsidRDefault="00CD5AE2"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3ACC22" wp14:editId="64641C82">
            <wp:extent cx="1299729" cy="596054"/>
            <wp:effectExtent l="0" t="0" r="0" b="1270"/>
            <wp:docPr id="1252796193"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6193" name="Picture 2" descr="A close up of a signatu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29081" cy="609515"/>
                    </a:xfrm>
                    <a:prstGeom prst="rect">
                      <a:avLst/>
                    </a:prstGeom>
                  </pic:spPr>
                </pic:pic>
              </a:graphicData>
            </a:graphic>
          </wp:inline>
        </w:drawing>
      </w:r>
    </w:p>
    <w:p w14:paraId="59E652B8"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 xml:space="preserve">Cascade </w:t>
      </w:r>
      <w:proofErr w:type="spellStart"/>
      <w:r w:rsidRPr="0053549C">
        <w:rPr>
          <w:rFonts w:ascii="Times New Roman" w:eastAsia="Times New Roman" w:hAnsi="Times New Roman" w:cs="Times New Roman"/>
        </w:rPr>
        <w:t>Tuholske</w:t>
      </w:r>
      <w:proofErr w:type="spellEnd"/>
      <w:r w:rsidRPr="0053549C">
        <w:rPr>
          <w:rFonts w:ascii="Times New Roman" w:eastAsia="Times New Roman" w:hAnsi="Times New Roman" w:cs="Times New Roman"/>
        </w:rPr>
        <w:t>, PhD (he/his)</w:t>
      </w:r>
    </w:p>
    <w:p w14:paraId="74005540"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Asst. Professor of Human-Environment Geography</w:t>
      </w:r>
    </w:p>
    <w:p w14:paraId="4BD3747B"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Dept. of Earth Sciences</w:t>
      </w:r>
    </w:p>
    <w:p w14:paraId="0A2872AC" w14:textId="77777777" w:rsid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Montana State University</w:t>
      </w:r>
    </w:p>
    <w:p w14:paraId="1EE21476" w14:textId="77777777" w:rsidR="00287EE6" w:rsidRDefault="00287EE6" w:rsidP="0053549C">
      <w:pPr>
        <w:rPr>
          <w:rFonts w:ascii="Times New Roman" w:eastAsia="Times New Roman" w:hAnsi="Times New Roman" w:cs="Times New Roman"/>
        </w:rPr>
      </w:pPr>
    </w:p>
    <w:p w14:paraId="7E228F83" w14:textId="4BB278AA" w:rsidR="00241EBD" w:rsidRDefault="00CD5AE2"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F61F007" wp14:editId="6B424715">
            <wp:extent cx="961523" cy="521546"/>
            <wp:effectExtent l="0" t="0" r="3810" b="0"/>
            <wp:docPr id="149639453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0F1D0B4E" w14:textId="3CAE05DC" w:rsidR="00287EE6" w:rsidRDefault="00287E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23E6C8D5" w14:textId="629FBBF8" w:rsidR="00287EE6" w:rsidRDefault="006E1914"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0EAFCE5" w14:textId="3E21483C" w:rsidR="001642FE" w:rsidRDefault="001642FE"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7A7466D5" w14:textId="51F48F78" w:rsidR="006E1914" w:rsidRPr="0053549C" w:rsidRDefault="001642FE" w:rsidP="0053549C">
      <w:pPr>
        <w:rPr>
          <w:rFonts w:ascii="Times New Roman" w:eastAsia="Times New Roman" w:hAnsi="Times New Roman" w:cs="Times New Roman"/>
        </w:rPr>
      </w:pPr>
      <w:r>
        <w:rPr>
          <w:rFonts w:ascii="Times New Roman" w:eastAsia="Times New Roman" w:hAnsi="Times New Roman" w:cs="Times New Roman"/>
        </w:rPr>
        <w:t>Columbia University</w:t>
      </w:r>
    </w:p>
    <w:p w14:paraId="070175F3" w14:textId="7B46B57E" w:rsidR="00C32A57" w:rsidRDefault="00C32A57" w:rsidP="0053549C">
      <w:pPr>
        <w:rPr>
          <w:rFonts w:ascii="Times New Roman" w:eastAsia="Times New Roman" w:hAnsi="Times New Roman" w:cs="Times New Roman"/>
        </w:rPr>
      </w:pPr>
    </w:p>
    <w:sectPr w:rsidR="00C32A57">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BA687" w14:textId="77777777" w:rsidR="00D60267" w:rsidRDefault="00D60267">
      <w:pPr>
        <w:spacing w:line="240" w:lineRule="auto"/>
      </w:pPr>
      <w:r>
        <w:separator/>
      </w:r>
    </w:p>
  </w:endnote>
  <w:endnote w:type="continuationSeparator" w:id="0">
    <w:p w14:paraId="483AAB4F" w14:textId="77777777" w:rsidR="00D60267" w:rsidRDefault="00D60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448EB" w14:textId="77777777" w:rsidR="00D60267" w:rsidRDefault="00D60267">
      <w:pPr>
        <w:spacing w:line="240" w:lineRule="auto"/>
      </w:pPr>
      <w:r>
        <w:separator/>
      </w:r>
    </w:p>
  </w:footnote>
  <w:footnote w:type="continuationSeparator" w:id="0">
    <w:p w14:paraId="17B1A09A" w14:textId="77777777" w:rsidR="00D60267" w:rsidRDefault="00D602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10F4" w14:textId="58C490D2" w:rsidR="00C32A57" w:rsidRDefault="006037DB" w:rsidP="000E4E75">
    <w:pPr>
      <w:rPr>
        <w:color w:val="101939"/>
      </w:rPr>
    </w:pPr>
    <w:r w:rsidRPr="009A2BCA">
      <w:rPr>
        <w:noProof/>
      </w:rPr>
      <w:drawing>
        <wp:anchor distT="0" distB="0" distL="114300" distR="114300" simplePos="0" relativeHeight="251660288" behindDoc="1" locked="0" layoutInCell="1" allowOverlap="1" wp14:anchorId="3DD59347" wp14:editId="69BEDB69">
          <wp:simplePos x="0" y="0"/>
          <wp:positionH relativeFrom="column">
            <wp:posOffset>2006600</wp:posOffset>
          </wp:positionH>
          <wp:positionV relativeFrom="paragraph">
            <wp:posOffset>54610</wp:posOffset>
          </wp:positionV>
          <wp:extent cx="2779890" cy="679990"/>
          <wp:effectExtent l="0" t="0" r="1905" b="6350"/>
          <wp:wrapNone/>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a:picLocks noChangeAspect="1" noChangeArrowheads="1"/>
                  </pic:cNvPicPr>
                </pic:nvPicPr>
                <pic:blipFill>
                  <a:blip r:embed="rId1"/>
                  <a:stretch>
                    <a:fillRect/>
                  </a:stretch>
                </pic:blipFill>
                <pic:spPr bwMode="auto">
                  <a:xfrm>
                    <a:off x="0" y="0"/>
                    <a:ext cx="2779890" cy="679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101939"/>
      </w:rPr>
      <w:drawing>
        <wp:anchor distT="114300" distB="114300" distL="114300" distR="114300" simplePos="0" relativeHeight="251658240" behindDoc="0" locked="0" layoutInCell="1" hidden="0" allowOverlap="1" wp14:anchorId="2636A94A" wp14:editId="07F4B5EA">
          <wp:simplePos x="0" y="0"/>
          <wp:positionH relativeFrom="page">
            <wp:posOffset>923925</wp:posOffset>
          </wp:positionH>
          <wp:positionV relativeFrom="page">
            <wp:posOffset>581025</wp:posOffset>
          </wp:positionV>
          <wp:extent cx="1852490" cy="461388"/>
          <wp:effectExtent l="0" t="0" r="1905" b="0"/>
          <wp:wrapSquare wrapText="bothSides" distT="114300" distB="114300" distL="114300" distR="114300"/>
          <wp:docPr id="1433873433" name="Picture 143387343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68712" cy="46542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B6F"/>
    <w:multiLevelType w:val="hybridMultilevel"/>
    <w:tmpl w:val="2E9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7CF7"/>
    <w:multiLevelType w:val="multilevel"/>
    <w:tmpl w:val="CB54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523833">
    <w:abstractNumId w:val="1"/>
  </w:num>
  <w:num w:numId="2" w16cid:durableId="2229123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holske, Cascade">
    <w15:presenceInfo w15:providerId="AD" w15:userId="S::t61d992@msu.montana.edu::afa5c390-4722-4083-ba79-a36f49c6cc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57"/>
    <w:rsid w:val="000561C1"/>
    <w:rsid w:val="000C3447"/>
    <w:rsid w:val="000D25B9"/>
    <w:rsid w:val="000E4E75"/>
    <w:rsid w:val="001127A9"/>
    <w:rsid w:val="00135428"/>
    <w:rsid w:val="00137395"/>
    <w:rsid w:val="001603A3"/>
    <w:rsid w:val="001642FE"/>
    <w:rsid w:val="00165451"/>
    <w:rsid w:val="00174D61"/>
    <w:rsid w:val="00185640"/>
    <w:rsid w:val="00194025"/>
    <w:rsid w:val="001F4516"/>
    <w:rsid w:val="001F7FD5"/>
    <w:rsid w:val="002071C7"/>
    <w:rsid w:val="002230A2"/>
    <w:rsid w:val="00223713"/>
    <w:rsid w:val="00235812"/>
    <w:rsid w:val="00241EBD"/>
    <w:rsid w:val="0025595D"/>
    <w:rsid w:val="00283721"/>
    <w:rsid w:val="00287EE6"/>
    <w:rsid w:val="002E1542"/>
    <w:rsid w:val="002E19AD"/>
    <w:rsid w:val="00300AD1"/>
    <w:rsid w:val="0030570F"/>
    <w:rsid w:val="00334183"/>
    <w:rsid w:val="00361F41"/>
    <w:rsid w:val="0036483D"/>
    <w:rsid w:val="00365731"/>
    <w:rsid w:val="003876A4"/>
    <w:rsid w:val="0039322F"/>
    <w:rsid w:val="003B11B1"/>
    <w:rsid w:val="003B2364"/>
    <w:rsid w:val="003D17CC"/>
    <w:rsid w:val="003D5BC2"/>
    <w:rsid w:val="003F238D"/>
    <w:rsid w:val="00422B57"/>
    <w:rsid w:val="00465C28"/>
    <w:rsid w:val="00490D6C"/>
    <w:rsid w:val="004C60B2"/>
    <w:rsid w:val="004E4284"/>
    <w:rsid w:val="004E7A85"/>
    <w:rsid w:val="005165AC"/>
    <w:rsid w:val="005167D6"/>
    <w:rsid w:val="0053549C"/>
    <w:rsid w:val="005355F0"/>
    <w:rsid w:val="00544E87"/>
    <w:rsid w:val="00587D1E"/>
    <w:rsid w:val="00596043"/>
    <w:rsid w:val="005A4CE9"/>
    <w:rsid w:val="005A6FE4"/>
    <w:rsid w:val="005F2FC6"/>
    <w:rsid w:val="006037DB"/>
    <w:rsid w:val="0060541B"/>
    <w:rsid w:val="00616EFF"/>
    <w:rsid w:val="006443AF"/>
    <w:rsid w:val="00651FFF"/>
    <w:rsid w:val="00662E89"/>
    <w:rsid w:val="0066628D"/>
    <w:rsid w:val="00681AB6"/>
    <w:rsid w:val="006853CD"/>
    <w:rsid w:val="006B26D8"/>
    <w:rsid w:val="006E1914"/>
    <w:rsid w:val="006E2E55"/>
    <w:rsid w:val="006E3AC9"/>
    <w:rsid w:val="00717D13"/>
    <w:rsid w:val="00721A2D"/>
    <w:rsid w:val="00721C5E"/>
    <w:rsid w:val="00743A09"/>
    <w:rsid w:val="00771845"/>
    <w:rsid w:val="00786848"/>
    <w:rsid w:val="00793CE6"/>
    <w:rsid w:val="00794BD9"/>
    <w:rsid w:val="007A372A"/>
    <w:rsid w:val="007B138E"/>
    <w:rsid w:val="007B5DC8"/>
    <w:rsid w:val="007C0192"/>
    <w:rsid w:val="007E0192"/>
    <w:rsid w:val="007E462E"/>
    <w:rsid w:val="00805D8B"/>
    <w:rsid w:val="00812C09"/>
    <w:rsid w:val="00815D86"/>
    <w:rsid w:val="008262BF"/>
    <w:rsid w:val="00833661"/>
    <w:rsid w:val="00834B5F"/>
    <w:rsid w:val="00867D5A"/>
    <w:rsid w:val="00882ECA"/>
    <w:rsid w:val="008B531B"/>
    <w:rsid w:val="008C42E1"/>
    <w:rsid w:val="008E5069"/>
    <w:rsid w:val="008E6E25"/>
    <w:rsid w:val="00903B9B"/>
    <w:rsid w:val="00914C30"/>
    <w:rsid w:val="009332AF"/>
    <w:rsid w:val="00977742"/>
    <w:rsid w:val="009A3EAB"/>
    <w:rsid w:val="009D7220"/>
    <w:rsid w:val="009F2A6C"/>
    <w:rsid w:val="009F37DF"/>
    <w:rsid w:val="009F5085"/>
    <w:rsid w:val="00A36526"/>
    <w:rsid w:val="00A47566"/>
    <w:rsid w:val="00A62E8B"/>
    <w:rsid w:val="00A67E2D"/>
    <w:rsid w:val="00A81FF1"/>
    <w:rsid w:val="00AC4630"/>
    <w:rsid w:val="00AC7355"/>
    <w:rsid w:val="00B657D5"/>
    <w:rsid w:val="00BF3297"/>
    <w:rsid w:val="00C0606E"/>
    <w:rsid w:val="00C214C9"/>
    <w:rsid w:val="00C24DC5"/>
    <w:rsid w:val="00C32A57"/>
    <w:rsid w:val="00C439F3"/>
    <w:rsid w:val="00C44FCE"/>
    <w:rsid w:val="00C460FB"/>
    <w:rsid w:val="00C50611"/>
    <w:rsid w:val="00C66EA6"/>
    <w:rsid w:val="00C85A7D"/>
    <w:rsid w:val="00CC187C"/>
    <w:rsid w:val="00CC2B72"/>
    <w:rsid w:val="00CC5B42"/>
    <w:rsid w:val="00CD5AE2"/>
    <w:rsid w:val="00CE1718"/>
    <w:rsid w:val="00CE796C"/>
    <w:rsid w:val="00D0548B"/>
    <w:rsid w:val="00D203A2"/>
    <w:rsid w:val="00D551D9"/>
    <w:rsid w:val="00D55C1B"/>
    <w:rsid w:val="00D60267"/>
    <w:rsid w:val="00D90A9B"/>
    <w:rsid w:val="00DA11EA"/>
    <w:rsid w:val="00DF185C"/>
    <w:rsid w:val="00E37E67"/>
    <w:rsid w:val="00E5534C"/>
    <w:rsid w:val="00E63B54"/>
    <w:rsid w:val="00E908D4"/>
    <w:rsid w:val="00EA0823"/>
    <w:rsid w:val="00ED0C38"/>
    <w:rsid w:val="00EF6D2F"/>
    <w:rsid w:val="00F2053F"/>
    <w:rsid w:val="00F5242F"/>
    <w:rsid w:val="00FB5769"/>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47724"/>
  <w15:docId w15:val="{A219EA2A-1213-F745-AE77-261D74D8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606E"/>
    <w:pPr>
      <w:tabs>
        <w:tab w:val="center" w:pos="4680"/>
        <w:tab w:val="right" w:pos="9360"/>
      </w:tabs>
      <w:spacing w:line="240" w:lineRule="auto"/>
    </w:pPr>
  </w:style>
  <w:style w:type="character" w:customStyle="1" w:styleId="HeaderChar">
    <w:name w:val="Header Char"/>
    <w:basedOn w:val="DefaultParagraphFont"/>
    <w:link w:val="Header"/>
    <w:uiPriority w:val="99"/>
    <w:rsid w:val="00C0606E"/>
  </w:style>
  <w:style w:type="paragraph" w:styleId="Footer">
    <w:name w:val="footer"/>
    <w:basedOn w:val="Normal"/>
    <w:link w:val="FooterChar"/>
    <w:uiPriority w:val="99"/>
    <w:unhideWhenUsed/>
    <w:rsid w:val="00C0606E"/>
    <w:pPr>
      <w:tabs>
        <w:tab w:val="center" w:pos="4680"/>
        <w:tab w:val="right" w:pos="9360"/>
      </w:tabs>
      <w:spacing w:line="240" w:lineRule="auto"/>
    </w:pPr>
  </w:style>
  <w:style w:type="character" w:customStyle="1" w:styleId="FooterChar">
    <w:name w:val="Footer Char"/>
    <w:basedOn w:val="DefaultParagraphFont"/>
    <w:link w:val="Footer"/>
    <w:uiPriority w:val="99"/>
    <w:rsid w:val="00C0606E"/>
  </w:style>
  <w:style w:type="paragraph" w:styleId="ListParagraph">
    <w:name w:val="List Paragraph"/>
    <w:basedOn w:val="Normal"/>
    <w:uiPriority w:val="34"/>
    <w:qFormat/>
    <w:rsid w:val="0053549C"/>
    <w:pPr>
      <w:ind w:left="720"/>
      <w:contextualSpacing/>
    </w:pPr>
  </w:style>
  <w:style w:type="paragraph" w:styleId="Revision">
    <w:name w:val="Revision"/>
    <w:hidden/>
    <w:uiPriority w:val="99"/>
    <w:semiHidden/>
    <w:rsid w:val="0036483D"/>
    <w:pPr>
      <w:spacing w:line="240" w:lineRule="auto"/>
    </w:pPr>
  </w:style>
  <w:style w:type="character" w:styleId="CommentReference">
    <w:name w:val="annotation reference"/>
    <w:basedOn w:val="DefaultParagraphFont"/>
    <w:uiPriority w:val="99"/>
    <w:semiHidden/>
    <w:unhideWhenUsed/>
    <w:rsid w:val="00334183"/>
    <w:rPr>
      <w:sz w:val="16"/>
      <w:szCs w:val="16"/>
    </w:rPr>
  </w:style>
  <w:style w:type="paragraph" w:styleId="CommentText">
    <w:name w:val="annotation text"/>
    <w:basedOn w:val="Normal"/>
    <w:link w:val="CommentTextChar"/>
    <w:uiPriority w:val="99"/>
    <w:semiHidden/>
    <w:unhideWhenUsed/>
    <w:rsid w:val="00334183"/>
    <w:pPr>
      <w:spacing w:line="240" w:lineRule="auto"/>
    </w:pPr>
    <w:rPr>
      <w:sz w:val="20"/>
      <w:szCs w:val="20"/>
    </w:rPr>
  </w:style>
  <w:style w:type="character" w:customStyle="1" w:styleId="CommentTextChar">
    <w:name w:val="Comment Text Char"/>
    <w:basedOn w:val="DefaultParagraphFont"/>
    <w:link w:val="CommentText"/>
    <w:uiPriority w:val="99"/>
    <w:semiHidden/>
    <w:rsid w:val="00334183"/>
    <w:rPr>
      <w:sz w:val="20"/>
      <w:szCs w:val="20"/>
    </w:rPr>
  </w:style>
  <w:style w:type="paragraph" w:styleId="CommentSubject">
    <w:name w:val="annotation subject"/>
    <w:basedOn w:val="CommentText"/>
    <w:next w:val="CommentText"/>
    <w:link w:val="CommentSubjectChar"/>
    <w:uiPriority w:val="99"/>
    <w:semiHidden/>
    <w:unhideWhenUsed/>
    <w:rsid w:val="00334183"/>
    <w:rPr>
      <w:b/>
      <w:bCs/>
    </w:rPr>
  </w:style>
  <w:style w:type="character" w:customStyle="1" w:styleId="CommentSubjectChar">
    <w:name w:val="Comment Subject Char"/>
    <w:basedOn w:val="CommentTextChar"/>
    <w:link w:val="CommentSubject"/>
    <w:uiPriority w:val="99"/>
    <w:semiHidden/>
    <w:rsid w:val="003341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2907">
      <w:bodyDiv w:val="1"/>
      <w:marLeft w:val="0"/>
      <w:marRight w:val="0"/>
      <w:marTop w:val="0"/>
      <w:marBottom w:val="0"/>
      <w:divBdr>
        <w:top w:val="none" w:sz="0" w:space="0" w:color="auto"/>
        <w:left w:val="none" w:sz="0" w:space="0" w:color="auto"/>
        <w:bottom w:val="none" w:sz="0" w:space="0" w:color="auto"/>
        <w:right w:val="none" w:sz="0" w:space="0" w:color="auto"/>
      </w:divBdr>
    </w:div>
    <w:div w:id="1387533667">
      <w:bodyDiv w:val="1"/>
      <w:marLeft w:val="0"/>
      <w:marRight w:val="0"/>
      <w:marTop w:val="0"/>
      <w:marBottom w:val="0"/>
      <w:divBdr>
        <w:top w:val="none" w:sz="0" w:space="0" w:color="auto"/>
        <w:left w:val="none" w:sz="0" w:space="0" w:color="auto"/>
        <w:bottom w:val="none" w:sz="0" w:space="0" w:color="auto"/>
        <w:right w:val="none" w:sz="0" w:space="0" w:color="auto"/>
      </w:divBdr>
    </w:div>
    <w:div w:id="1902328275">
      <w:bodyDiv w:val="1"/>
      <w:marLeft w:val="0"/>
      <w:marRight w:val="0"/>
      <w:marTop w:val="0"/>
      <w:marBottom w:val="0"/>
      <w:divBdr>
        <w:top w:val="none" w:sz="0" w:space="0" w:color="auto"/>
        <w:left w:val="none" w:sz="0" w:space="0" w:color="auto"/>
        <w:bottom w:val="none" w:sz="0" w:space="0" w:color="auto"/>
        <w:right w:val="none" w:sz="0" w:space="0" w:color="auto"/>
      </w:divBdr>
    </w:div>
    <w:div w:id="1920820218">
      <w:bodyDiv w:val="1"/>
      <w:marLeft w:val="0"/>
      <w:marRight w:val="0"/>
      <w:marTop w:val="0"/>
      <w:marBottom w:val="0"/>
      <w:divBdr>
        <w:top w:val="none" w:sz="0" w:space="0" w:color="auto"/>
        <w:left w:val="none" w:sz="0" w:space="0" w:color="auto"/>
        <w:bottom w:val="none" w:sz="0" w:space="0" w:color="auto"/>
        <w:right w:val="none" w:sz="0" w:space="0" w:color="auto"/>
      </w:divBdr>
      <w:divsChild>
        <w:div w:id="1191727599">
          <w:marLeft w:val="0"/>
          <w:marRight w:val="0"/>
          <w:marTop w:val="0"/>
          <w:marBottom w:val="0"/>
          <w:divBdr>
            <w:top w:val="none" w:sz="0" w:space="0" w:color="auto"/>
            <w:left w:val="none" w:sz="0" w:space="0" w:color="auto"/>
            <w:bottom w:val="none" w:sz="0" w:space="0" w:color="auto"/>
            <w:right w:val="none" w:sz="0" w:space="0" w:color="auto"/>
          </w:divBdr>
        </w:div>
        <w:div w:id="1847788378">
          <w:marLeft w:val="0"/>
          <w:marRight w:val="0"/>
          <w:marTop w:val="0"/>
          <w:marBottom w:val="0"/>
          <w:divBdr>
            <w:top w:val="none" w:sz="0" w:space="0" w:color="auto"/>
            <w:left w:val="none" w:sz="0" w:space="0" w:color="auto"/>
            <w:bottom w:val="none" w:sz="0" w:space="0" w:color="auto"/>
            <w:right w:val="none" w:sz="0" w:space="0" w:color="auto"/>
          </w:divBdr>
        </w:div>
        <w:div w:id="349532704">
          <w:marLeft w:val="0"/>
          <w:marRight w:val="0"/>
          <w:marTop w:val="0"/>
          <w:marBottom w:val="0"/>
          <w:divBdr>
            <w:top w:val="none" w:sz="0" w:space="0" w:color="auto"/>
            <w:left w:val="none" w:sz="0" w:space="0" w:color="auto"/>
            <w:bottom w:val="none" w:sz="0" w:space="0" w:color="auto"/>
            <w:right w:val="none" w:sz="0" w:space="0" w:color="auto"/>
          </w:divBdr>
        </w:div>
        <w:div w:id="1565722664">
          <w:marLeft w:val="0"/>
          <w:marRight w:val="0"/>
          <w:marTop w:val="0"/>
          <w:marBottom w:val="0"/>
          <w:divBdr>
            <w:top w:val="none" w:sz="0" w:space="0" w:color="auto"/>
            <w:left w:val="none" w:sz="0" w:space="0" w:color="auto"/>
            <w:bottom w:val="none" w:sz="0" w:space="0" w:color="auto"/>
            <w:right w:val="none" w:sz="0" w:space="0" w:color="auto"/>
          </w:divBdr>
        </w:div>
        <w:div w:id="1854104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Tuholske, Cascade</cp:lastModifiedBy>
  <cp:revision>3</cp:revision>
  <cp:lastPrinted>2023-07-21T00:59:00Z</cp:lastPrinted>
  <dcterms:created xsi:type="dcterms:W3CDTF">2023-10-02T23:59:00Z</dcterms:created>
  <dcterms:modified xsi:type="dcterms:W3CDTF">2023-10-02T23:59:00Z</dcterms:modified>
</cp:coreProperties>
</file>