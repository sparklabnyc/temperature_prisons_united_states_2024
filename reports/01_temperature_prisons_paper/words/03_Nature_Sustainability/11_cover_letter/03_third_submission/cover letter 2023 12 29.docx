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DDD71" w14:textId="53314EF3" w:rsidR="00C32A5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7A52463" w14:textId="7A95F155" w:rsidR="00C32A57" w:rsidRDefault="00165451" w:rsidP="00165451">
      <w:pPr>
        <w:jc w:val="right"/>
        <w:rPr>
          <w:rFonts w:ascii="Times New Roman" w:eastAsia="Times New Roman" w:hAnsi="Times New Roman" w:cs="Times New Roman"/>
        </w:rPr>
      </w:pPr>
      <w:r w:rsidRPr="00165451">
        <w:rPr>
          <w:rFonts w:ascii="Times New Roman" w:eastAsia="Times New Roman" w:hAnsi="Times New Roman" w:cs="Times New Roman"/>
        </w:rPr>
        <w:fldChar w:fldCharType="begin"/>
      </w:r>
      <w:r w:rsidRPr="00165451">
        <w:rPr>
          <w:rFonts w:ascii="Times New Roman" w:eastAsia="Times New Roman" w:hAnsi="Times New Roman" w:cs="Times New Roman"/>
        </w:rPr>
        <w:instrText xml:space="preserve"> DATE \@ "MMMM d, yyyy" </w:instrText>
      </w:r>
      <w:r w:rsidRPr="00165451">
        <w:rPr>
          <w:rFonts w:ascii="Times New Roman" w:eastAsia="Times New Roman" w:hAnsi="Times New Roman" w:cs="Times New Roman"/>
        </w:rPr>
        <w:fldChar w:fldCharType="separate"/>
      </w:r>
      <w:r w:rsidR="005871EE">
        <w:rPr>
          <w:rFonts w:ascii="Times New Roman" w:eastAsia="Times New Roman" w:hAnsi="Times New Roman" w:cs="Times New Roman"/>
          <w:noProof/>
        </w:rPr>
        <w:t>December 29, 2023</w:t>
      </w:r>
      <w:r w:rsidRPr="00165451">
        <w:rPr>
          <w:rFonts w:ascii="Times New Roman" w:eastAsia="Times New Roman" w:hAnsi="Times New Roman" w:cs="Times New Roman"/>
        </w:rPr>
        <w:fldChar w:fldCharType="end"/>
      </w:r>
    </w:p>
    <w:p w14:paraId="70622F51" w14:textId="70BFA56B" w:rsidR="003F238D" w:rsidRDefault="002E1542">
      <w:pPr>
        <w:rPr>
          <w:rFonts w:ascii="Times New Roman" w:eastAsia="Times New Roman" w:hAnsi="Times New Roman" w:cs="Times New Roman"/>
        </w:rPr>
      </w:pPr>
      <w:r>
        <w:rPr>
          <w:rFonts w:ascii="Times New Roman" w:eastAsia="Times New Roman" w:hAnsi="Times New Roman" w:cs="Times New Roman"/>
        </w:rPr>
        <w:t xml:space="preserve">Dr. </w:t>
      </w:r>
      <w:r w:rsidR="00F5242F">
        <w:rPr>
          <w:rFonts w:ascii="Times New Roman" w:eastAsia="Times New Roman" w:hAnsi="Times New Roman" w:cs="Times New Roman"/>
        </w:rPr>
        <w:t>Monica</w:t>
      </w:r>
      <w:r w:rsidR="00A67E2D">
        <w:rPr>
          <w:rFonts w:ascii="Times New Roman" w:eastAsia="Times New Roman" w:hAnsi="Times New Roman" w:cs="Times New Roman"/>
        </w:rPr>
        <w:t xml:space="preserve"> </w:t>
      </w:r>
      <w:proofErr w:type="spellStart"/>
      <w:r w:rsidR="003D5BC2">
        <w:rPr>
          <w:rFonts w:ascii="Times New Roman" w:eastAsia="Times New Roman" w:hAnsi="Times New Roman" w:cs="Times New Roman"/>
        </w:rPr>
        <w:t>Contestabile</w:t>
      </w:r>
      <w:proofErr w:type="spellEnd"/>
      <w:r w:rsidR="003D5BC2">
        <w:rPr>
          <w:rFonts w:ascii="Times New Roman" w:eastAsia="Times New Roman" w:hAnsi="Times New Roman" w:cs="Times New Roman"/>
        </w:rPr>
        <w:t>,</w:t>
      </w:r>
    </w:p>
    <w:p w14:paraId="0571A384" w14:textId="79257DF5" w:rsidR="00C32A57" w:rsidRDefault="003D5BC2">
      <w:pPr>
        <w:rPr>
          <w:rFonts w:ascii="Times New Roman" w:eastAsia="Times New Roman" w:hAnsi="Times New Roman" w:cs="Times New Roman"/>
        </w:rPr>
      </w:pPr>
      <w:r>
        <w:rPr>
          <w:rFonts w:ascii="Times New Roman" w:eastAsia="Times New Roman" w:hAnsi="Times New Roman" w:cs="Times New Roman"/>
        </w:rPr>
        <w:t>Chief</w:t>
      </w:r>
      <w:r w:rsidR="00833661">
        <w:rPr>
          <w:rFonts w:ascii="Times New Roman" w:eastAsia="Times New Roman" w:hAnsi="Times New Roman" w:cs="Times New Roman"/>
        </w:rPr>
        <w:t xml:space="preserve"> Editor, </w:t>
      </w:r>
      <w:r w:rsidR="00833661" w:rsidRPr="003F238D">
        <w:rPr>
          <w:rFonts w:ascii="Times New Roman" w:eastAsia="Times New Roman" w:hAnsi="Times New Roman" w:cs="Times New Roman"/>
          <w:i/>
          <w:iCs/>
        </w:rPr>
        <w:t xml:space="preserve">Nature </w:t>
      </w:r>
      <w:r w:rsidR="00D203A2">
        <w:rPr>
          <w:rFonts w:ascii="Times New Roman" w:eastAsia="Times New Roman" w:hAnsi="Times New Roman" w:cs="Times New Roman"/>
          <w:i/>
          <w:iCs/>
        </w:rPr>
        <w:t>Sustainability</w:t>
      </w:r>
    </w:p>
    <w:p w14:paraId="739A9F3F" w14:textId="77777777" w:rsidR="00C32A57" w:rsidRDefault="00C32A57">
      <w:pPr>
        <w:rPr>
          <w:rFonts w:ascii="Times New Roman" w:eastAsia="Times New Roman" w:hAnsi="Times New Roman" w:cs="Times New Roman"/>
        </w:rPr>
      </w:pPr>
    </w:p>
    <w:p w14:paraId="647E1041" w14:textId="31B9C333" w:rsidR="00490D6C" w:rsidRDefault="00A67E2D">
      <w:pPr>
        <w:rPr>
          <w:rFonts w:ascii="Times New Roman" w:eastAsia="Times New Roman" w:hAnsi="Times New Roman" w:cs="Times New Roman"/>
        </w:rPr>
      </w:pPr>
      <w:r>
        <w:rPr>
          <w:rFonts w:ascii="Times New Roman" w:eastAsia="Times New Roman" w:hAnsi="Times New Roman" w:cs="Times New Roman"/>
        </w:rPr>
        <w:t xml:space="preserve">Dear Dr. </w:t>
      </w:r>
      <w:proofErr w:type="spellStart"/>
      <w:r w:rsidR="001F7FD5" w:rsidRPr="001F7FD5">
        <w:rPr>
          <w:rFonts w:ascii="Times New Roman" w:eastAsia="Times New Roman" w:hAnsi="Times New Roman" w:cs="Times New Roman"/>
        </w:rPr>
        <w:t>Contestabile</w:t>
      </w:r>
      <w:proofErr w:type="spellEnd"/>
      <w:r>
        <w:rPr>
          <w:rFonts w:ascii="Times New Roman" w:eastAsia="Times New Roman" w:hAnsi="Times New Roman" w:cs="Times New Roman"/>
        </w:rPr>
        <w:t>:</w:t>
      </w:r>
    </w:p>
    <w:p w14:paraId="2DA5B8E4" w14:textId="77777777" w:rsidR="007C0192" w:rsidRDefault="007C0192">
      <w:pPr>
        <w:rPr>
          <w:rFonts w:ascii="Times New Roman" w:eastAsia="Times New Roman" w:hAnsi="Times New Roman" w:cs="Times New Roman"/>
        </w:rPr>
      </w:pPr>
    </w:p>
    <w:p w14:paraId="6B6CB8F3" w14:textId="6F3E63FA" w:rsidR="007C0192" w:rsidRDefault="00834B5F" w:rsidP="008262BF">
      <w:pPr>
        <w:jc w:val="both"/>
        <w:rPr>
          <w:rFonts w:ascii="Times New Roman" w:eastAsia="Times New Roman" w:hAnsi="Times New Roman" w:cs="Times New Roman"/>
        </w:rPr>
      </w:pPr>
      <w:r w:rsidRPr="00834B5F">
        <w:rPr>
          <w:rFonts w:ascii="Times New Roman" w:eastAsia="Times New Roman" w:hAnsi="Times New Roman" w:cs="Times New Roman"/>
        </w:rPr>
        <w:t>Please find enclosed our revised manuscript entitled “Trends and disparities of hazardous heat exposure among incarcerated people in the United States</w:t>
      </w:r>
      <w:r w:rsidR="007955B5">
        <w:rPr>
          <w:rFonts w:ascii="Times New Roman" w:eastAsia="Times New Roman" w:hAnsi="Times New Roman" w:cs="Times New Roman"/>
        </w:rPr>
        <w:t>”</w:t>
      </w:r>
      <w:r w:rsidRPr="00834B5F">
        <w:rPr>
          <w:rFonts w:ascii="Times New Roman" w:eastAsia="Times New Roman" w:hAnsi="Times New Roman" w:cs="Times New Roman"/>
        </w:rPr>
        <w:t xml:space="preserve"> (</w:t>
      </w:r>
      <w:r w:rsidR="00D0548B" w:rsidRPr="00D0548B">
        <w:rPr>
          <w:rFonts w:ascii="Times New Roman" w:eastAsia="Times New Roman" w:hAnsi="Times New Roman" w:cs="Times New Roman"/>
        </w:rPr>
        <w:t>NATSUSTAIN-23093333-T</w:t>
      </w:r>
      <w:r w:rsidRPr="00834B5F">
        <w:rPr>
          <w:rFonts w:ascii="Times New Roman" w:eastAsia="Times New Roman" w:hAnsi="Times New Roman" w:cs="Times New Roman"/>
        </w:rPr>
        <w:t>). We have revised the text according to the comments and suggestions of the Editors and Reviewers,</w:t>
      </w:r>
      <w:r w:rsidR="002551B9">
        <w:rPr>
          <w:rFonts w:ascii="Times New Roman" w:eastAsia="Times New Roman" w:hAnsi="Times New Roman" w:cs="Times New Roman"/>
        </w:rPr>
        <w:t xml:space="preserve"> in the original submission</w:t>
      </w:r>
      <w:r w:rsidR="00974377">
        <w:rPr>
          <w:rFonts w:ascii="Times New Roman" w:eastAsia="Times New Roman" w:hAnsi="Times New Roman" w:cs="Times New Roman"/>
        </w:rPr>
        <w:t>,</w:t>
      </w:r>
      <w:r w:rsidRPr="00834B5F">
        <w:rPr>
          <w:rFonts w:ascii="Times New Roman" w:eastAsia="Times New Roman" w:hAnsi="Times New Roman" w:cs="Times New Roman"/>
        </w:rPr>
        <w:t xml:space="preserve"> as outlined in our responses.</w:t>
      </w:r>
      <w:r w:rsidR="00C531D6">
        <w:rPr>
          <w:rFonts w:ascii="Times New Roman" w:eastAsia="Times New Roman" w:hAnsi="Times New Roman" w:cs="Times New Roman"/>
        </w:rPr>
        <w:t xml:space="preserve"> Please find our responses to the Editors, as requested, below:</w:t>
      </w:r>
    </w:p>
    <w:p w14:paraId="398802BF" w14:textId="77777777" w:rsidR="00C531D6" w:rsidRDefault="00C531D6" w:rsidP="008262BF">
      <w:pPr>
        <w:jc w:val="both"/>
        <w:rPr>
          <w:rFonts w:ascii="Times New Roman" w:eastAsia="Times New Roman" w:hAnsi="Times New Roman" w:cs="Times New Roman"/>
        </w:rPr>
      </w:pPr>
    </w:p>
    <w:p w14:paraId="16A875AE"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t>Dear Dr Parks, </w:t>
      </w:r>
    </w:p>
    <w:p w14:paraId="57B753D3"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Your manuscript entitled "Trends and disparities of hazardous heat exposure among incarcerated people in the United States" has now been seen by 3 referees, whose comments are attached. You will see from their comments below that while they find your work of interest, some important points are raised. </w:t>
      </w:r>
    </w:p>
    <w:p w14:paraId="2F17A7A9"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 xml:space="preserve">While Reviewers 1 and 3 were </w:t>
      </w:r>
      <w:proofErr w:type="spellStart"/>
      <w:r w:rsidRPr="00C531D6">
        <w:rPr>
          <w:rFonts w:ascii="Times New Roman" w:eastAsia="Times New Roman" w:hAnsi="Times New Roman" w:cs="Times New Roman"/>
          <w:b/>
          <w:lang w:val="en-GB"/>
        </w:rPr>
        <w:t>favorable</w:t>
      </w:r>
      <w:proofErr w:type="spellEnd"/>
      <w:r w:rsidRPr="00C531D6">
        <w:rPr>
          <w:rFonts w:ascii="Times New Roman" w:eastAsia="Times New Roman" w:hAnsi="Times New Roman" w:cs="Times New Roman"/>
          <w:b/>
          <w:lang w:val="en-GB"/>
        </w:rPr>
        <w:t xml:space="preserve"> to your manuscript, Reviewer 2 still had some remaining concerns regarding the interpretation of the results, among others. The rest of the referees’ reports are </w:t>
      </w:r>
      <w:proofErr w:type="gramStart"/>
      <w:r w:rsidRPr="00C531D6">
        <w:rPr>
          <w:rFonts w:ascii="Times New Roman" w:eastAsia="Times New Roman" w:hAnsi="Times New Roman" w:cs="Times New Roman"/>
          <w:b/>
          <w:lang w:val="en-GB"/>
        </w:rPr>
        <w:t>clear</w:t>
      </w:r>
      <w:proofErr w:type="gramEnd"/>
      <w:r w:rsidRPr="00C531D6">
        <w:rPr>
          <w:rFonts w:ascii="Times New Roman" w:eastAsia="Times New Roman" w:hAnsi="Times New Roman" w:cs="Times New Roman"/>
          <w:b/>
          <w:lang w:val="en-GB"/>
        </w:rPr>
        <w:t xml:space="preserve"> and the remaining points should be straightforward to address. We are very interested in the possibility of publishing your study in Nature </w:t>
      </w:r>
      <w:proofErr w:type="gramStart"/>
      <w:r w:rsidRPr="00C531D6">
        <w:rPr>
          <w:rFonts w:ascii="Times New Roman" w:eastAsia="Times New Roman" w:hAnsi="Times New Roman" w:cs="Times New Roman"/>
          <w:b/>
          <w:lang w:val="en-GB"/>
        </w:rPr>
        <w:t>Sustainability, but</w:t>
      </w:r>
      <w:proofErr w:type="gramEnd"/>
      <w:r w:rsidRPr="00C531D6">
        <w:rPr>
          <w:rFonts w:ascii="Times New Roman" w:eastAsia="Times New Roman" w:hAnsi="Times New Roman" w:cs="Times New Roman"/>
          <w:b/>
          <w:lang w:val="en-GB"/>
        </w:rPr>
        <w:t xml:space="preserve"> would like to consider your response to these concerns in the form of a revised manuscript before we make a final decision on publication.</w:t>
      </w:r>
    </w:p>
    <w:p w14:paraId="3987C859" w14:textId="77777777" w:rsidR="00C531D6" w:rsidRPr="00C531D6" w:rsidRDefault="00C531D6" w:rsidP="00C531D6">
      <w:pPr>
        <w:jc w:val="both"/>
        <w:rPr>
          <w:rFonts w:ascii="Times New Roman" w:eastAsia="Times New Roman" w:hAnsi="Times New Roman" w:cs="Times New Roman"/>
          <w:b/>
          <w:lang w:val="en-GB"/>
        </w:rPr>
      </w:pPr>
    </w:p>
    <w:p w14:paraId="291DE2E3" w14:textId="77777777" w:rsidR="00C531D6" w:rsidRPr="00C531D6" w:rsidRDefault="00C531D6" w:rsidP="00C531D6">
      <w:pPr>
        <w:jc w:val="both"/>
        <w:rPr>
          <w:rFonts w:ascii="Times New Roman" w:eastAsia="Times New Roman" w:hAnsi="Times New Roman" w:cs="Times New Roman"/>
          <w:bCs/>
          <w:lang w:val="en-GB"/>
        </w:rPr>
      </w:pPr>
      <w:r w:rsidRPr="00C531D6">
        <w:rPr>
          <w:rFonts w:ascii="Times New Roman" w:eastAsia="Times New Roman" w:hAnsi="Times New Roman" w:cs="Times New Roman"/>
          <w:bCs/>
          <w:lang w:val="en-GB"/>
        </w:rPr>
        <w:t>We thank the Editors and Reviewers for their thoughtful and constructive suggestions. We have revised the manuscript in response to the Editors’ and Reviewers’ comments, as detailed below.</w:t>
      </w:r>
    </w:p>
    <w:p w14:paraId="7A95EF29" w14:textId="77777777" w:rsidR="00C531D6" w:rsidRPr="00C531D6" w:rsidRDefault="00C531D6" w:rsidP="00C531D6">
      <w:pPr>
        <w:jc w:val="both"/>
        <w:rPr>
          <w:rFonts w:ascii="Times New Roman" w:eastAsia="Times New Roman" w:hAnsi="Times New Roman" w:cs="Times New Roman"/>
          <w:bCs/>
          <w:lang w:val="en-GB"/>
        </w:rPr>
      </w:pPr>
    </w:p>
    <w:p w14:paraId="6504E9C9" w14:textId="77777777" w:rsidR="00C531D6" w:rsidRPr="00C531D6" w:rsidRDefault="00C531D6" w:rsidP="00C531D6">
      <w:pPr>
        <w:jc w:val="both"/>
        <w:rPr>
          <w:rFonts w:ascii="Times New Roman" w:eastAsia="Times New Roman" w:hAnsi="Times New Roman" w:cs="Times New Roman"/>
          <w:bCs/>
          <w:lang w:val="en-GB"/>
        </w:rPr>
      </w:pPr>
      <w:r w:rsidRPr="00C531D6">
        <w:rPr>
          <w:rFonts w:ascii="Times New Roman" w:eastAsia="Times New Roman" w:hAnsi="Times New Roman" w:cs="Times New Roman"/>
          <w:bCs/>
          <w:lang w:val="en-GB"/>
        </w:rPr>
        <w:t xml:space="preserve">We have tried our utmost to respond to the suggestions below, particularly from Reviewer 2. We are mindful, however, that this is a Brief Communication with a strict word limit of 1,700 words, and we have therefore attempted to balance the two priorities. </w:t>
      </w:r>
    </w:p>
    <w:p w14:paraId="0889A175" w14:textId="77777777" w:rsidR="00C531D6" w:rsidRPr="00C531D6" w:rsidRDefault="00C531D6" w:rsidP="00C531D6">
      <w:pPr>
        <w:jc w:val="both"/>
        <w:rPr>
          <w:rFonts w:ascii="Times New Roman" w:eastAsia="Times New Roman" w:hAnsi="Times New Roman" w:cs="Times New Roman"/>
          <w:bCs/>
          <w:lang w:val="en-GB"/>
        </w:rPr>
      </w:pPr>
    </w:p>
    <w:p w14:paraId="2303CC63" w14:textId="77777777" w:rsidR="00C531D6" w:rsidRPr="00C531D6" w:rsidRDefault="00C531D6" w:rsidP="00C531D6">
      <w:pPr>
        <w:jc w:val="both"/>
        <w:rPr>
          <w:rFonts w:ascii="Times New Roman" w:eastAsia="Times New Roman" w:hAnsi="Times New Roman" w:cs="Times New Roman"/>
          <w:bCs/>
          <w:lang w:val="en-GB"/>
        </w:rPr>
      </w:pPr>
      <w:r w:rsidRPr="00C531D6">
        <w:rPr>
          <w:rFonts w:ascii="Times New Roman" w:eastAsia="Times New Roman" w:hAnsi="Times New Roman" w:cs="Times New Roman"/>
          <w:bCs/>
          <w:lang w:val="en-GB"/>
        </w:rPr>
        <w:t xml:space="preserve">All page/line/reference numbers refer to the </w:t>
      </w:r>
      <w:r w:rsidRPr="00C531D6">
        <w:rPr>
          <w:rFonts w:ascii="Times New Roman" w:eastAsia="Times New Roman" w:hAnsi="Times New Roman" w:cs="Times New Roman"/>
          <w:bCs/>
          <w:u w:val="single"/>
          <w:lang w:val="en-GB"/>
        </w:rPr>
        <w:t>tracked</w:t>
      </w:r>
      <w:r w:rsidRPr="00C531D6">
        <w:rPr>
          <w:rFonts w:ascii="Times New Roman" w:eastAsia="Times New Roman" w:hAnsi="Times New Roman" w:cs="Times New Roman"/>
          <w:bCs/>
          <w:lang w:val="en-GB"/>
        </w:rPr>
        <w:t xml:space="preserve"> revised manuscript.</w:t>
      </w:r>
    </w:p>
    <w:p w14:paraId="63C4C55C"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We are committed to providing a fair and constructive peer-review process. Do not hesitate to contact us if there are specific requests from the reviewers that you believe are technically impossible or unlikely to yield a meaningful outcome.</w:t>
      </w:r>
    </w:p>
    <w:p w14:paraId="0ED43AA2" w14:textId="77777777" w:rsidR="00C531D6" w:rsidRPr="00C531D6" w:rsidRDefault="00C531D6" w:rsidP="00C531D6">
      <w:pPr>
        <w:jc w:val="both"/>
        <w:rPr>
          <w:rFonts w:ascii="Times New Roman" w:eastAsia="Times New Roman" w:hAnsi="Times New Roman" w:cs="Times New Roman"/>
          <w:b/>
          <w:lang w:val="en-GB"/>
        </w:rPr>
      </w:pPr>
    </w:p>
    <w:p w14:paraId="7EDA1504"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t xml:space="preserve">If you have not done so </w:t>
      </w:r>
      <w:proofErr w:type="gramStart"/>
      <w:r w:rsidRPr="00C531D6">
        <w:rPr>
          <w:rFonts w:ascii="Times New Roman" w:eastAsia="Times New Roman" w:hAnsi="Times New Roman" w:cs="Times New Roman"/>
          <w:b/>
          <w:lang w:val="en-GB"/>
        </w:rPr>
        <w:t>already</w:t>
      </w:r>
      <w:proofErr w:type="gramEnd"/>
      <w:r w:rsidRPr="00C531D6">
        <w:rPr>
          <w:rFonts w:ascii="Times New Roman" w:eastAsia="Times New Roman" w:hAnsi="Times New Roman" w:cs="Times New Roman"/>
          <w:b/>
          <w:lang w:val="en-GB"/>
        </w:rPr>
        <w:t xml:space="preserve"> please begin to revise your manuscript so that it conforms to our Brief Communication format instructions at </w:t>
      </w:r>
      <w:hyperlink r:id="rId8" w:history="1">
        <w:r w:rsidRPr="00C531D6">
          <w:rPr>
            <w:rStyle w:val="Hyperlink"/>
            <w:rFonts w:ascii="Times New Roman" w:eastAsia="Times New Roman" w:hAnsi="Times New Roman" w:cs="Times New Roman"/>
            <w:b/>
            <w:lang w:val="en-GB"/>
          </w:rPr>
          <w:t>http://www.nature.com/natsustain/info/final-submission/</w:t>
        </w:r>
      </w:hyperlink>
    </w:p>
    <w:p w14:paraId="0F653530" w14:textId="77777777" w:rsidR="00C531D6" w:rsidRPr="00C531D6" w:rsidRDefault="00C531D6" w:rsidP="00C531D6">
      <w:pPr>
        <w:jc w:val="both"/>
        <w:rPr>
          <w:rFonts w:ascii="Times New Roman" w:eastAsia="Times New Roman" w:hAnsi="Times New Roman" w:cs="Times New Roman"/>
          <w:b/>
          <w:lang w:val="en-GB"/>
        </w:rPr>
      </w:pPr>
    </w:p>
    <w:p w14:paraId="38B63A25"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lastRenderedPageBreak/>
        <w:t>Nature Sustainability Brief Communications have a word limit of 1,500 words (including abstract, references and figure legends, and contains no headings) with 2 small display items (figures or tables). We have some flexibility, and can allow a revised manuscript at 1,700 words, but please consider this a firm upper limit.</w:t>
      </w:r>
    </w:p>
    <w:p w14:paraId="41E170C3" w14:textId="77777777" w:rsidR="00C531D6" w:rsidRPr="00C531D6" w:rsidRDefault="00C531D6" w:rsidP="00C531D6">
      <w:pPr>
        <w:jc w:val="both"/>
        <w:rPr>
          <w:rFonts w:ascii="Times New Roman" w:eastAsia="Times New Roman" w:hAnsi="Times New Roman" w:cs="Times New Roman"/>
          <w:b/>
          <w:lang w:val="en-GB"/>
        </w:rPr>
      </w:pPr>
    </w:p>
    <w:p w14:paraId="00AFC215" w14:textId="77777777" w:rsidR="00C531D6" w:rsidRPr="00C531D6" w:rsidRDefault="00C531D6" w:rsidP="00C531D6">
      <w:pPr>
        <w:jc w:val="both"/>
        <w:rPr>
          <w:rFonts w:ascii="Times New Roman" w:eastAsia="Times New Roman" w:hAnsi="Times New Roman" w:cs="Times New Roman"/>
          <w:bCs/>
          <w:lang w:val="en-GB"/>
        </w:rPr>
      </w:pPr>
      <w:r w:rsidRPr="00C531D6">
        <w:rPr>
          <w:rFonts w:ascii="Times New Roman" w:eastAsia="Times New Roman" w:hAnsi="Times New Roman" w:cs="Times New Roman"/>
          <w:bCs/>
          <w:lang w:val="en-GB"/>
        </w:rPr>
        <w:t>We have maintained a total word limit of 1700 words) with 2 figures in the revised manuscript.</w:t>
      </w:r>
    </w:p>
    <w:p w14:paraId="71B55FEA"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After the main text, a Brief Communications carries a Methods section of about 500 words and does not count towards the main text length. For additional details, please use a Supplementary Information file.</w:t>
      </w:r>
    </w:p>
    <w:p w14:paraId="562D8E5E" w14:textId="77777777" w:rsidR="00C531D6" w:rsidRPr="00C531D6" w:rsidRDefault="00C531D6" w:rsidP="00C531D6">
      <w:pPr>
        <w:jc w:val="both"/>
        <w:rPr>
          <w:rFonts w:ascii="Times New Roman" w:eastAsia="Times New Roman" w:hAnsi="Times New Roman" w:cs="Times New Roman"/>
          <w:b/>
          <w:lang w:val="en-GB"/>
        </w:rPr>
      </w:pPr>
    </w:p>
    <w:p w14:paraId="2CBB82D8" w14:textId="77777777" w:rsidR="00C531D6" w:rsidRPr="00C531D6" w:rsidRDefault="00C531D6" w:rsidP="00C531D6">
      <w:pPr>
        <w:jc w:val="both"/>
        <w:rPr>
          <w:rFonts w:ascii="Times New Roman" w:eastAsia="Times New Roman" w:hAnsi="Times New Roman" w:cs="Times New Roman"/>
          <w:bCs/>
          <w:lang w:val="en-GB"/>
        </w:rPr>
      </w:pPr>
      <w:r w:rsidRPr="00C531D6">
        <w:rPr>
          <w:rFonts w:ascii="Times New Roman" w:eastAsia="Times New Roman" w:hAnsi="Times New Roman" w:cs="Times New Roman"/>
          <w:bCs/>
          <w:lang w:val="en-GB"/>
        </w:rPr>
        <w:t>The Methods section is 289 words in the revised manuscript.</w:t>
      </w:r>
    </w:p>
    <w:p w14:paraId="30975204" w14:textId="77777777" w:rsidR="00C531D6" w:rsidRPr="00C531D6" w:rsidRDefault="00C531D6" w:rsidP="00C531D6">
      <w:pPr>
        <w:jc w:val="both"/>
        <w:rPr>
          <w:rFonts w:ascii="Times New Roman" w:eastAsia="Times New Roman" w:hAnsi="Times New Roman" w:cs="Times New Roman"/>
          <w:bCs/>
          <w:lang w:val="en-GB"/>
        </w:rPr>
      </w:pPr>
      <w:r w:rsidRPr="00C531D6">
        <w:rPr>
          <w:rFonts w:ascii="Times New Roman" w:eastAsia="Times New Roman" w:hAnsi="Times New Roman" w:cs="Times New Roman"/>
          <w:b/>
          <w:lang w:val="en-GB"/>
        </w:rPr>
        <w:br/>
        <w:t xml:space="preserve">Nature Sustainability titles should give a sense of the main new findings of a </w:t>
      </w:r>
      <w:proofErr w:type="gramStart"/>
      <w:r w:rsidRPr="00C531D6">
        <w:rPr>
          <w:rFonts w:ascii="Times New Roman" w:eastAsia="Times New Roman" w:hAnsi="Times New Roman" w:cs="Times New Roman"/>
          <w:b/>
          <w:lang w:val="en-GB"/>
        </w:rPr>
        <w:t>manuscript, and</w:t>
      </w:r>
      <w:proofErr w:type="gramEnd"/>
      <w:r w:rsidRPr="00C531D6">
        <w:rPr>
          <w:rFonts w:ascii="Times New Roman" w:eastAsia="Times New Roman" w:hAnsi="Times New Roman" w:cs="Times New Roman"/>
          <w:b/>
          <w:lang w:val="en-GB"/>
        </w:rPr>
        <w:t xml:space="preserve"> should not contain punctuation. Please keep in mind that we strongly discourage active verbs in titles, and that they should ideally fit within 90 characters each (including spaces).</w:t>
      </w:r>
    </w:p>
    <w:p w14:paraId="38322A1C" w14:textId="77777777" w:rsidR="00C531D6" w:rsidRPr="00C531D6" w:rsidRDefault="00C531D6" w:rsidP="00C531D6">
      <w:pPr>
        <w:jc w:val="both"/>
        <w:rPr>
          <w:rFonts w:ascii="Times New Roman" w:eastAsia="Times New Roman" w:hAnsi="Times New Roman" w:cs="Times New Roman"/>
          <w:b/>
          <w:lang w:val="en-GB"/>
        </w:rPr>
      </w:pPr>
    </w:p>
    <w:p w14:paraId="77865906" w14:textId="77777777" w:rsidR="00C531D6" w:rsidRPr="00C531D6" w:rsidRDefault="00C531D6" w:rsidP="00C531D6">
      <w:pPr>
        <w:jc w:val="both"/>
        <w:rPr>
          <w:rFonts w:ascii="Times New Roman" w:eastAsia="Times New Roman" w:hAnsi="Times New Roman" w:cs="Times New Roman"/>
          <w:b/>
          <w:bCs/>
          <w:lang w:val="en-US"/>
        </w:rPr>
      </w:pPr>
      <w:r w:rsidRPr="00C531D6">
        <w:rPr>
          <w:rFonts w:ascii="Times New Roman" w:eastAsia="Times New Roman" w:hAnsi="Times New Roman" w:cs="Times New Roman"/>
          <w:bCs/>
          <w:lang w:val="en-GB"/>
        </w:rPr>
        <w:t>The proposal title of the paper, ‘</w:t>
      </w:r>
      <w:r w:rsidRPr="00C531D6">
        <w:rPr>
          <w:rFonts w:ascii="Times New Roman" w:eastAsia="Times New Roman" w:hAnsi="Times New Roman" w:cs="Times New Roman"/>
          <w:lang w:val="en-US"/>
        </w:rPr>
        <w:t>Trends and disparities of hazardous heat exposure among incarcerated people in the United States’</w:t>
      </w:r>
      <w:r w:rsidRPr="00C531D6">
        <w:rPr>
          <w:rFonts w:ascii="Times New Roman" w:eastAsia="Times New Roman" w:hAnsi="Times New Roman" w:cs="Times New Roman"/>
          <w:bCs/>
          <w:lang w:val="en-GB"/>
        </w:rPr>
        <w:t>, contains no active verbs in titles, and is 96 characters including spaces.</w:t>
      </w:r>
    </w:p>
    <w:p w14:paraId="781227BF"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To improve the accessibility of your paper to readers from other research areas, please pay particular attention to the wording of the paper’s opening bold paragraph, which serves both as an introduction and as a brief, non-technical summary in no more than 70 words. If, however, you require one or two extra sentences to explain your work clearly, please include them even if the paragraph is over-length as a result. The opening paragraph should be unreferenced. Because scientists from other sub-disciplines will be interested in your results and their implications, it is important to explain essential but specialised terms concisely. We suggest you show your summary paragraph to colleagues in other fields to uncover any problematic concepts.</w:t>
      </w:r>
    </w:p>
    <w:p w14:paraId="6B8BD23B" w14:textId="77777777" w:rsidR="00C531D6" w:rsidRPr="00C531D6" w:rsidRDefault="00C531D6" w:rsidP="00C531D6">
      <w:pPr>
        <w:jc w:val="both"/>
        <w:rPr>
          <w:rFonts w:ascii="Times New Roman" w:eastAsia="Times New Roman" w:hAnsi="Times New Roman" w:cs="Times New Roman"/>
          <w:b/>
          <w:lang w:val="en-GB"/>
        </w:rPr>
      </w:pPr>
    </w:p>
    <w:p w14:paraId="6E0D0769" w14:textId="77777777" w:rsidR="00C531D6" w:rsidRPr="00C531D6" w:rsidRDefault="00C531D6" w:rsidP="00C531D6">
      <w:pPr>
        <w:jc w:val="both"/>
        <w:rPr>
          <w:rFonts w:ascii="Times New Roman" w:eastAsia="Times New Roman" w:hAnsi="Times New Roman" w:cs="Times New Roman"/>
          <w:bCs/>
          <w:lang w:val="en-US"/>
        </w:rPr>
      </w:pPr>
      <w:r w:rsidRPr="00C531D6">
        <w:rPr>
          <w:rFonts w:ascii="Times New Roman" w:eastAsia="Times New Roman" w:hAnsi="Times New Roman" w:cs="Times New Roman"/>
          <w:bCs/>
          <w:lang w:val="en-GB"/>
        </w:rPr>
        <w:t>We have edited the paper’s opening bold paragraph. We have incorporated the Editors’ instructions of a word limit of 70 words with one or two extra sentences, currently at a word count of 92 words</w:t>
      </w:r>
      <w:r w:rsidRPr="00C531D6">
        <w:rPr>
          <w:rFonts w:ascii="Times New Roman" w:eastAsia="Times New Roman" w:hAnsi="Times New Roman" w:cs="Times New Roman"/>
          <w:bCs/>
          <w:lang w:val="en-US"/>
        </w:rPr>
        <w:t>, as below in the revised manuscript (P. 2, Lines 19-26):</w:t>
      </w:r>
    </w:p>
    <w:p w14:paraId="04E2293B" w14:textId="77777777" w:rsidR="00C531D6" w:rsidRPr="00C531D6" w:rsidRDefault="00C531D6" w:rsidP="00C531D6">
      <w:pPr>
        <w:jc w:val="both"/>
        <w:rPr>
          <w:rFonts w:ascii="Times New Roman" w:eastAsia="Times New Roman" w:hAnsi="Times New Roman" w:cs="Times New Roman"/>
          <w:bCs/>
          <w:lang w:val="en-US"/>
        </w:rPr>
      </w:pPr>
    </w:p>
    <w:p w14:paraId="73546711" w14:textId="77777777" w:rsidR="00C531D6" w:rsidRPr="00C531D6" w:rsidRDefault="00C531D6" w:rsidP="00C531D6">
      <w:pPr>
        <w:jc w:val="both"/>
        <w:rPr>
          <w:rFonts w:ascii="Times New Roman" w:eastAsia="Times New Roman" w:hAnsi="Times New Roman" w:cs="Times New Roman"/>
          <w:i/>
          <w:iCs/>
          <w:lang w:val="en-US"/>
        </w:rPr>
      </w:pPr>
      <w:del w:id="0" w:author="Parks, Robbie M" w:date="2023-12-19T08:22:00Z">
        <w:r w:rsidRPr="00C531D6">
          <w:rPr>
            <w:rFonts w:ascii="Times New Roman" w:eastAsia="Times New Roman" w:hAnsi="Times New Roman" w:cs="Times New Roman"/>
            <w:i/>
            <w:iCs/>
            <w:lang w:val="en-US"/>
          </w:rPr>
          <w:delText>Incarcerated</w:delText>
        </w:r>
      </w:del>
      <w:ins w:id="1" w:author="Parks, Robbie M" w:date="2023-12-19T08:22:00Z">
        <w:r w:rsidRPr="00C531D6">
          <w:rPr>
            <w:rFonts w:ascii="Times New Roman" w:eastAsia="Times New Roman" w:hAnsi="Times New Roman" w:cs="Times New Roman"/>
            <w:i/>
            <w:iCs/>
            <w:lang w:val="en-US"/>
          </w:rPr>
          <w:t>The ~2 million incarcerated</w:t>
        </w:r>
      </w:ins>
      <w:r w:rsidRPr="00C531D6">
        <w:rPr>
          <w:rFonts w:ascii="Times New Roman" w:eastAsia="Times New Roman" w:hAnsi="Times New Roman" w:cs="Times New Roman"/>
          <w:i/>
          <w:iCs/>
          <w:lang w:val="en-US"/>
        </w:rPr>
        <w:t xml:space="preserve"> people in the </w:t>
      </w:r>
      <w:del w:id="2" w:author="Parks, Robbie M" w:date="2023-12-19T08:22:00Z">
        <w:r w:rsidRPr="00C531D6">
          <w:rPr>
            <w:rFonts w:ascii="Times New Roman" w:eastAsia="Times New Roman" w:hAnsi="Times New Roman" w:cs="Times New Roman"/>
            <w:i/>
            <w:iCs/>
            <w:lang w:val="en-US"/>
          </w:rPr>
          <w:delText>US are at high risk for</w:delText>
        </w:r>
      </w:del>
      <w:ins w:id="3" w:author="Parks, Robbie M" w:date="2023-12-19T08:22:00Z">
        <w:r w:rsidRPr="00C531D6">
          <w:rPr>
            <w:rFonts w:ascii="Times New Roman" w:eastAsia="Times New Roman" w:hAnsi="Times New Roman" w:cs="Times New Roman"/>
            <w:i/>
            <w:iCs/>
            <w:lang w:val="en-US"/>
          </w:rPr>
          <w:t>United States face growing</w:t>
        </w:r>
      </w:ins>
      <w:r w:rsidRPr="00C531D6">
        <w:rPr>
          <w:rFonts w:ascii="Times New Roman" w:eastAsia="Times New Roman" w:hAnsi="Times New Roman" w:cs="Times New Roman"/>
          <w:i/>
          <w:iCs/>
          <w:lang w:val="en-US"/>
        </w:rPr>
        <w:t xml:space="preserve"> heat-related </w:t>
      </w:r>
      <w:del w:id="4" w:author="Parks, Robbie M" w:date="2023-12-19T08:22:00Z">
        <w:r w:rsidRPr="00C531D6">
          <w:rPr>
            <w:rFonts w:ascii="Times New Roman" w:eastAsia="Times New Roman" w:hAnsi="Times New Roman" w:cs="Times New Roman"/>
            <w:i/>
            <w:iCs/>
            <w:lang w:val="en-US"/>
          </w:rPr>
          <w:delText>illness and death. However, a comprehensive assessment of heat conditions at US carceral facilities is required. Here, we</w:delText>
        </w:r>
      </w:del>
      <w:ins w:id="5" w:author="Parks, Robbie M" w:date="2023-12-19T08:22:00Z">
        <w:r w:rsidRPr="00C531D6">
          <w:rPr>
            <w:rFonts w:ascii="Times New Roman" w:eastAsia="Times New Roman" w:hAnsi="Times New Roman" w:cs="Times New Roman"/>
            <w:i/>
            <w:iCs/>
            <w:lang w:val="en-US"/>
          </w:rPr>
          <w:t>health risks. We</w:t>
        </w:r>
      </w:ins>
      <w:r w:rsidRPr="00C531D6">
        <w:rPr>
          <w:rFonts w:ascii="Times New Roman" w:eastAsia="Times New Roman" w:hAnsi="Times New Roman" w:cs="Times New Roman"/>
          <w:i/>
          <w:iCs/>
          <w:lang w:val="en-US"/>
        </w:rPr>
        <w:t xml:space="preserve"> evaluated </w:t>
      </w:r>
      <w:del w:id="6" w:author="Parks, Robbie M" w:date="2023-12-19T08:22:00Z">
        <w:r w:rsidRPr="00C531D6">
          <w:rPr>
            <w:rFonts w:ascii="Times New Roman" w:eastAsia="Times New Roman" w:hAnsi="Times New Roman" w:cs="Times New Roman"/>
            <w:i/>
            <w:iCs/>
            <w:lang w:val="en-US"/>
          </w:rPr>
          <w:delText xml:space="preserve">recent </w:delText>
        </w:r>
      </w:del>
      <w:r w:rsidRPr="00C531D6">
        <w:rPr>
          <w:rFonts w:ascii="Times New Roman" w:eastAsia="Times New Roman" w:hAnsi="Times New Roman" w:cs="Times New Roman"/>
          <w:i/>
          <w:iCs/>
          <w:lang w:val="en-US"/>
        </w:rPr>
        <w:t xml:space="preserve">exposure </w:t>
      </w:r>
      <w:del w:id="7" w:author="Parks, Robbie M" w:date="2023-12-19T08:22:00Z">
        <w:r w:rsidRPr="00C531D6">
          <w:rPr>
            <w:rFonts w:ascii="Times New Roman" w:eastAsia="Times New Roman" w:hAnsi="Times New Roman" w:cs="Times New Roman"/>
            <w:i/>
            <w:iCs/>
            <w:lang w:val="en-US"/>
          </w:rPr>
          <w:delText xml:space="preserve">trends </w:delText>
        </w:r>
      </w:del>
      <w:r w:rsidRPr="00C531D6">
        <w:rPr>
          <w:rFonts w:ascii="Times New Roman" w:eastAsia="Times New Roman" w:hAnsi="Times New Roman" w:cs="Times New Roman"/>
          <w:i/>
          <w:iCs/>
          <w:lang w:val="en-US"/>
        </w:rPr>
        <w:t xml:space="preserve">to potentially hazardous heat </w:t>
      </w:r>
      <w:del w:id="8" w:author="Parks, Robbie M" w:date="2023-12-19T08:22:00Z">
        <w:r w:rsidRPr="00C531D6">
          <w:rPr>
            <w:rFonts w:ascii="Times New Roman" w:eastAsia="Times New Roman" w:hAnsi="Times New Roman" w:cs="Times New Roman"/>
            <w:i/>
            <w:iCs/>
            <w:lang w:val="en-US"/>
          </w:rPr>
          <w:delText>– defined as number of days annually the maximum wet bulb globe temperature (WBGT</w:delText>
        </w:r>
        <w:r w:rsidRPr="00C531D6">
          <w:rPr>
            <w:rFonts w:ascii="Times New Roman" w:eastAsia="Times New Roman" w:hAnsi="Times New Roman" w:cs="Times New Roman"/>
            <w:i/>
            <w:iCs/>
            <w:vertAlign w:val="subscript"/>
            <w:lang w:val="en-US"/>
          </w:rPr>
          <w:delText>max</w:delText>
        </w:r>
        <w:r w:rsidRPr="00C531D6">
          <w:rPr>
            <w:rFonts w:ascii="Times New Roman" w:eastAsia="Times New Roman" w:hAnsi="Times New Roman" w:cs="Times New Roman"/>
            <w:i/>
            <w:iCs/>
            <w:lang w:val="en-US"/>
          </w:rPr>
          <w:delText>) exceeded 28°C – during 1982-2020 at</w:delText>
        </w:r>
      </w:del>
      <w:ins w:id="9" w:author="Parks, Robbie M" w:date="2023-12-19T08:22:00Z">
        <w:r w:rsidRPr="00C531D6">
          <w:rPr>
            <w:rFonts w:ascii="Times New Roman" w:eastAsia="Times New Roman" w:hAnsi="Times New Roman" w:cs="Times New Roman"/>
            <w:i/>
            <w:iCs/>
            <w:lang w:val="en-US"/>
          </w:rPr>
          <w:t>for</w:t>
        </w:r>
      </w:ins>
      <w:r w:rsidRPr="00C531D6">
        <w:rPr>
          <w:rFonts w:ascii="Times New Roman" w:eastAsia="Times New Roman" w:hAnsi="Times New Roman" w:cs="Times New Roman"/>
          <w:i/>
          <w:iCs/>
          <w:lang w:val="en-US"/>
        </w:rPr>
        <w:t xml:space="preserve"> 4,078 continental US carceral facilities </w:t>
      </w:r>
      <w:del w:id="10" w:author="Parks, Robbie M" w:date="2023-12-19T08:22:00Z">
        <w:r w:rsidRPr="00C531D6">
          <w:rPr>
            <w:rFonts w:ascii="Times New Roman" w:eastAsia="Times New Roman" w:hAnsi="Times New Roman" w:cs="Times New Roman"/>
            <w:i/>
            <w:iCs/>
            <w:lang w:val="en-US"/>
          </w:rPr>
          <w:delText xml:space="preserve">holding ~2 million incarcerated people. On average, </w:delText>
        </w:r>
      </w:del>
      <w:ins w:id="11" w:author="Parks, Robbie M" w:date="2023-12-19T08:22:00Z">
        <w:r w:rsidRPr="00C531D6">
          <w:rPr>
            <w:rFonts w:ascii="Times New Roman" w:eastAsia="Times New Roman" w:hAnsi="Times New Roman" w:cs="Times New Roman"/>
            <w:i/>
            <w:iCs/>
            <w:lang w:val="en-US"/>
          </w:rPr>
          <w:t xml:space="preserve">during 2016-2020. We found that state-run carceral facilities in Texas and Florida accounted for 52% of total exposure, despite holding 12% of all incarcerated people. Further, the number of hot days per year increased during 1982-2020 for 1,739 </w:t>
        </w:r>
      </w:ins>
      <w:r w:rsidRPr="00C531D6">
        <w:rPr>
          <w:rFonts w:ascii="Times New Roman" w:eastAsia="Times New Roman" w:hAnsi="Times New Roman" w:cs="Times New Roman"/>
          <w:i/>
          <w:iCs/>
          <w:lang w:val="en-US"/>
        </w:rPr>
        <w:t>carceral facilities</w:t>
      </w:r>
      <w:del w:id="12" w:author="Parks, Robbie M" w:date="2023-12-19T08:22:00Z">
        <w:r w:rsidRPr="00C531D6">
          <w:rPr>
            <w:rFonts w:ascii="Times New Roman" w:eastAsia="Times New Roman" w:hAnsi="Times New Roman" w:cs="Times New Roman"/>
            <w:i/>
            <w:iCs/>
            <w:lang w:val="en-US"/>
          </w:rPr>
          <w:delText xml:space="preserve"> experienced 41.25 million person-days of exposure annually, with state prisons contributing 61%, and encountered 5.5 more potentially hazardous heat days annually compared to the remainder of the US population. An estimated 915,627 people (45% of total) were incarcerated in 1,739 facilities with an increasing number of days per </w:delText>
        </w:r>
        <w:r w:rsidRPr="00C531D6">
          <w:rPr>
            <w:rFonts w:ascii="Times New Roman" w:eastAsia="Times New Roman" w:hAnsi="Times New Roman" w:cs="Times New Roman"/>
            <w:i/>
            <w:iCs/>
            <w:lang w:val="en-US"/>
          </w:rPr>
          <w:lastRenderedPageBreak/>
          <w:delText>year WBGT</w:delText>
        </w:r>
        <w:r w:rsidRPr="00C531D6">
          <w:rPr>
            <w:rFonts w:ascii="Times New Roman" w:eastAsia="Times New Roman" w:hAnsi="Times New Roman" w:cs="Times New Roman"/>
            <w:i/>
            <w:iCs/>
            <w:vertAlign w:val="subscript"/>
            <w:lang w:val="en-US"/>
          </w:rPr>
          <w:delText>max</w:delText>
        </w:r>
        <w:r w:rsidRPr="00C531D6">
          <w:rPr>
            <w:rFonts w:ascii="Times New Roman" w:eastAsia="Times New Roman" w:hAnsi="Times New Roman" w:cs="Times New Roman"/>
            <w:i/>
            <w:iCs/>
            <w:lang w:val="en-US"/>
          </w:rPr>
          <w:delText xml:space="preserve"> exceeded 28°C; southern facilities experienced the most rapid changes. Our findings</w:delText>
        </w:r>
      </w:del>
      <w:ins w:id="13" w:author="Parks, Robbie M" w:date="2023-12-19T08:22:00Z">
        <w:r w:rsidRPr="00C531D6">
          <w:rPr>
            <w:rFonts w:ascii="Times New Roman" w:eastAsia="Times New Roman" w:hAnsi="Times New Roman" w:cs="Times New Roman"/>
            <w:i/>
            <w:iCs/>
            <w:lang w:val="en-US"/>
          </w:rPr>
          <w:t>, primally located in the Southern US. We</w:t>
        </w:r>
      </w:ins>
      <w:r w:rsidRPr="00C531D6">
        <w:rPr>
          <w:rFonts w:ascii="Times New Roman" w:eastAsia="Times New Roman" w:hAnsi="Times New Roman" w:cs="Times New Roman"/>
          <w:i/>
          <w:iCs/>
          <w:lang w:val="en-US"/>
        </w:rPr>
        <w:t xml:space="preserve"> highlight the </w:t>
      </w:r>
      <w:del w:id="14" w:author="Parks, Robbie M" w:date="2023-12-19T08:22:00Z">
        <w:r w:rsidRPr="00C531D6">
          <w:rPr>
            <w:rFonts w:ascii="Times New Roman" w:eastAsia="Times New Roman" w:hAnsi="Times New Roman" w:cs="Times New Roman"/>
            <w:i/>
            <w:iCs/>
            <w:lang w:val="en-US"/>
          </w:rPr>
          <w:delText>urgent need</w:delText>
        </w:r>
      </w:del>
      <w:ins w:id="15" w:author="Parks, Robbie M" w:date="2023-12-19T08:22:00Z">
        <w:r w:rsidRPr="00C531D6">
          <w:rPr>
            <w:rFonts w:ascii="Times New Roman" w:eastAsia="Times New Roman" w:hAnsi="Times New Roman" w:cs="Times New Roman"/>
            <w:i/>
            <w:iCs/>
            <w:lang w:val="en-US"/>
          </w:rPr>
          <w:t>urgency</w:t>
        </w:r>
      </w:ins>
      <w:r w:rsidRPr="00C531D6">
        <w:rPr>
          <w:rFonts w:ascii="Times New Roman" w:eastAsia="Times New Roman" w:hAnsi="Times New Roman" w:cs="Times New Roman"/>
          <w:i/>
          <w:iCs/>
          <w:lang w:val="en-US"/>
        </w:rPr>
        <w:t xml:space="preserve"> for enhanced infrastructure, health system interventions, and </w:t>
      </w:r>
      <w:del w:id="16" w:author="Parks, Robbie M" w:date="2023-12-19T08:22:00Z">
        <w:r w:rsidRPr="00C531D6">
          <w:rPr>
            <w:rFonts w:ascii="Times New Roman" w:eastAsia="Times New Roman" w:hAnsi="Times New Roman" w:cs="Times New Roman"/>
            <w:i/>
            <w:iCs/>
            <w:lang w:val="en-US"/>
          </w:rPr>
          <w:delText xml:space="preserve">reform in the </w:delText>
        </w:r>
      </w:del>
      <w:r w:rsidRPr="00C531D6">
        <w:rPr>
          <w:rFonts w:ascii="Times New Roman" w:eastAsia="Times New Roman" w:hAnsi="Times New Roman" w:cs="Times New Roman"/>
          <w:i/>
          <w:iCs/>
          <w:lang w:val="en-US"/>
        </w:rPr>
        <w:t xml:space="preserve">treatment of incarcerated people, especially </w:t>
      </w:r>
      <w:del w:id="17" w:author="Parks, Robbie M" w:date="2023-12-19T08:22:00Z">
        <w:r w:rsidRPr="00C531D6">
          <w:rPr>
            <w:rFonts w:ascii="Times New Roman" w:eastAsia="Times New Roman" w:hAnsi="Times New Roman" w:cs="Times New Roman"/>
            <w:i/>
            <w:iCs/>
            <w:lang w:val="en-US"/>
          </w:rPr>
          <w:delText>as</w:delText>
        </w:r>
      </w:del>
      <w:ins w:id="18" w:author="Parks, Robbie M" w:date="2023-12-19T08:22:00Z">
        <w:r w:rsidRPr="00C531D6">
          <w:rPr>
            <w:rFonts w:ascii="Times New Roman" w:eastAsia="Times New Roman" w:hAnsi="Times New Roman" w:cs="Times New Roman"/>
            <w:i/>
            <w:iCs/>
            <w:lang w:val="en-US"/>
          </w:rPr>
          <w:t>under</w:t>
        </w:r>
      </w:ins>
      <w:r w:rsidRPr="00C531D6">
        <w:rPr>
          <w:rFonts w:ascii="Times New Roman" w:eastAsia="Times New Roman" w:hAnsi="Times New Roman" w:cs="Times New Roman"/>
          <w:i/>
          <w:iCs/>
          <w:lang w:val="en-US"/>
        </w:rPr>
        <w:t xml:space="preserve"> climate change</w:t>
      </w:r>
      <w:del w:id="19" w:author="Parks, Robbie M" w:date="2023-12-19T08:22:00Z">
        <w:r w:rsidRPr="00C531D6">
          <w:rPr>
            <w:rFonts w:ascii="Times New Roman" w:eastAsia="Times New Roman" w:hAnsi="Times New Roman" w:cs="Times New Roman"/>
            <w:i/>
            <w:iCs/>
            <w:lang w:val="en-US"/>
          </w:rPr>
          <w:delText xml:space="preserve"> intensifies hazardous heat exposure</w:delText>
        </w:r>
      </w:del>
      <w:r w:rsidRPr="00C531D6">
        <w:rPr>
          <w:rFonts w:ascii="Times New Roman" w:eastAsia="Times New Roman" w:hAnsi="Times New Roman" w:cs="Times New Roman"/>
          <w:i/>
          <w:iCs/>
          <w:lang w:val="en-US"/>
        </w:rPr>
        <w:t>.</w:t>
      </w:r>
    </w:p>
    <w:p w14:paraId="0802DE95"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Please include a separate “Data availability” subsection at the end of your Methods. This section should inform our readers about the availability of the data used to support the conclusions of your study. This information includes references to source data published as supplementary items (Excel sheet) alongside the paper, accession codes to public repositories, unique identifiers such as URLs to data repository entries, or dataset DOIs, and any other statement about data availability. At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9" w:history="1">
        <w:r w:rsidRPr="00C531D6">
          <w:rPr>
            <w:rStyle w:val="Hyperlink"/>
            <w:rFonts w:ascii="Times New Roman" w:eastAsia="Times New Roman" w:hAnsi="Times New Roman" w:cs="Times New Roman"/>
            <w:b/>
            <w:lang w:val="en-GB"/>
          </w:rPr>
          <w:t>http://www.nature.com/authors/policies/data/data-availability-statements-data-citations.pdf</w:t>
        </w:r>
      </w:hyperlink>
    </w:p>
    <w:p w14:paraId="7121A0B7" w14:textId="77777777" w:rsidR="00C531D6" w:rsidRPr="00C531D6" w:rsidRDefault="00C531D6" w:rsidP="00C531D6">
      <w:pPr>
        <w:jc w:val="both"/>
        <w:rPr>
          <w:rFonts w:ascii="Times New Roman" w:eastAsia="Times New Roman" w:hAnsi="Times New Roman" w:cs="Times New Roman"/>
          <w:b/>
          <w:lang w:val="en-GB"/>
        </w:rPr>
      </w:pPr>
    </w:p>
    <w:p w14:paraId="321F7B3A" w14:textId="77777777" w:rsidR="00C531D6" w:rsidRPr="00C531D6" w:rsidRDefault="00C531D6" w:rsidP="00C531D6">
      <w:pPr>
        <w:jc w:val="both"/>
        <w:rPr>
          <w:rFonts w:ascii="Times New Roman" w:eastAsia="Times New Roman" w:hAnsi="Times New Roman" w:cs="Times New Roman"/>
          <w:bCs/>
          <w:lang w:val="en-US"/>
        </w:rPr>
      </w:pPr>
      <w:r w:rsidRPr="00C531D6">
        <w:rPr>
          <w:rFonts w:ascii="Times New Roman" w:eastAsia="Times New Roman" w:hAnsi="Times New Roman" w:cs="Times New Roman"/>
          <w:bCs/>
          <w:lang w:val="en-GB"/>
        </w:rPr>
        <w:t xml:space="preserve">We have done this, as below </w:t>
      </w:r>
      <w:r w:rsidRPr="00C531D6">
        <w:rPr>
          <w:rFonts w:ascii="Times New Roman" w:eastAsia="Times New Roman" w:hAnsi="Times New Roman" w:cs="Times New Roman"/>
          <w:bCs/>
          <w:lang w:val="en-US"/>
        </w:rPr>
        <w:t>in the revised manuscript (P. 12, Lines 556-562):</w:t>
      </w:r>
    </w:p>
    <w:p w14:paraId="7CC72560" w14:textId="77777777" w:rsidR="00C531D6" w:rsidRPr="00C531D6" w:rsidRDefault="00C531D6" w:rsidP="00C531D6">
      <w:pPr>
        <w:jc w:val="both"/>
        <w:rPr>
          <w:rFonts w:ascii="Times New Roman" w:eastAsia="Times New Roman" w:hAnsi="Times New Roman" w:cs="Times New Roman"/>
          <w:bCs/>
          <w:lang w:val="en-US"/>
        </w:rPr>
      </w:pPr>
    </w:p>
    <w:p w14:paraId="7EF1D4C0" w14:textId="77777777" w:rsidR="00C531D6" w:rsidRPr="00C531D6" w:rsidRDefault="00C531D6" w:rsidP="00C531D6">
      <w:pPr>
        <w:jc w:val="both"/>
        <w:rPr>
          <w:rFonts w:ascii="Times New Roman" w:eastAsia="Times New Roman" w:hAnsi="Times New Roman" w:cs="Times New Roman"/>
          <w:b/>
          <w:bCs/>
          <w:i/>
          <w:iCs/>
          <w:lang w:val="en-US"/>
        </w:rPr>
      </w:pPr>
      <w:r w:rsidRPr="00C531D6">
        <w:rPr>
          <w:rFonts w:ascii="Times New Roman" w:eastAsia="Times New Roman" w:hAnsi="Times New Roman" w:cs="Times New Roman"/>
          <w:b/>
          <w:bCs/>
          <w:i/>
          <w:iCs/>
          <w:lang w:val="en-US"/>
        </w:rPr>
        <w:t>Data availability</w:t>
      </w:r>
    </w:p>
    <w:p w14:paraId="1E7BB3C7" w14:textId="77777777" w:rsidR="00C531D6" w:rsidRPr="00C531D6" w:rsidRDefault="00C531D6" w:rsidP="00C531D6">
      <w:pPr>
        <w:jc w:val="both"/>
        <w:rPr>
          <w:rFonts w:ascii="Times New Roman" w:eastAsia="Times New Roman" w:hAnsi="Times New Roman" w:cs="Times New Roman"/>
          <w:bCs/>
          <w:i/>
          <w:iCs/>
          <w:lang w:val="en-US"/>
        </w:rPr>
      </w:pPr>
      <w:r w:rsidRPr="00C531D6">
        <w:rPr>
          <w:rFonts w:ascii="Times New Roman" w:eastAsia="Times New Roman" w:hAnsi="Times New Roman" w:cs="Times New Roman"/>
          <w:bCs/>
          <w:i/>
          <w:iCs/>
          <w:lang w:val="en-US"/>
        </w:rPr>
        <w:t xml:space="preserve">Daily 4-km PRISM data </w:t>
      </w:r>
      <w:del w:id="20" w:author="Parks, Robbie M" w:date="2023-12-19T08:22:00Z">
        <w:r w:rsidRPr="00C531D6">
          <w:rPr>
            <w:rFonts w:ascii="Times New Roman" w:eastAsia="Times New Roman" w:hAnsi="Times New Roman" w:cs="Times New Roman"/>
            <w:bCs/>
            <w:i/>
            <w:iCs/>
            <w:lang w:val="en-US"/>
          </w:rPr>
          <w:delText>from</w:delText>
        </w:r>
      </w:del>
      <w:ins w:id="21" w:author="Parks, Robbie M" w:date="2023-12-19T08:22:00Z">
        <w:r w:rsidRPr="00C531D6">
          <w:rPr>
            <w:rFonts w:ascii="Times New Roman" w:eastAsia="Times New Roman" w:hAnsi="Times New Roman" w:cs="Times New Roman"/>
            <w:bCs/>
            <w:i/>
            <w:iCs/>
            <w:lang w:val="en-US"/>
          </w:rPr>
          <w:t>during</w:t>
        </w:r>
      </w:ins>
      <w:r w:rsidRPr="00C531D6">
        <w:rPr>
          <w:rFonts w:ascii="Times New Roman" w:eastAsia="Times New Roman" w:hAnsi="Times New Roman" w:cs="Times New Roman"/>
          <w:bCs/>
          <w:i/>
          <w:iCs/>
          <w:lang w:val="en-US"/>
        </w:rPr>
        <w:t xml:space="preserve"> 1982</w:t>
      </w:r>
      <w:del w:id="22" w:author="Parks, Robbie M" w:date="2023-12-19T08:22:00Z">
        <w:r w:rsidRPr="00C531D6">
          <w:rPr>
            <w:rFonts w:ascii="Times New Roman" w:eastAsia="Times New Roman" w:hAnsi="Times New Roman" w:cs="Times New Roman"/>
            <w:bCs/>
            <w:i/>
            <w:iCs/>
            <w:lang w:val="en-US"/>
          </w:rPr>
          <w:delText xml:space="preserve"> to </w:delText>
        </w:r>
      </w:del>
      <w:ins w:id="23" w:author="Parks, Robbie M" w:date="2023-12-19T08:22:00Z">
        <w:r w:rsidRPr="00C531D6">
          <w:rPr>
            <w:rFonts w:ascii="Times New Roman" w:eastAsia="Times New Roman" w:hAnsi="Times New Roman" w:cs="Times New Roman"/>
            <w:bCs/>
            <w:i/>
            <w:iCs/>
            <w:lang w:val="en-US"/>
          </w:rPr>
          <w:t>-</w:t>
        </w:r>
      </w:ins>
      <w:r w:rsidRPr="00C531D6">
        <w:rPr>
          <w:rFonts w:ascii="Times New Roman" w:eastAsia="Times New Roman" w:hAnsi="Times New Roman" w:cs="Times New Roman"/>
          <w:bCs/>
          <w:i/>
          <w:iCs/>
          <w:lang w:val="en-US"/>
        </w:rPr>
        <w:t xml:space="preserve">2020 and HIFLD data are freely available at https://prism.oregonstate.edu/recent/ and https://hifld-geoplatform.opendata.arcgis.com, respectively. National Center for Health Statistics (NCHS) bridged-race dataset (Vintage 2020) is available </w:t>
      </w:r>
      <w:del w:id="24" w:author="Parks, Robbie M" w:date="2023-12-19T08:22:00Z">
        <w:r w:rsidRPr="00C531D6">
          <w:rPr>
            <w:rFonts w:ascii="Times New Roman" w:eastAsia="Times New Roman" w:hAnsi="Times New Roman" w:cs="Times New Roman"/>
            <w:bCs/>
            <w:i/>
            <w:iCs/>
            <w:lang w:val="en-US"/>
          </w:rPr>
          <w:delText xml:space="preserve">from </w:delText>
        </w:r>
      </w:del>
      <w:r w:rsidRPr="00C531D6">
        <w:rPr>
          <w:rFonts w:ascii="Times New Roman" w:eastAsia="Times New Roman" w:hAnsi="Times New Roman" w:cs="Times New Roman"/>
          <w:bCs/>
          <w:i/>
          <w:iCs/>
          <w:lang w:val="en-US"/>
        </w:rPr>
        <w:t>during 1990</w:t>
      </w:r>
      <w:del w:id="25" w:author="Parks, Robbie M" w:date="2023-12-19T08:22:00Z">
        <w:r w:rsidRPr="00C531D6">
          <w:rPr>
            <w:rFonts w:ascii="Times New Roman" w:eastAsia="Times New Roman" w:hAnsi="Times New Roman" w:cs="Times New Roman"/>
            <w:bCs/>
            <w:i/>
            <w:iCs/>
            <w:lang w:val="en-US"/>
          </w:rPr>
          <w:delText xml:space="preserve"> to </w:delText>
        </w:r>
      </w:del>
      <w:ins w:id="26" w:author="Parks, Robbie M" w:date="2023-12-19T08:22:00Z">
        <w:r w:rsidRPr="00C531D6">
          <w:rPr>
            <w:rFonts w:ascii="Times New Roman" w:eastAsia="Times New Roman" w:hAnsi="Times New Roman" w:cs="Times New Roman"/>
            <w:bCs/>
            <w:i/>
            <w:iCs/>
            <w:lang w:val="en-US"/>
          </w:rPr>
          <w:t>-</w:t>
        </w:r>
      </w:ins>
      <w:r w:rsidRPr="00C531D6">
        <w:rPr>
          <w:rFonts w:ascii="Times New Roman" w:eastAsia="Times New Roman" w:hAnsi="Times New Roman" w:cs="Times New Roman"/>
          <w:bCs/>
          <w:i/>
          <w:iCs/>
          <w:lang w:val="en-US"/>
        </w:rPr>
        <w:t>2020 https://www.cdc.gov/nchs/nvss/bridged_race.htm and from the US Census Bureau before 1990 https://www.census.gov/data/tables/time-series/demo/popest/1980s-county.html.</w:t>
      </w:r>
    </w:p>
    <w:p w14:paraId="0AAC8DAC"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 xml:space="preserve">If your paper is accepted for publication, we will edit your display items electronically so they conform to our house style and will reproduce clearly in print. If necessary, we will re-size figures to fit single or double column width. If your figures contain several parts, the parts should form a neat rectangle when assembled. Choosing the right electronic format at this stage will speed up the processing of your paper and give the best possible results in print. We would like the figures to be supplied as vector files - EPS, PDF, </w:t>
      </w:r>
      <w:proofErr w:type="gramStart"/>
      <w:r w:rsidRPr="00C531D6">
        <w:rPr>
          <w:rFonts w:ascii="Times New Roman" w:eastAsia="Times New Roman" w:hAnsi="Times New Roman" w:cs="Times New Roman"/>
          <w:b/>
          <w:lang w:val="en-GB"/>
        </w:rPr>
        <w:t>AI</w:t>
      </w:r>
      <w:proofErr w:type="gramEnd"/>
      <w:r w:rsidRPr="00C531D6">
        <w:rPr>
          <w:rFonts w:ascii="Times New Roman" w:eastAsia="Times New Roman" w:hAnsi="Times New Roman" w:cs="Times New Roman"/>
          <w:b/>
          <w:lang w:val="en-GB"/>
        </w:rPr>
        <w:t xml:space="preserve"> or postscript (PS) file formats (not raster or bitmap files), preferably generated with vector-graphics software (Adobe Illustrator for example). Please try to ensure that all figures are non-flattened and fully editable. All images should be at least 300 dpi resolution (when figures are scaled to approximately the size that they are to be printed at) and in RGB colour format. Please do not submit Jpeg or flattened TIFF files. Please see also 'Guidelines for Electronic Submission of Figures' at the end of this letter for further detail.</w:t>
      </w:r>
    </w:p>
    <w:p w14:paraId="18C3B1B0" w14:textId="77777777" w:rsidR="00C531D6" w:rsidRPr="00C531D6" w:rsidRDefault="00C531D6" w:rsidP="00C531D6">
      <w:pPr>
        <w:jc w:val="both"/>
        <w:rPr>
          <w:rFonts w:ascii="Times New Roman" w:eastAsia="Times New Roman" w:hAnsi="Times New Roman" w:cs="Times New Roman"/>
          <w:b/>
          <w:lang w:val="en-GB"/>
        </w:rPr>
      </w:pPr>
    </w:p>
    <w:p w14:paraId="26847B3D" w14:textId="77777777" w:rsidR="00C531D6" w:rsidRPr="00C531D6" w:rsidRDefault="00C531D6" w:rsidP="00C531D6">
      <w:pPr>
        <w:jc w:val="both"/>
        <w:rPr>
          <w:rFonts w:ascii="Times New Roman" w:eastAsia="Times New Roman" w:hAnsi="Times New Roman" w:cs="Times New Roman"/>
          <w:bCs/>
          <w:lang w:val="en-GB"/>
        </w:rPr>
      </w:pPr>
      <w:r w:rsidRPr="00C531D6">
        <w:rPr>
          <w:rFonts w:ascii="Times New Roman" w:eastAsia="Times New Roman" w:hAnsi="Times New Roman" w:cs="Times New Roman"/>
          <w:bCs/>
          <w:lang w:val="en-GB"/>
        </w:rPr>
        <w:t>We have provided figures as separate pdf files.</w:t>
      </w:r>
    </w:p>
    <w:p w14:paraId="4378A5E2"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Figure legends must provide a brief description of the figure and the symbols used, within 350 words, including definitions of any error bars employed in the figures. </w:t>
      </w:r>
    </w:p>
    <w:p w14:paraId="068096F6" w14:textId="77777777" w:rsidR="00C531D6" w:rsidRPr="00C531D6" w:rsidRDefault="00C531D6" w:rsidP="00C531D6">
      <w:pPr>
        <w:jc w:val="both"/>
        <w:rPr>
          <w:rFonts w:ascii="Times New Roman" w:eastAsia="Times New Roman" w:hAnsi="Times New Roman" w:cs="Times New Roman"/>
          <w:b/>
          <w:lang w:val="en-GB"/>
        </w:rPr>
      </w:pPr>
    </w:p>
    <w:p w14:paraId="0E2C1644" w14:textId="77777777" w:rsidR="00C531D6" w:rsidRPr="00C531D6" w:rsidRDefault="00C531D6" w:rsidP="00C531D6">
      <w:pPr>
        <w:jc w:val="both"/>
        <w:rPr>
          <w:rFonts w:ascii="Times New Roman" w:eastAsia="Times New Roman" w:hAnsi="Times New Roman" w:cs="Times New Roman"/>
          <w:bCs/>
          <w:lang w:val="en-US"/>
        </w:rPr>
      </w:pPr>
      <w:r w:rsidRPr="00C531D6">
        <w:rPr>
          <w:rFonts w:ascii="Times New Roman" w:eastAsia="Times New Roman" w:hAnsi="Times New Roman" w:cs="Times New Roman"/>
          <w:bCs/>
          <w:lang w:val="en-GB"/>
        </w:rPr>
        <w:lastRenderedPageBreak/>
        <w:t xml:space="preserve">We provide two figure legends for, both fewer than 350 words </w:t>
      </w:r>
      <w:r w:rsidRPr="00C531D6">
        <w:rPr>
          <w:rFonts w:ascii="Times New Roman" w:eastAsia="Times New Roman" w:hAnsi="Times New Roman" w:cs="Times New Roman"/>
          <w:bCs/>
          <w:lang w:val="en-US"/>
        </w:rPr>
        <w:t>in the revised manuscript (PP. 14-15, Lines 596-609):</w:t>
      </w:r>
    </w:p>
    <w:p w14:paraId="4C5ED956" w14:textId="77777777" w:rsidR="00C531D6" w:rsidRPr="00C531D6" w:rsidRDefault="00C531D6" w:rsidP="00C531D6">
      <w:pPr>
        <w:jc w:val="both"/>
        <w:rPr>
          <w:rFonts w:ascii="Times New Roman" w:eastAsia="Times New Roman" w:hAnsi="Times New Roman" w:cs="Times New Roman"/>
          <w:bCs/>
          <w:lang w:val="en-US"/>
        </w:rPr>
      </w:pPr>
    </w:p>
    <w:p w14:paraId="6DC49FA4" w14:textId="77777777" w:rsidR="00C531D6" w:rsidRPr="00C531D6" w:rsidRDefault="00C531D6" w:rsidP="00C531D6">
      <w:pPr>
        <w:jc w:val="both"/>
        <w:rPr>
          <w:rFonts w:ascii="Times New Roman" w:eastAsia="Times New Roman" w:hAnsi="Times New Roman" w:cs="Times New Roman"/>
          <w:i/>
          <w:iCs/>
          <w:lang w:val="en-US"/>
        </w:rPr>
      </w:pPr>
      <w:r w:rsidRPr="00C531D6">
        <w:rPr>
          <w:rFonts w:ascii="Times New Roman" w:eastAsia="Times New Roman" w:hAnsi="Times New Roman" w:cs="Times New Roman"/>
          <w:b/>
          <w:bCs/>
          <w:i/>
          <w:iCs/>
          <w:lang w:val="en-US"/>
        </w:rPr>
        <w:t xml:space="preserve">Figure 1. </w:t>
      </w:r>
      <w:r w:rsidRPr="00C531D6">
        <w:rPr>
          <w:rFonts w:ascii="Times New Roman" w:eastAsia="Times New Roman" w:hAnsi="Times New Roman" w:cs="Times New Roman"/>
          <w:i/>
          <w:iCs/>
          <w:lang w:val="en-US"/>
        </w:rPr>
        <w:t>Mean annual exposure during 2016</w:t>
      </w:r>
      <w:del w:id="27" w:author="Parks, Robbie M" w:date="2023-12-19T08:22:00Z">
        <w:r w:rsidRPr="00C531D6">
          <w:rPr>
            <w:rFonts w:ascii="Times New Roman" w:eastAsia="Times New Roman" w:hAnsi="Times New Roman" w:cs="Times New Roman"/>
            <w:i/>
            <w:iCs/>
            <w:lang w:val="en-US"/>
          </w:rPr>
          <w:delText xml:space="preserve"> - </w:delText>
        </w:r>
      </w:del>
      <w:ins w:id="28" w:author="Parks, Robbie M" w:date="2023-12-19T08:22:00Z">
        <w:r w:rsidRPr="00C531D6">
          <w:rPr>
            <w:rFonts w:ascii="Times New Roman" w:eastAsia="Times New Roman" w:hAnsi="Times New Roman" w:cs="Times New Roman"/>
            <w:i/>
            <w:iCs/>
            <w:lang w:val="en-US"/>
          </w:rPr>
          <w:t>-</w:t>
        </w:r>
      </w:ins>
      <w:r w:rsidRPr="00C531D6">
        <w:rPr>
          <w:rFonts w:ascii="Times New Roman" w:eastAsia="Times New Roman" w:hAnsi="Times New Roman" w:cs="Times New Roman"/>
          <w:i/>
          <w:iCs/>
          <w:lang w:val="en-US"/>
        </w:rPr>
        <w:t xml:space="preserve">2020 to potentially hazardous heat in carceral facilities within the continental United States (N=4,078), measured by: (a) the number of person-days </w:t>
      </w:r>
      <w:proofErr w:type="spellStart"/>
      <w:r w:rsidRPr="00C531D6">
        <w:rPr>
          <w:rFonts w:ascii="Times New Roman" w:eastAsia="Times New Roman" w:hAnsi="Times New Roman" w:cs="Times New Roman"/>
          <w:i/>
          <w:iCs/>
          <w:lang w:val="en-US"/>
        </w:rPr>
        <w:t>WBGT</w:t>
      </w:r>
      <w:r w:rsidRPr="00C531D6">
        <w:rPr>
          <w:rFonts w:ascii="Times New Roman" w:eastAsia="Times New Roman" w:hAnsi="Times New Roman" w:cs="Times New Roman"/>
          <w:i/>
          <w:iCs/>
          <w:vertAlign w:val="subscript"/>
          <w:lang w:val="en-US"/>
        </w:rPr>
        <w:t>max</w:t>
      </w:r>
      <w:proofErr w:type="spellEnd"/>
      <w:r w:rsidRPr="00C531D6">
        <w:rPr>
          <w:rFonts w:ascii="Times New Roman" w:eastAsia="Times New Roman" w:hAnsi="Times New Roman" w:cs="Times New Roman"/>
          <w:i/>
          <w:iCs/>
          <w:lang w:val="en-US"/>
        </w:rPr>
        <w:t xml:space="preserve"> exceeded 28°C for incarcerated people by state and carceral facility type; and (b) the number of days </w:t>
      </w:r>
      <w:proofErr w:type="spellStart"/>
      <w:r w:rsidRPr="00C531D6">
        <w:rPr>
          <w:rFonts w:ascii="Times New Roman" w:eastAsia="Times New Roman" w:hAnsi="Times New Roman" w:cs="Times New Roman"/>
          <w:i/>
          <w:iCs/>
          <w:lang w:val="en-US"/>
        </w:rPr>
        <w:t>WBGT</w:t>
      </w:r>
      <w:r w:rsidRPr="00C531D6">
        <w:rPr>
          <w:rFonts w:ascii="Times New Roman" w:eastAsia="Times New Roman" w:hAnsi="Times New Roman" w:cs="Times New Roman"/>
          <w:i/>
          <w:iCs/>
          <w:vertAlign w:val="subscript"/>
          <w:lang w:val="en-US"/>
        </w:rPr>
        <w:t>max</w:t>
      </w:r>
      <w:proofErr w:type="spellEnd"/>
      <w:r w:rsidRPr="00C531D6">
        <w:rPr>
          <w:rFonts w:ascii="Times New Roman" w:eastAsia="Times New Roman" w:hAnsi="Times New Roman" w:cs="Times New Roman"/>
          <w:i/>
          <w:iCs/>
          <w:lang w:val="en-US"/>
        </w:rPr>
        <w:t xml:space="preserve"> exceeded 28°C for each carceral facility.</w:t>
      </w:r>
    </w:p>
    <w:p w14:paraId="1A939D9E" w14:textId="77777777" w:rsidR="00787626" w:rsidRDefault="00787626" w:rsidP="00C531D6">
      <w:pPr>
        <w:jc w:val="both"/>
        <w:rPr>
          <w:rFonts w:ascii="Times New Roman" w:eastAsia="Times New Roman" w:hAnsi="Times New Roman" w:cs="Times New Roman"/>
          <w:b/>
          <w:bCs/>
          <w:i/>
          <w:iCs/>
          <w:lang w:val="en-US"/>
        </w:rPr>
      </w:pPr>
    </w:p>
    <w:p w14:paraId="2B2D49E5" w14:textId="2B2737C7" w:rsidR="00C531D6" w:rsidRPr="00C531D6" w:rsidRDefault="00C531D6" w:rsidP="00C531D6">
      <w:pPr>
        <w:jc w:val="both"/>
        <w:rPr>
          <w:rFonts w:ascii="Times New Roman" w:eastAsia="Times New Roman" w:hAnsi="Times New Roman" w:cs="Times New Roman"/>
          <w:i/>
          <w:iCs/>
          <w:lang w:val="en-US"/>
        </w:rPr>
      </w:pPr>
      <w:r w:rsidRPr="00C531D6">
        <w:rPr>
          <w:rFonts w:ascii="Times New Roman" w:eastAsia="Times New Roman" w:hAnsi="Times New Roman" w:cs="Times New Roman"/>
          <w:b/>
          <w:bCs/>
          <w:i/>
          <w:iCs/>
          <w:lang w:val="en-US"/>
        </w:rPr>
        <w:t xml:space="preserve">Figure 2. </w:t>
      </w:r>
      <w:r w:rsidRPr="00C531D6">
        <w:rPr>
          <w:rFonts w:ascii="Times New Roman" w:eastAsia="Times New Roman" w:hAnsi="Times New Roman" w:cs="Times New Roman"/>
          <w:i/>
          <w:iCs/>
          <w:lang w:val="en-US"/>
        </w:rPr>
        <w:t xml:space="preserve">(a) Population-weighted difference between the annual number of days </w:t>
      </w:r>
      <w:proofErr w:type="spellStart"/>
      <w:r w:rsidRPr="00C531D6">
        <w:rPr>
          <w:rFonts w:ascii="Times New Roman" w:eastAsia="Times New Roman" w:hAnsi="Times New Roman" w:cs="Times New Roman"/>
          <w:i/>
          <w:iCs/>
          <w:lang w:val="en-US"/>
        </w:rPr>
        <w:t>WBGT</w:t>
      </w:r>
      <w:r w:rsidRPr="00C531D6">
        <w:rPr>
          <w:rFonts w:ascii="Times New Roman" w:eastAsia="Times New Roman" w:hAnsi="Times New Roman" w:cs="Times New Roman"/>
          <w:i/>
          <w:iCs/>
          <w:vertAlign w:val="subscript"/>
          <w:lang w:val="en-US"/>
        </w:rPr>
        <w:t>max</w:t>
      </w:r>
      <w:proofErr w:type="spellEnd"/>
      <w:r w:rsidRPr="00C531D6">
        <w:rPr>
          <w:rFonts w:ascii="Times New Roman" w:eastAsia="Times New Roman" w:hAnsi="Times New Roman" w:cs="Times New Roman"/>
          <w:i/>
          <w:iCs/>
          <w:lang w:val="en-US"/>
        </w:rPr>
        <w:t xml:space="preserve"> exceeded 28°C at the location of carceral facilities versus all other locations in the continental United States during 1982</w:t>
      </w:r>
      <w:del w:id="29" w:author="Parks, Robbie M" w:date="2023-12-19T08:22:00Z">
        <w:r w:rsidRPr="00C531D6">
          <w:rPr>
            <w:rFonts w:ascii="Times New Roman" w:eastAsia="Times New Roman" w:hAnsi="Times New Roman" w:cs="Times New Roman"/>
            <w:i/>
            <w:iCs/>
            <w:lang w:val="en-US"/>
          </w:rPr>
          <w:delText xml:space="preserve"> – </w:delText>
        </w:r>
      </w:del>
      <w:ins w:id="30" w:author="Parks, Robbie M" w:date="2023-12-19T08:22:00Z">
        <w:r w:rsidRPr="00C531D6">
          <w:rPr>
            <w:rFonts w:ascii="Times New Roman" w:eastAsia="Times New Roman" w:hAnsi="Times New Roman" w:cs="Times New Roman"/>
            <w:i/>
            <w:iCs/>
            <w:lang w:val="en-US"/>
          </w:rPr>
          <w:t>-</w:t>
        </w:r>
      </w:ins>
      <w:r w:rsidRPr="00C531D6">
        <w:rPr>
          <w:rFonts w:ascii="Times New Roman" w:eastAsia="Times New Roman" w:hAnsi="Times New Roman" w:cs="Times New Roman"/>
          <w:i/>
          <w:iCs/>
          <w:lang w:val="en-US"/>
        </w:rPr>
        <w:t xml:space="preserve">2020, overall and stratified by state, ordered by average population-weighted difference, (b) the total change in the number of number of days </w:t>
      </w:r>
      <w:proofErr w:type="spellStart"/>
      <w:r w:rsidRPr="00C531D6">
        <w:rPr>
          <w:rFonts w:ascii="Times New Roman" w:eastAsia="Times New Roman" w:hAnsi="Times New Roman" w:cs="Times New Roman"/>
          <w:i/>
          <w:iCs/>
          <w:lang w:val="en-US"/>
        </w:rPr>
        <w:t>WBGT</w:t>
      </w:r>
      <w:r w:rsidRPr="00C531D6">
        <w:rPr>
          <w:rFonts w:ascii="Times New Roman" w:eastAsia="Times New Roman" w:hAnsi="Times New Roman" w:cs="Times New Roman"/>
          <w:i/>
          <w:iCs/>
          <w:vertAlign w:val="subscript"/>
          <w:lang w:val="en-US"/>
        </w:rPr>
        <w:t>max</w:t>
      </w:r>
      <w:proofErr w:type="spellEnd"/>
      <w:r w:rsidRPr="00C531D6">
        <w:rPr>
          <w:rFonts w:ascii="Times New Roman" w:eastAsia="Times New Roman" w:hAnsi="Times New Roman" w:cs="Times New Roman"/>
          <w:i/>
          <w:iCs/>
          <w:lang w:val="en-US"/>
        </w:rPr>
        <w:t xml:space="preserve"> exceeded 28°C per year for each carceral facility in the continental United States during 1982</w:t>
      </w:r>
      <w:del w:id="31" w:author="Parks, Robbie M" w:date="2023-12-19T08:22:00Z">
        <w:r w:rsidRPr="00C531D6">
          <w:rPr>
            <w:rFonts w:ascii="Times New Roman" w:eastAsia="Times New Roman" w:hAnsi="Times New Roman" w:cs="Times New Roman"/>
            <w:i/>
            <w:iCs/>
            <w:lang w:val="en-US"/>
          </w:rPr>
          <w:delText xml:space="preserve"> – </w:delText>
        </w:r>
      </w:del>
      <w:ins w:id="32" w:author="Parks, Robbie M" w:date="2023-12-19T08:22:00Z">
        <w:r w:rsidRPr="00C531D6">
          <w:rPr>
            <w:rFonts w:ascii="Times New Roman" w:eastAsia="Times New Roman" w:hAnsi="Times New Roman" w:cs="Times New Roman"/>
            <w:i/>
            <w:iCs/>
            <w:lang w:val="en-US"/>
          </w:rPr>
          <w:t>-</w:t>
        </w:r>
      </w:ins>
      <w:r w:rsidRPr="00C531D6">
        <w:rPr>
          <w:rFonts w:ascii="Times New Roman" w:eastAsia="Times New Roman" w:hAnsi="Times New Roman" w:cs="Times New Roman"/>
          <w:i/>
          <w:iCs/>
          <w:lang w:val="en-US"/>
        </w:rPr>
        <w:t xml:space="preserve">2020, and (c) the total change in disparity in number of number of days </w:t>
      </w:r>
      <w:proofErr w:type="spellStart"/>
      <w:r w:rsidRPr="00C531D6">
        <w:rPr>
          <w:rFonts w:ascii="Times New Roman" w:eastAsia="Times New Roman" w:hAnsi="Times New Roman" w:cs="Times New Roman"/>
          <w:i/>
          <w:iCs/>
          <w:lang w:val="en-US"/>
        </w:rPr>
        <w:t>WBGT</w:t>
      </w:r>
      <w:r w:rsidRPr="00C531D6">
        <w:rPr>
          <w:rFonts w:ascii="Times New Roman" w:eastAsia="Times New Roman" w:hAnsi="Times New Roman" w:cs="Times New Roman"/>
          <w:i/>
          <w:iCs/>
          <w:vertAlign w:val="subscript"/>
          <w:lang w:val="en-US"/>
        </w:rPr>
        <w:t>max</w:t>
      </w:r>
      <w:proofErr w:type="spellEnd"/>
      <w:r w:rsidRPr="00C531D6">
        <w:rPr>
          <w:rFonts w:ascii="Times New Roman" w:eastAsia="Times New Roman" w:hAnsi="Times New Roman" w:cs="Times New Roman"/>
          <w:i/>
          <w:iCs/>
          <w:lang w:val="en-US"/>
        </w:rPr>
        <w:t xml:space="preserve"> exceeded 28°C per year for each carceral facility in the continental United States, compared with the rest of the state the carceral facility is located, during 1982</w:t>
      </w:r>
      <w:del w:id="33" w:author="Parks, Robbie M" w:date="2023-12-19T08:22:00Z">
        <w:r w:rsidRPr="00C531D6">
          <w:rPr>
            <w:rFonts w:ascii="Times New Roman" w:eastAsia="Times New Roman" w:hAnsi="Times New Roman" w:cs="Times New Roman"/>
            <w:i/>
            <w:iCs/>
            <w:lang w:val="en-US"/>
          </w:rPr>
          <w:delText xml:space="preserve"> – </w:delText>
        </w:r>
      </w:del>
      <w:ins w:id="34" w:author="Parks, Robbie M" w:date="2023-12-19T08:22:00Z">
        <w:r w:rsidRPr="00C531D6">
          <w:rPr>
            <w:rFonts w:ascii="Times New Roman" w:eastAsia="Times New Roman" w:hAnsi="Times New Roman" w:cs="Times New Roman"/>
            <w:i/>
            <w:iCs/>
            <w:lang w:val="en-US"/>
          </w:rPr>
          <w:t>-</w:t>
        </w:r>
      </w:ins>
      <w:r w:rsidRPr="00C531D6">
        <w:rPr>
          <w:rFonts w:ascii="Times New Roman" w:eastAsia="Times New Roman" w:hAnsi="Times New Roman" w:cs="Times New Roman"/>
          <w:i/>
          <w:iCs/>
          <w:lang w:val="en-US"/>
        </w:rPr>
        <w:t>2020.</w:t>
      </w:r>
    </w:p>
    <w:p w14:paraId="03789EA7"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Please limit the number of references to no more than 20, and then include any additional references for the Methods in this list as well. Article titles are omitted from the reference list. Any citations in the Supplemental Information will need inclusion in a separate SI reference list. </w:t>
      </w:r>
    </w:p>
    <w:p w14:paraId="456B1295" w14:textId="77777777" w:rsidR="00C531D6" w:rsidRPr="00C531D6" w:rsidRDefault="00C531D6" w:rsidP="00C531D6">
      <w:pPr>
        <w:jc w:val="both"/>
        <w:rPr>
          <w:rFonts w:ascii="Times New Roman" w:eastAsia="Times New Roman" w:hAnsi="Times New Roman" w:cs="Times New Roman"/>
          <w:b/>
          <w:lang w:val="en-GB"/>
        </w:rPr>
      </w:pPr>
    </w:p>
    <w:p w14:paraId="37B4B486" w14:textId="77777777" w:rsidR="00C531D6" w:rsidRPr="00C531D6" w:rsidRDefault="00C531D6" w:rsidP="00C531D6">
      <w:pPr>
        <w:jc w:val="both"/>
        <w:rPr>
          <w:rFonts w:ascii="Times New Roman" w:eastAsia="Times New Roman" w:hAnsi="Times New Roman" w:cs="Times New Roman"/>
          <w:bCs/>
          <w:lang w:val="en-GB"/>
        </w:rPr>
      </w:pPr>
      <w:r w:rsidRPr="00C531D6">
        <w:rPr>
          <w:rFonts w:ascii="Times New Roman" w:eastAsia="Times New Roman" w:hAnsi="Times New Roman" w:cs="Times New Roman"/>
          <w:bCs/>
          <w:lang w:val="en-GB"/>
        </w:rPr>
        <w:t>There are 20 references in the revised manuscript.</w:t>
      </w:r>
    </w:p>
    <w:p w14:paraId="2A7E3CB7" w14:textId="77777777" w:rsidR="00C531D6" w:rsidRPr="00C531D6" w:rsidRDefault="00C531D6" w:rsidP="00C531D6">
      <w:pPr>
        <w:jc w:val="both"/>
        <w:rPr>
          <w:rFonts w:ascii="Times New Roman" w:eastAsia="Times New Roman" w:hAnsi="Times New Roman" w:cs="Times New Roman"/>
          <w:b/>
          <w:lang w:val="en-GB"/>
        </w:rPr>
      </w:pPr>
    </w:p>
    <w:p w14:paraId="47EC0F9F"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t>Please include a statement before the acknowledgements naming the author to whom correspondence and requests for materials should be addressed. </w:t>
      </w:r>
    </w:p>
    <w:p w14:paraId="46202A1E" w14:textId="77777777" w:rsidR="00C531D6" w:rsidRPr="00C531D6" w:rsidRDefault="00C531D6" w:rsidP="00C531D6">
      <w:pPr>
        <w:jc w:val="both"/>
        <w:rPr>
          <w:rFonts w:ascii="Times New Roman" w:eastAsia="Times New Roman" w:hAnsi="Times New Roman" w:cs="Times New Roman"/>
          <w:b/>
          <w:lang w:val="en-GB"/>
        </w:rPr>
      </w:pPr>
    </w:p>
    <w:p w14:paraId="5AFC9531" w14:textId="77777777" w:rsidR="00C531D6" w:rsidRPr="00C531D6" w:rsidRDefault="00C531D6" w:rsidP="00C531D6">
      <w:pPr>
        <w:jc w:val="both"/>
        <w:rPr>
          <w:rFonts w:ascii="Times New Roman" w:eastAsia="Times New Roman" w:hAnsi="Times New Roman" w:cs="Times New Roman"/>
          <w:bCs/>
          <w:lang w:val="en-US"/>
        </w:rPr>
      </w:pPr>
      <w:r w:rsidRPr="00C531D6">
        <w:rPr>
          <w:rFonts w:ascii="Times New Roman" w:eastAsia="Times New Roman" w:hAnsi="Times New Roman" w:cs="Times New Roman"/>
          <w:bCs/>
          <w:lang w:val="en-GB"/>
        </w:rPr>
        <w:t xml:space="preserve">We have done this </w:t>
      </w:r>
      <w:r w:rsidRPr="00C531D6">
        <w:rPr>
          <w:rFonts w:ascii="Times New Roman" w:eastAsia="Times New Roman" w:hAnsi="Times New Roman" w:cs="Times New Roman"/>
          <w:bCs/>
          <w:lang w:val="en-US"/>
        </w:rPr>
        <w:t>in the revised manuscript (P. 12, Lines 569-571):</w:t>
      </w:r>
    </w:p>
    <w:p w14:paraId="26F45FE7" w14:textId="77777777" w:rsidR="00C531D6" w:rsidRPr="00C531D6" w:rsidRDefault="00C531D6" w:rsidP="00C531D6">
      <w:pPr>
        <w:jc w:val="both"/>
        <w:rPr>
          <w:rFonts w:ascii="Times New Roman" w:eastAsia="Times New Roman" w:hAnsi="Times New Roman" w:cs="Times New Roman"/>
          <w:bCs/>
          <w:lang w:val="en-US"/>
        </w:rPr>
      </w:pPr>
    </w:p>
    <w:p w14:paraId="080FF85D" w14:textId="77777777" w:rsidR="00C531D6" w:rsidRPr="00C531D6" w:rsidRDefault="00C531D6" w:rsidP="00C531D6">
      <w:pPr>
        <w:jc w:val="both"/>
        <w:rPr>
          <w:ins w:id="35" w:author="Parks, Robbie M" w:date="2023-12-19T08:22:00Z"/>
          <w:rFonts w:ascii="Times New Roman" w:eastAsia="Times New Roman" w:hAnsi="Times New Roman" w:cs="Times New Roman"/>
          <w:b/>
          <w:bCs/>
          <w:i/>
          <w:iCs/>
          <w:lang w:val="en-US"/>
        </w:rPr>
      </w:pPr>
      <w:ins w:id="36" w:author="Parks, Robbie M" w:date="2023-12-19T08:22:00Z">
        <w:r w:rsidRPr="00C531D6">
          <w:rPr>
            <w:rFonts w:ascii="Times New Roman" w:eastAsia="Times New Roman" w:hAnsi="Times New Roman" w:cs="Times New Roman"/>
            <w:b/>
            <w:bCs/>
            <w:i/>
            <w:iCs/>
            <w:lang w:val="en-US"/>
          </w:rPr>
          <w:t>Correspondence</w:t>
        </w:r>
      </w:ins>
    </w:p>
    <w:p w14:paraId="67B7BA49" w14:textId="77777777" w:rsidR="00C531D6" w:rsidRPr="00C531D6" w:rsidRDefault="00C531D6" w:rsidP="00C531D6">
      <w:pPr>
        <w:jc w:val="both"/>
        <w:rPr>
          <w:ins w:id="37" w:author="Parks, Robbie M" w:date="2023-12-19T08:22:00Z"/>
          <w:rFonts w:ascii="Times New Roman" w:eastAsia="Times New Roman" w:hAnsi="Times New Roman" w:cs="Times New Roman"/>
          <w:i/>
          <w:iCs/>
          <w:lang w:val="en-US"/>
        </w:rPr>
      </w:pPr>
      <w:ins w:id="38" w:author="Parks, Robbie M" w:date="2023-12-19T08:22:00Z">
        <w:r w:rsidRPr="00C531D6">
          <w:rPr>
            <w:rFonts w:ascii="Times New Roman" w:eastAsia="Times New Roman" w:hAnsi="Times New Roman" w:cs="Times New Roman"/>
            <w:i/>
            <w:iCs/>
            <w:lang w:val="en-US"/>
          </w:rPr>
          <w:t>Correspondence should be addressed to Robbie M. Parks (</w:t>
        </w:r>
        <w:r w:rsidRPr="00C531D6">
          <w:rPr>
            <w:rFonts w:ascii="Times New Roman" w:eastAsia="Times New Roman" w:hAnsi="Times New Roman" w:cs="Times New Roman"/>
            <w:i/>
            <w:iCs/>
            <w:lang w:val="en-US"/>
          </w:rPr>
          <w:fldChar w:fldCharType="begin"/>
        </w:r>
        <w:r w:rsidRPr="00C531D6">
          <w:rPr>
            <w:rFonts w:ascii="Times New Roman" w:eastAsia="Times New Roman" w:hAnsi="Times New Roman" w:cs="Times New Roman"/>
            <w:i/>
            <w:iCs/>
            <w:lang w:val="en-US"/>
          </w:rPr>
          <w:instrText>HYPERLINK "mailto:robbie.parks@columbia.edu"</w:instrText>
        </w:r>
        <w:r w:rsidRPr="00C531D6">
          <w:rPr>
            <w:rFonts w:ascii="Times New Roman" w:eastAsia="Times New Roman" w:hAnsi="Times New Roman" w:cs="Times New Roman"/>
            <w:i/>
            <w:iCs/>
            <w:lang w:val="en-US"/>
          </w:rPr>
        </w:r>
        <w:r w:rsidRPr="00C531D6">
          <w:rPr>
            <w:rFonts w:ascii="Times New Roman" w:eastAsia="Times New Roman" w:hAnsi="Times New Roman" w:cs="Times New Roman"/>
            <w:i/>
            <w:iCs/>
            <w:lang w:val="en-US"/>
          </w:rPr>
          <w:fldChar w:fldCharType="separate"/>
        </w:r>
        <w:r w:rsidRPr="00C531D6">
          <w:rPr>
            <w:rStyle w:val="Hyperlink"/>
            <w:rFonts w:ascii="Times New Roman" w:eastAsia="Times New Roman" w:hAnsi="Times New Roman" w:cs="Times New Roman"/>
            <w:i/>
            <w:iCs/>
            <w:lang w:val="en-US"/>
          </w:rPr>
          <w:t>robbie.parks@columbia.edu</w:t>
        </w:r>
        <w:r w:rsidRPr="00C531D6">
          <w:rPr>
            <w:rFonts w:ascii="Times New Roman" w:eastAsia="Times New Roman" w:hAnsi="Times New Roman" w:cs="Times New Roman"/>
          </w:rPr>
          <w:fldChar w:fldCharType="end"/>
        </w:r>
        <w:r w:rsidRPr="00C531D6">
          <w:rPr>
            <w:rFonts w:ascii="Times New Roman" w:eastAsia="Times New Roman" w:hAnsi="Times New Roman" w:cs="Times New Roman"/>
            <w:i/>
            <w:iCs/>
            <w:lang w:val="en-US"/>
          </w:rPr>
          <w:t xml:space="preserve">) and Cascade </w:t>
        </w:r>
        <w:proofErr w:type="spellStart"/>
        <w:r w:rsidRPr="00C531D6">
          <w:rPr>
            <w:rFonts w:ascii="Times New Roman" w:eastAsia="Times New Roman" w:hAnsi="Times New Roman" w:cs="Times New Roman"/>
            <w:i/>
            <w:iCs/>
            <w:lang w:val="en-US"/>
          </w:rPr>
          <w:t>Tuholske</w:t>
        </w:r>
        <w:proofErr w:type="spellEnd"/>
        <w:r w:rsidRPr="00C531D6">
          <w:rPr>
            <w:rFonts w:ascii="Times New Roman" w:eastAsia="Times New Roman" w:hAnsi="Times New Roman" w:cs="Times New Roman"/>
            <w:i/>
            <w:iCs/>
            <w:vertAlign w:val="superscript"/>
            <w:lang w:val="en-US"/>
          </w:rPr>
          <w:t xml:space="preserve"> </w:t>
        </w:r>
        <w:r w:rsidRPr="00C531D6">
          <w:rPr>
            <w:rFonts w:ascii="Times New Roman" w:eastAsia="Times New Roman" w:hAnsi="Times New Roman" w:cs="Times New Roman"/>
            <w:i/>
            <w:iCs/>
            <w:lang w:val="en-US"/>
          </w:rPr>
          <w:t>(</w:t>
        </w:r>
        <w:r w:rsidRPr="00C531D6">
          <w:rPr>
            <w:rFonts w:ascii="Times New Roman" w:eastAsia="Times New Roman" w:hAnsi="Times New Roman" w:cs="Times New Roman"/>
            <w:i/>
            <w:iCs/>
            <w:lang w:val="en-US"/>
          </w:rPr>
          <w:fldChar w:fldCharType="begin"/>
        </w:r>
        <w:r w:rsidRPr="00C531D6">
          <w:rPr>
            <w:rFonts w:ascii="Times New Roman" w:eastAsia="Times New Roman" w:hAnsi="Times New Roman" w:cs="Times New Roman"/>
            <w:i/>
            <w:iCs/>
            <w:lang w:val="en-US"/>
          </w:rPr>
          <w:instrText>HYPERLINK "mailto:cascade.tuholske1@montana.edu" \h</w:instrText>
        </w:r>
        <w:r w:rsidRPr="00C531D6">
          <w:rPr>
            <w:rFonts w:ascii="Times New Roman" w:eastAsia="Times New Roman" w:hAnsi="Times New Roman" w:cs="Times New Roman"/>
            <w:i/>
            <w:iCs/>
            <w:lang w:val="en-US"/>
          </w:rPr>
        </w:r>
        <w:r w:rsidRPr="00C531D6">
          <w:rPr>
            <w:rFonts w:ascii="Times New Roman" w:eastAsia="Times New Roman" w:hAnsi="Times New Roman" w:cs="Times New Roman"/>
            <w:i/>
            <w:iCs/>
            <w:lang w:val="en-US"/>
          </w:rPr>
          <w:fldChar w:fldCharType="separate"/>
        </w:r>
        <w:r w:rsidRPr="00C531D6">
          <w:rPr>
            <w:rStyle w:val="Hyperlink"/>
            <w:rFonts w:ascii="Times New Roman" w:eastAsia="Times New Roman" w:hAnsi="Times New Roman" w:cs="Times New Roman"/>
            <w:i/>
            <w:iCs/>
            <w:lang w:val="en-US"/>
          </w:rPr>
          <w:t>cascade.tuholske1@montana.edu</w:t>
        </w:r>
        <w:r w:rsidRPr="00C531D6">
          <w:rPr>
            <w:rFonts w:ascii="Times New Roman" w:eastAsia="Times New Roman" w:hAnsi="Times New Roman" w:cs="Times New Roman"/>
          </w:rPr>
          <w:fldChar w:fldCharType="end"/>
        </w:r>
        <w:r w:rsidRPr="00C531D6">
          <w:rPr>
            <w:rFonts w:ascii="Times New Roman" w:eastAsia="Times New Roman" w:hAnsi="Times New Roman" w:cs="Times New Roman"/>
            <w:i/>
            <w:iCs/>
            <w:u w:val="single"/>
            <w:lang w:val="en-US"/>
          </w:rPr>
          <w:t>)</w:t>
        </w:r>
      </w:ins>
    </w:p>
    <w:p w14:paraId="0E726CB2" w14:textId="77777777" w:rsidR="00C531D6" w:rsidRPr="00C531D6" w:rsidRDefault="00C531D6" w:rsidP="00C531D6">
      <w:pPr>
        <w:jc w:val="both"/>
        <w:rPr>
          <w:rFonts w:ascii="Times New Roman" w:eastAsia="Times New Roman" w:hAnsi="Times New Roman" w:cs="Times New Roman"/>
          <w:b/>
          <w:lang w:val="en-US"/>
        </w:rPr>
      </w:pPr>
      <w:r w:rsidRPr="00C531D6">
        <w:rPr>
          <w:rFonts w:ascii="Times New Roman" w:eastAsia="Times New Roman" w:hAnsi="Times New Roman" w:cs="Times New Roman"/>
          <w:b/>
          <w:lang w:val="en-GB"/>
        </w:rPr>
        <w:br/>
        <w:t xml:space="preserve">Finally, we require authors to include a statement of their individual contributions to the paper -- such as experimental work, project planning, data analysis, etc. -- immediately after the acknowledgements. The statement should be </w:t>
      </w:r>
      <w:proofErr w:type="gramStart"/>
      <w:r w:rsidRPr="00C531D6">
        <w:rPr>
          <w:rFonts w:ascii="Times New Roman" w:eastAsia="Times New Roman" w:hAnsi="Times New Roman" w:cs="Times New Roman"/>
          <w:b/>
          <w:lang w:val="en-GB"/>
        </w:rPr>
        <w:t>short, and</w:t>
      </w:r>
      <w:proofErr w:type="gramEnd"/>
      <w:r w:rsidRPr="00C531D6">
        <w:rPr>
          <w:rFonts w:ascii="Times New Roman" w:eastAsia="Times New Roman" w:hAnsi="Times New Roman" w:cs="Times New Roman"/>
          <w:b/>
          <w:lang w:val="en-GB"/>
        </w:rPr>
        <w:t xml:space="preserve"> refer to authors by their initials. For </w:t>
      </w:r>
      <w:proofErr w:type="gramStart"/>
      <w:r w:rsidRPr="00C531D6">
        <w:rPr>
          <w:rFonts w:ascii="Times New Roman" w:eastAsia="Times New Roman" w:hAnsi="Times New Roman" w:cs="Times New Roman"/>
          <w:b/>
          <w:lang w:val="en-GB"/>
        </w:rPr>
        <w:t>details</w:t>
      </w:r>
      <w:proofErr w:type="gramEnd"/>
      <w:r w:rsidRPr="00C531D6">
        <w:rPr>
          <w:rFonts w:ascii="Times New Roman" w:eastAsia="Times New Roman" w:hAnsi="Times New Roman" w:cs="Times New Roman"/>
          <w:b/>
          <w:lang w:val="en-GB"/>
        </w:rPr>
        <w:t xml:space="preserve"> please see the Authorship section of our joint Editorial policies at </w:t>
      </w:r>
      <w:hyperlink r:id="rId10" w:history="1">
        <w:r w:rsidRPr="00C531D6">
          <w:rPr>
            <w:rStyle w:val="Hyperlink"/>
            <w:rFonts w:ascii="Times New Roman" w:eastAsia="Times New Roman" w:hAnsi="Times New Roman" w:cs="Times New Roman"/>
            <w:b/>
            <w:lang w:val="en-GB"/>
          </w:rPr>
          <w:t>http://www.nature.com/authors/editorial_policies/authorship.html</w:t>
        </w:r>
      </w:hyperlink>
    </w:p>
    <w:p w14:paraId="56C0AAE6" w14:textId="77777777" w:rsidR="00C531D6" w:rsidRPr="00C531D6" w:rsidRDefault="00C531D6" w:rsidP="00C531D6">
      <w:pPr>
        <w:jc w:val="both"/>
        <w:rPr>
          <w:rFonts w:ascii="Times New Roman" w:eastAsia="Times New Roman" w:hAnsi="Times New Roman" w:cs="Times New Roman"/>
          <w:b/>
          <w:lang w:val="en-US"/>
        </w:rPr>
      </w:pPr>
    </w:p>
    <w:p w14:paraId="38692946" w14:textId="77777777" w:rsidR="00C531D6" w:rsidRPr="00C531D6" w:rsidRDefault="00C531D6" w:rsidP="00C531D6">
      <w:pPr>
        <w:jc w:val="both"/>
        <w:rPr>
          <w:rFonts w:ascii="Times New Roman" w:eastAsia="Times New Roman" w:hAnsi="Times New Roman" w:cs="Times New Roman"/>
          <w:bCs/>
          <w:lang w:val="en-US"/>
        </w:rPr>
      </w:pPr>
      <w:r w:rsidRPr="00C531D6">
        <w:rPr>
          <w:rFonts w:ascii="Times New Roman" w:eastAsia="Times New Roman" w:hAnsi="Times New Roman" w:cs="Times New Roman"/>
          <w:bCs/>
          <w:lang w:val="en-GB"/>
        </w:rPr>
        <w:t xml:space="preserve">We have done this </w:t>
      </w:r>
      <w:r w:rsidRPr="00C531D6">
        <w:rPr>
          <w:rFonts w:ascii="Times New Roman" w:eastAsia="Times New Roman" w:hAnsi="Times New Roman" w:cs="Times New Roman"/>
          <w:bCs/>
          <w:lang w:val="en-US"/>
        </w:rPr>
        <w:t>in the revised manuscript (P. 13, Lines 589-592):</w:t>
      </w:r>
    </w:p>
    <w:p w14:paraId="3561359A" w14:textId="77777777" w:rsidR="00C531D6" w:rsidRPr="00C531D6" w:rsidRDefault="00C531D6" w:rsidP="00C531D6">
      <w:pPr>
        <w:jc w:val="both"/>
        <w:rPr>
          <w:rFonts w:ascii="Times New Roman" w:eastAsia="Times New Roman" w:hAnsi="Times New Roman" w:cs="Times New Roman"/>
          <w:bCs/>
          <w:lang w:val="en-US"/>
        </w:rPr>
      </w:pPr>
    </w:p>
    <w:p w14:paraId="6D52203F" w14:textId="77777777" w:rsidR="00C531D6" w:rsidRPr="00C531D6" w:rsidRDefault="00C531D6" w:rsidP="00C531D6">
      <w:pPr>
        <w:jc w:val="both"/>
        <w:rPr>
          <w:rFonts w:ascii="Times New Roman" w:eastAsia="Times New Roman" w:hAnsi="Times New Roman" w:cs="Times New Roman"/>
          <w:bCs/>
          <w:i/>
          <w:iCs/>
          <w:lang w:val="en-US"/>
        </w:rPr>
      </w:pPr>
      <w:r w:rsidRPr="00C531D6">
        <w:rPr>
          <w:rFonts w:ascii="Times New Roman" w:eastAsia="Times New Roman" w:hAnsi="Times New Roman" w:cs="Times New Roman"/>
          <w:b/>
          <w:bCs/>
          <w:i/>
          <w:iCs/>
          <w:lang w:val="en-US"/>
        </w:rPr>
        <w:t>Author contributions</w:t>
      </w:r>
    </w:p>
    <w:p w14:paraId="02ABFFC9" w14:textId="77777777" w:rsidR="00C531D6" w:rsidRPr="00C531D6" w:rsidRDefault="00C531D6" w:rsidP="00C531D6">
      <w:pPr>
        <w:jc w:val="both"/>
        <w:rPr>
          <w:rFonts w:ascii="Times New Roman" w:eastAsia="Times New Roman" w:hAnsi="Times New Roman" w:cs="Times New Roman"/>
          <w:bCs/>
          <w:i/>
          <w:iCs/>
          <w:lang w:val="en-US"/>
        </w:rPr>
      </w:pPr>
      <w:r w:rsidRPr="00C531D6">
        <w:rPr>
          <w:rFonts w:ascii="Times New Roman" w:eastAsia="Times New Roman" w:hAnsi="Times New Roman" w:cs="Times New Roman"/>
          <w:bCs/>
          <w:i/>
          <w:iCs/>
          <w:lang w:val="en-US"/>
        </w:rPr>
        <w:t>C.T. and R.M.P. designed research; C.T., V.D.L., and R.M.P. performed research; C.T. and R.M.P. contributed analytic tools; C.T., V.D.L, Y.A., C.R, and R.M.P analyzed data; and C.T., V.D.L., R.S., A.E.N. and R.M.P wrote the paper with assistance from Y.A. and C.R.</w:t>
      </w:r>
    </w:p>
    <w:p w14:paraId="1B806EE7"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lastRenderedPageBreak/>
        <w:br/>
        <w:t>When revising your paper:  </w:t>
      </w:r>
    </w:p>
    <w:p w14:paraId="292B6631"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 xml:space="preserve">* </w:t>
      </w:r>
      <w:proofErr w:type="gramStart"/>
      <w:r w:rsidRPr="00C531D6">
        <w:rPr>
          <w:rFonts w:ascii="Times New Roman" w:eastAsia="Times New Roman" w:hAnsi="Times New Roman" w:cs="Times New Roman"/>
          <w:b/>
          <w:lang w:val="en-GB"/>
        </w:rPr>
        <w:t>include</w:t>
      </w:r>
      <w:proofErr w:type="gramEnd"/>
      <w:r w:rsidRPr="00C531D6">
        <w:rPr>
          <w:rFonts w:ascii="Times New Roman" w:eastAsia="Times New Roman" w:hAnsi="Times New Roman" w:cs="Times New Roman"/>
          <w:b/>
          <w:lang w:val="en-GB"/>
        </w:rPr>
        <w:t xml:space="preserve"> a point-by-point response to any editorial suggestions and to our referees. Please include your response to the editorial suggestions in your cover letter, and please upload your response to the referees as a separate document.</w:t>
      </w:r>
    </w:p>
    <w:p w14:paraId="00FC4138" w14:textId="77777777" w:rsidR="00C531D6" w:rsidRPr="00C531D6" w:rsidRDefault="00C531D6" w:rsidP="00C531D6">
      <w:pPr>
        <w:jc w:val="both"/>
        <w:rPr>
          <w:rFonts w:ascii="Times New Roman" w:eastAsia="Times New Roman" w:hAnsi="Times New Roman" w:cs="Times New Roman"/>
          <w:b/>
          <w:lang w:val="en-GB"/>
        </w:rPr>
      </w:pPr>
    </w:p>
    <w:p w14:paraId="685EA588" w14:textId="77777777" w:rsidR="00C531D6" w:rsidRPr="00C531D6" w:rsidRDefault="00C531D6" w:rsidP="00C531D6">
      <w:pPr>
        <w:jc w:val="both"/>
        <w:rPr>
          <w:rFonts w:ascii="Times New Roman" w:eastAsia="Times New Roman" w:hAnsi="Times New Roman" w:cs="Times New Roman"/>
          <w:bCs/>
          <w:lang w:val="en-GB"/>
        </w:rPr>
      </w:pPr>
      <w:r w:rsidRPr="00C531D6">
        <w:rPr>
          <w:rFonts w:ascii="Times New Roman" w:eastAsia="Times New Roman" w:hAnsi="Times New Roman" w:cs="Times New Roman"/>
          <w:bCs/>
          <w:lang w:val="en-GB"/>
        </w:rPr>
        <w:t>We have done this below.</w:t>
      </w:r>
    </w:p>
    <w:p w14:paraId="12014859" w14:textId="77777777" w:rsidR="00C531D6" w:rsidRPr="00C531D6" w:rsidRDefault="00C531D6" w:rsidP="00C531D6">
      <w:pPr>
        <w:jc w:val="both"/>
        <w:rPr>
          <w:rFonts w:ascii="Times New Roman" w:eastAsia="Times New Roman" w:hAnsi="Times New Roman" w:cs="Times New Roman"/>
          <w:b/>
          <w:lang w:val="en-US"/>
        </w:rPr>
      </w:pPr>
      <w:r w:rsidRPr="00C531D6">
        <w:rPr>
          <w:rFonts w:ascii="Times New Roman" w:eastAsia="Times New Roman" w:hAnsi="Times New Roman" w:cs="Times New Roman"/>
          <w:b/>
          <w:lang w:val="en-GB"/>
        </w:rPr>
        <w:br/>
        <w:t xml:space="preserve">* </w:t>
      </w:r>
      <w:proofErr w:type="gramStart"/>
      <w:r w:rsidRPr="00C531D6">
        <w:rPr>
          <w:rFonts w:ascii="Times New Roman" w:eastAsia="Times New Roman" w:hAnsi="Times New Roman" w:cs="Times New Roman"/>
          <w:b/>
          <w:lang w:val="en-GB"/>
        </w:rPr>
        <w:t>ensure</w:t>
      </w:r>
      <w:proofErr w:type="gramEnd"/>
      <w:r w:rsidRPr="00C531D6">
        <w:rPr>
          <w:rFonts w:ascii="Times New Roman" w:eastAsia="Times New Roman" w:hAnsi="Times New Roman" w:cs="Times New Roman"/>
          <w:b/>
          <w:lang w:val="en-GB"/>
        </w:rPr>
        <w:t xml:space="preserve"> it complies with our format requirements for Letters as set out in our guide to authors at </w:t>
      </w:r>
      <w:hyperlink r:id="rId11" w:history="1">
        <w:r w:rsidRPr="00C531D6">
          <w:rPr>
            <w:rStyle w:val="Hyperlink"/>
            <w:rFonts w:ascii="Times New Roman" w:eastAsia="Times New Roman" w:hAnsi="Times New Roman" w:cs="Times New Roman"/>
            <w:b/>
            <w:lang w:val="en-GB"/>
          </w:rPr>
          <w:t>www.nature.com/natsustain/info/gta/</w:t>
        </w:r>
      </w:hyperlink>
    </w:p>
    <w:p w14:paraId="56413986" w14:textId="77777777" w:rsidR="00C531D6" w:rsidRPr="00C531D6" w:rsidRDefault="00C531D6" w:rsidP="00C531D6">
      <w:pPr>
        <w:jc w:val="both"/>
        <w:rPr>
          <w:rFonts w:ascii="Times New Roman" w:eastAsia="Times New Roman" w:hAnsi="Times New Roman" w:cs="Times New Roman"/>
          <w:b/>
          <w:lang w:val="en-US"/>
        </w:rPr>
      </w:pPr>
    </w:p>
    <w:p w14:paraId="1F48B68E" w14:textId="77777777" w:rsidR="00C531D6" w:rsidRPr="00C531D6" w:rsidRDefault="00C531D6" w:rsidP="00C531D6">
      <w:pPr>
        <w:jc w:val="both"/>
        <w:rPr>
          <w:rFonts w:ascii="Times New Roman" w:eastAsia="Times New Roman" w:hAnsi="Times New Roman" w:cs="Times New Roman"/>
          <w:bCs/>
          <w:lang w:val="en-GB"/>
        </w:rPr>
      </w:pPr>
      <w:r w:rsidRPr="00C531D6">
        <w:rPr>
          <w:rFonts w:ascii="Times New Roman" w:eastAsia="Times New Roman" w:hAnsi="Times New Roman" w:cs="Times New Roman"/>
          <w:bCs/>
          <w:lang w:val="en-GB"/>
        </w:rPr>
        <w:t>We have done this.</w:t>
      </w:r>
    </w:p>
    <w:p w14:paraId="43901624"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 xml:space="preserve">* </w:t>
      </w:r>
      <w:proofErr w:type="gramStart"/>
      <w:r w:rsidRPr="00C531D6">
        <w:rPr>
          <w:rFonts w:ascii="Times New Roman" w:eastAsia="Times New Roman" w:hAnsi="Times New Roman" w:cs="Times New Roman"/>
          <w:b/>
          <w:lang w:val="en-GB"/>
        </w:rPr>
        <w:t>state</w:t>
      </w:r>
      <w:proofErr w:type="gramEnd"/>
      <w:r w:rsidRPr="00C531D6">
        <w:rPr>
          <w:rFonts w:ascii="Times New Roman" w:eastAsia="Times New Roman" w:hAnsi="Times New Roman" w:cs="Times New Roman"/>
          <w:b/>
          <w:lang w:val="en-GB"/>
        </w:rPr>
        <w:t xml:space="preserve"> in a cover note the length of the text, methods and legends; the number of references; number and estimated final size of figures and tables</w:t>
      </w:r>
    </w:p>
    <w:p w14:paraId="09AE3188" w14:textId="77777777" w:rsidR="00C531D6" w:rsidRPr="00C531D6" w:rsidRDefault="00C531D6" w:rsidP="00C531D6">
      <w:pPr>
        <w:jc w:val="both"/>
        <w:rPr>
          <w:rFonts w:ascii="Times New Roman" w:eastAsia="Times New Roman" w:hAnsi="Times New Roman" w:cs="Times New Roman"/>
          <w:b/>
          <w:lang w:val="en-GB"/>
        </w:rPr>
      </w:pPr>
    </w:p>
    <w:p w14:paraId="7AAEE8B2" w14:textId="77777777" w:rsidR="00C531D6" w:rsidRPr="00C531D6" w:rsidRDefault="00C531D6" w:rsidP="00C531D6">
      <w:pPr>
        <w:jc w:val="both"/>
        <w:rPr>
          <w:rFonts w:ascii="Times New Roman" w:eastAsia="Times New Roman" w:hAnsi="Times New Roman" w:cs="Times New Roman"/>
          <w:bCs/>
          <w:lang w:val="en-GB"/>
        </w:rPr>
      </w:pPr>
      <w:r w:rsidRPr="00C531D6">
        <w:rPr>
          <w:rFonts w:ascii="Times New Roman" w:eastAsia="Times New Roman" w:hAnsi="Times New Roman" w:cs="Times New Roman"/>
          <w:bCs/>
          <w:lang w:val="en-GB"/>
        </w:rPr>
        <w:t>We have done this.</w:t>
      </w:r>
    </w:p>
    <w:p w14:paraId="23220102"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Please ensure that all correspondence is marked with your Nature Sustainability reference number in the subject line. </w:t>
      </w:r>
    </w:p>
    <w:p w14:paraId="6A8D6571" w14:textId="77777777" w:rsidR="00C531D6" w:rsidRPr="00C531D6" w:rsidRDefault="00C531D6" w:rsidP="00C531D6">
      <w:pPr>
        <w:jc w:val="both"/>
        <w:rPr>
          <w:rFonts w:ascii="Times New Roman" w:eastAsia="Times New Roman" w:hAnsi="Times New Roman" w:cs="Times New Roman"/>
          <w:b/>
          <w:lang w:val="en-GB"/>
        </w:rPr>
      </w:pPr>
    </w:p>
    <w:p w14:paraId="4D799756" w14:textId="77777777" w:rsidR="00C531D6" w:rsidRPr="00C531D6" w:rsidRDefault="00C531D6" w:rsidP="00C531D6">
      <w:pPr>
        <w:jc w:val="both"/>
        <w:rPr>
          <w:rFonts w:ascii="Times New Roman" w:eastAsia="Times New Roman" w:hAnsi="Times New Roman" w:cs="Times New Roman"/>
          <w:bCs/>
          <w:lang w:val="en-GB"/>
        </w:rPr>
      </w:pPr>
      <w:r w:rsidRPr="00C531D6">
        <w:rPr>
          <w:rFonts w:ascii="Times New Roman" w:eastAsia="Times New Roman" w:hAnsi="Times New Roman" w:cs="Times New Roman"/>
          <w:bCs/>
          <w:lang w:val="en-GB"/>
        </w:rPr>
        <w:t>We have done this.</w:t>
      </w:r>
    </w:p>
    <w:p w14:paraId="4CAF9EAD"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We hope to receive your revised paper within four weeks. If you cannot send it within this time, please let us know. </w:t>
      </w:r>
    </w:p>
    <w:p w14:paraId="086723EC" w14:textId="77777777" w:rsidR="00C531D6" w:rsidRPr="00C531D6" w:rsidRDefault="00C531D6" w:rsidP="00C531D6">
      <w:pPr>
        <w:jc w:val="both"/>
        <w:rPr>
          <w:rFonts w:ascii="Times New Roman" w:eastAsia="Times New Roman" w:hAnsi="Times New Roman" w:cs="Times New Roman"/>
          <w:b/>
          <w:lang w:val="en-GB"/>
        </w:rPr>
      </w:pPr>
    </w:p>
    <w:p w14:paraId="77D9DCBD" w14:textId="77777777" w:rsidR="00C531D6" w:rsidRPr="00C531D6" w:rsidRDefault="00C531D6" w:rsidP="00C531D6">
      <w:pPr>
        <w:jc w:val="both"/>
        <w:rPr>
          <w:rFonts w:ascii="Times New Roman" w:eastAsia="Times New Roman" w:hAnsi="Times New Roman" w:cs="Times New Roman"/>
          <w:bCs/>
          <w:lang w:val="en-GB"/>
        </w:rPr>
      </w:pPr>
      <w:r w:rsidRPr="00C531D6">
        <w:rPr>
          <w:rFonts w:ascii="Times New Roman" w:eastAsia="Times New Roman" w:hAnsi="Times New Roman" w:cs="Times New Roman"/>
          <w:bCs/>
          <w:lang w:val="en-GB"/>
        </w:rPr>
        <w:t>We have submitted our revised manuscript within four weeks of receipt of the reviews.</w:t>
      </w:r>
    </w:p>
    <w:p w14:paraId="7BF62DDA"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 xml:space="preserve">Nature Sustainability is committed to improving transparency in authorship. As part of our efforts in this direction, we are now requesting that all authors identified as ‘corresponding author’ on published papers create and link their Open Researcher and Contributor Identifier (ORCID) with their account on the Manuscript Tracking System (MTS), prior to acceptance. This applies to primary research papers only. ORCID helps the scientific community achieve unambiguous attribution of all scholarly contributions. You can create and link your ORCID from the home page of the MTS by clicking on ‘Modify my Springer Nature account’. For more </w:t>
      </w:r>
      <w:proofErr w:type="gramStart"/>
      <w:r w:rsidRPr="00C531D6">
        <w:rPr>
          <w:rFonts w:ascii="Times New Roman" w:eastAsia="Times New Roman" w:hAnsi="Times New Roman" w:cs="Times New Roman"/>
          <w:b/>
          <w:lang w:val="en-GB"/>
        </w:rPr>
        <w:t>information</w:t>
      </w:r>
      <w:proofErr w:type="gramEnd"/>
      <w:r w:rsidRPr="00C531D6">
        <w:rPr>
          <w:rFonts w:ascii="Times New Roman" w:eastAsia="Times New Roman" w:hAnsi="Times New Roman" w:cs="Times New Roman"/>
          <w:b/>
          <w:lang w:val="en-GB"/>
        </w:rPr>
        <w:t xml:space="preserve"> please visit please visit </w:t>
      </w:r>
      <w:hyperlink r:id="rId12" w:history="1">
        <w:r w:rsidRPr="00C531D6">
          <w:rPr>
            <w:rStyle w:val="Hyperlink"/>
            <w:rFonts w:ascii="Times New Roman" w:eastAsia="Times New Roman" w:hAnsi="Times New Roman" w:cs="Times New Roman"/>
            <w:b/>
            <w:lang w:val="en-GB"/>
          </w:rPr>
          <w:t>www.springernature.com/orcid</w:t>
        </w:r>
      </w:hyperlink>
      <w:r w:rsidRPr="00C531D6">
        <w:rPr>
          <w:rFonts w:ascii="Times New Roman" w:eastAsia="Times New Roman" w:hAnsi="Times New Roman" w:cs="Times New Roman"/>
          <w:b/>
          <w:lang w:val="en-GB"/>
        </w:rPr>
        <w:t>.</w:t>
      </w:r>
    </w:p>
    <w:p w14:paraId="2E49F351" w14:textId="77777777" w:rsidR="00C531D6" w:rsidRPr="00C531D6" w:rsidRDefault="00C531D6" w:rsidP="00C531D6">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t>We look forward to hearing from you soon.  </w:t>
      </w:r>
    </w:p>
    <w:p w14:paraId="1E53700C" w14:textId="3F31FF28" w:rsidR="00C531D6" w:rsidRPr="00C531D6" w:rsidRDefault="00C531D6" w:rsidP="00F10DD4">
      <w:pPr>
        <w:jc w:val="both"/>
        <w:rPr>
          <w:rFonts w:ascii="Times New Roman" w:eastAsia="Times New Roman" w:hAnsi="Times New Roman" w:cs="Times New Roman"/>
          <w:b/>
          <w:lang w:val="en-GB"/>
        </w:rPr>
      </w:pPr>
      <w:r w:rsidRPr="00C531D6">
        <w:rPr>
          <w:rFonts w:ascii="Times New Roman" w:eastAsia="Times New Roman" w:hAnsi="Times New Roman" w:cs="Times New Roman"/>
          <w:b/>
          <w:lang w:val="en-GB"/>
        </w:rPr>
        <w:br/>
      </w:r>
    </w:p>
    <w:p w14:paraId="78F3B181" w14:textId="77777777" w:rsidR="00D90A9B" w:rsidRDefault="00D90A9B" w:rsidP="008262BF">
      <w:pPr>
        <w:jc w:val="both"/>
        <w:rPr>
          <w:rFonts w:ascii="Times New Roman" w:eastAsia="Times New Roman" w:hAnsi="Times New Roman" w:cs="Times New Roman"/>
        </w:rPr>
      </w:pPr>
    </w:p>
    <w:p w14:paraId="2897EB88" w14:textId="77777777" w:rsidR="00ED707F" w:rsidRDefault="00ED707F">
      <w:pPr>
        <w:rPr>
          <w:rFonts w:ascii="Times New Roman" w:eastAsia="Times New Roman" w:hAnsi="Times New Roman" w:cs="Times New Roman"/>
          <w:lang w:val="en-GB"/>
        </w:rPr>
      </w:pPr>
      <w:r>
        <w:rPr>
          <w:rFonts w:ascii="Times New Roman" w:eastAsia="Times New Roman" w:hAnsi="Times New Roman" w:cs="Times New Roman"/>
          <w:lang w:val="en-GB"/>
        </w:rPr>
        <w:br w:type="page"/>
      </w:r>
    </w:p>
    <w:p w14:paraId="34100519" w14:textId="0D3E42DE" w:rsidR="00D90A9B" w:rsidRPr="00B650F2" w:rsidRDefault="00D90A9B" w:rsidP="008262BF">
      <w:pPr>
        <w:jc w:val="both"/>
        <w:rPr>
          <w:rFonts w:ascii="Times New Roman" w:eastAsia="Times New Roman" w:hAnsi="Times New Roman" w:cs="Times New Roman"/>
          <w:bCs/>
          <w:lang w:val="en-GB"/>
        </w:rPr>
      </w:pPr>
      <w:r w:rsidRPr="00A532F1">
        <w:rPr>
          <w:rFonts w:ascii="Times New Roman" w:eastAsia="Times New Roman" w:hAnsi="Times New Roman" w:cs="Times New Roman"/>
          <w:lang w:val="en-GB"/>
        </w:rPr>
        <w:lastRenderedPageBreak/>
        <w:t>The main text,</w:t>
      </w:r>
      <w:r w:rsidRPr="00A532F1">
        <w:rPr>
          <w:rFonts w:ascii="Segoe UI" w:hAnsi="Segoe UI" w:cs="Segoe UI"/>
          <w:color w:val="222222"/>
          <w:sz w:val="27"/>
          <w:szCs w:val="27"/>
          <w:shd w:val="clear" w:color="auto" w:fill="FFFFFF"/>
        </w:rPr>
        <w:t xml:space="preserve"> </w:t>
      </w:r>
      <w:r w:rsidRPr="00A532F1">
        <w:rPr>
          <w:rFonts w:ascii="Times New Roman" w:eastAsia="Times New Roman" w:hAnsi="Times New Roman" w:cs="Times New Roman"/>
        </w:rPr>
        <w:t>including abstract</w:t>
      </w:r>
      <w:r w:rsidR="009453F1">
        <w:rPr>
          <w:rFonts w:ascii="Times New Roman" w:eastAsia="Times New Roman" w:hAnsi="Times New Roman" w:cs="Times New Roman"/>
        </w:rPr>
        <w:t xml:space="preserve"> and figure legends</w:t>
      </w:r>
      <w:r w:rsidRPr="00A532F1">
        <w:rPr>
          <w:rFonts w:ascii="Times New Roman" w:eastAsia="Times New Roman" w:hAnsi="Times New Roman" w:cs="Times New Roman"/>
        </w:rPr>
        <w:t xml:space="preserve">, </w:t>
      </w:r>
      <w:r w:rsidRPr="00A532F1">
        <w:rPr>
          <w:rFonts w:ascii="Times New Roman" w:eastAsia="Times New Roman" w:hAnsi="Times New Roman" w:cs="Times New Roman"/>
          <w:lang w:val="en-GB"/>
        </w:rPr>
        <w:t xml:space="preserve">is </w:t>
      </w:r>
      <w:r w:rsidR="00210CA7">
        <w:rPr>
          <w:rFonts w:ascii="Times New Roman" w:eastAsia="Times New Roman" w:hAnsi="Times New Roman" w:cs="Times New Roman"/>
          <w:bCs/>
          <w:lang w:val="en-GB"/>
        </w:rPr>
        <w:t>1700</w:t>
      </w:r>
      <w:r w:rsidR="00062B4F">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The abstract is </w:t>
      </w:r>
      <w:r w:rsidR="00CA3037">
        <w:rPr>
          <w:rFonts w:ascii="Times New Roman" w:eastAsia="Times New Roman" w:hAnsi="Times New Roman" w:cs="Times New Roman"/>
          <w:bCs/>
          <w:lang w:val="en-GB"/>
        </w:rPr>
        <w:t>92</w:t>
      </w:r>
      <w:r w:rsidRPr="00A532F1">
        <w:rPr>
          <w:rFonts w:ascii="Times New Roman" w:eastAsia="Times New Roman" w:hAnsi="Times New Roman" w:cs="Times New Roman"/>
          <w:bCs/>
          <w:lang w:val="en-GB"/>
        </w:rPr>
        <w:t xml:space="preserve"> </w:t>
      </w:r>
      <w:r w:rsidRPr="00A532F1">
        <w:rPr>
          <w:rFonts w:ascii="Times New Roman" w:eastAsia="Times New Roman" w:hAnsi="Times New Roman" w:cs="Times New Roman"/>
          <w:lang w:val="en-GB"/>
        </w:rPr>
        <w:t xml:space="preserve">words. </w:t>
      </w:r>
      <w:r w:rsidR="000452B5">
        <w:rPr>
          <w:rFonts w:ascii="Times New Roman" w:eastAsia="Times New Roman" w:hAnsi="Times New Roman" w:cs="Times New Roman"/>
          <w:lang w:val="en-GB"/>
        </w:rPr>
        <w:t xml:space="preserve">The legends for Figures 1 and 2 are </w:t>
      </w:r>
      <w:r w:rsidR="00577F58">
        <w:rPr>
          <w:rFonts w:ascii="Times New Roman" w:eastAsia="Times New Roman" w:hAnsi="Times New Roman" w:cs="Times New Roman"/>
          <w:bCs/>
          <w:lang w:val="en-GB"/>
        </w:rPr>
        <w:t>52</w:t>
      </w:r>
      <w:r w:rsidR="000452B5" w:rsidRPr="00A532F1">
        <w:rPr>
          <w:rFonts w:ascii="Times New Roman" w:eastAsia="Times New Roman" w:hAnsi="Times New Roman" w:cs="Times New Roman"/>
          <w:bCs/>
          <w:lang w:val="en-GB"/>
        </w:rPr>
        <w:t xml:space="preserve"> </w:t>
      </w:r>
      <w:r w:rsidR="000452B5">
        <w:rPr>
          <w:rFonts w:ascii="Times New Roman" w:eastAsia="Times New Roman" w:hAnsi="Times New Roman" w:cs="Times New Roman"/>
          <w:bCs/>
          <w:lang w:val="en-GB"/>
        </w:rPr>
        <w:t xml:space="preserve">and </w:t>
      </w:r>
      <w:r w:rsidR="00577F58">
        <w:rPr>
          <w:rFonts w:ascii="Times New Roman" w:eastAsia="Times New Roman" w:hAnsi="Times New Roman" w:cs="Times New Roman"/>
          <w:bCs/>
          <w:lang w:val="en-GB"/>
        </w:rPr>
        <w:t>109</w:t>
      </w:r>
      <w:r w:rsidR="00837E81">
        <w:rPr>
          <w:rFonts w:ascii="Times New Roman" w:eastAsia="Times New Roman" w:hAnsi="Times New Roman" w:cs="Times New Roman"/>
          <w:bCs/>
          <w:lang w:val="en-GB"/>
        </w:rPr>
        <w:t xml:space="preserve"> word</w:t>
      </w:r>
      <w:r w:rsidR="008A2A03">
        <w:rPr>
          <w:rFonts w:ascii="Times New Roman" w:eastAsia="Times New Roman" w:hAnsi="Times New Roman" w:cs="Times New Roman"/>
          <w:bCs/>
          <w:lang w:val="en-GB"/>
        </w:rPr>
        <w:t>s</w:t>
      </w:r>
      <w:r w:rsidR="000452B5">
        <w:rPr>
          <w:rFonts w:ascii="Times New Roman" w:eastAsia="Times New Roman" w:hAnsi="Times New Roman" w:cs="Times New Roman"/>
          <w:bCs/>
          <w:lang w:val="en-GB"/>
        </w:rPr>
        <w:t xml:space="preserve">, respectively. </w:t>
      </w:r>
      <w:r w:rsidR="00997193">
        <w:rPr>
          <w:rFonts w:ascii="Times New Roman" w:eastAsia="Times New Roman" w:hAnsi="Times New Roman" w:cs="Times New Roman"/>
          <w:lang w:val="en-GB"/>
        </w:rPr>
        <w:t xml:space="preserve">The methods section is </w:t>
      </w:r>
      <w:r w:rsidR="0003521E">
        <w:rPr>
          <w:rFonts w:ascii="Times New Roman" w:eastAsia="Times New Roman" w:hAnsi="Times New Roman" w:cs="Times New Roman"/>
          <w:bCs/>
          <w:lang w:val="en-GB"/>
        </w:rPr>
        <w:t>289</w:t>
      </w:r>
      <w:r w:rsidR="005C7F97">
        <w:rPr>
          <w:rFonts w:ascii="Times New Roman" w:eastAsia="Times New Roman" w:hAnsi="Times New Roman" w:cs="Times New Roman"/>
          <w:bCs/>
          <w:lang w:val="en-GB"/>
        </w:rPr>
        <w:t xml:space="preserve"> </w:t>
      </w:r>
      <w:r w:rsidR="00997193">
        <w:rPr>
          <w:rFonts w:ascii="Times New Roman" w:eastAsia="Times New Roman" w:hAnsi="Times New Roman" w:cs="Times New Roman"/>
          <w:lang w:val="en-GB"/>
        </w:rPr>
        <w:t xml:space="preserve">words. </w:t>
      </w:r>
      <w:r w:rsidR="00673D2C">
        <w:rPr>
          <w:rFonts w:ascii="Times New Roman" w:eastAsia="Times New Roman" w:hAnsi="Times New Roman" w:cs="Times New Roman"/>
          <w:bCs/>
          <w:lang w:val="en-GB"/>
        </w:rPr>
        <w:t xml:space="preserve">There </w:t>
      </w:r>
      <w:r w:rsidR="00673D2C" w:rsidRPr="00ED4495">
        <w:rPr>
          <w:rFonts w:ascii="Times New Roman" w:eastAsia="Times New Roman" w:hAnsi="Times New Roman" w:cs="Times New Roman"/>
          <w:bCs/>
          <w:lang w:val="en-GB"/>
        </w:rPr>
        <w:t>are 20</w:t>
      </w:r>
      <w:r w:rsidR="00673D2C">
        <w:rPr>
          <w:rFonts w:ascii="Times New Roman" w:eastAsia="Times New Roman" w:hAnsi="Times New Roman" w:cs="Times New Roman"/>
          <w:bCs/>
          <w:lang w:val="en-GB"/>
        </w:rPr>
        <w:t xml:space="preserve"> references for the main text. </w:t>
      </w:r>
      <w:r w:rsidR="00074D52">
        <w:rPr>
          <w:rFonts w:ascii="Times New Roman" w:eastAsia="Times New Roman" w:hAnsi="Times New Roman" w:cs="Times New Roman"/>
          <w:lang w:val="en-GB"/>
        </w:rPr>
        <w:t>The submission</w:t>
      </w:r>
      <w:r w:rsidRPr="00A532F1">
        <w:rPr>
          <w:rFonts w:ascii="Times New Roman" w:eastAsia="Times New Roman" w:hAnsi="Times New Roman" w:cs="Times New Roman"/>
          <w:lang w:val="en-GB"/>
        </w:rPr>
        <w:t xml:space="preserve"> contains two figures, with additional information in the Supplementary Information.</w:t>
      </w:r>
      <w:r w:rsidR="00B650F2">
        <w:rPr>
          <w:rFonts w:ascii="Times New Roman" w:eastAsia="Times New Roman" w:hAnsi="Times New Roman" w:cs="Times New Roman"/>
          <w:lang w:val="en-GB"/>
        </w:rPr>
        <w:t xml:space="preserve"> </w:t>
      </w:r>
      <w:r w:rsidR="00B650F2" w:rsidRPr="00B650F2">
        <w:rPr>
          <w:rFonts w:ascii="Times New Roman" w:eastAsia="Times New Roman" w:hAnsi="Times New Roman" w:cs="Times New Roman"/>
          <w:bCs/>
          <w:lang w:val="en-GB"/>
        </w:rPr>
        <w:t xml:space="preserve">We have tried our utmost to respond to </w:t>
      </w:r>
      <w:r w:rsidR="00934262">
        <w:rPr>
          <w:rFonts w:ascii="Times New Roman" w:eastAsia="Times New Roman" w:hAnsi="Times New Roman" w:cs="Times New Roman"/>
          <w:bCs/>
          <w:lang w:val="en-GB"/>
        </w:rPr>
        <w:t>the suggestions from editors and reviewers</w:t>
      </w:r>
      <w:r w:rsidR="00B650F2" w:rsidRPr="00B650F2">
        <w:rPr>
          <w:rFonts w:ascii="Times New Roman" w:eastAsia="Times New Roman" w:hAnsi="Times New Roman" w:cs="Times New Roman"/>
          <w:bCs/>
          <w:lang w:val="en-GB"/>
        </w:rPr>
        <w:t xml:space="preserve">. We are mindful, however, that this is a Brief Communication with a strict word limit of 1,700 words, and we have therefore attempted to balance the two priorities. </w:t>
      </w:r>
    </w:p>
    <w:p w14:paraId="7A4C91D4" w14:textId="77777777" w:rsidR="008154DC" w:rsidRDefault="008154DC">
      <w:pPr>
        <w:rPr>
          <w:rFonts w:ascii="Times New Roman" w:eastAsia="Times New Roman" w:hAnsi="Times New Roman" w:cs="Times New Roman"/>
        </w:rPr>
      </w:pPr>
    </w:p>
    <w:p w14:paraId="112609B0" w14:textId="450E5A40" w:rsidR="00CE796C" w:rsidRDefault="004879F5" w:rsidP="00C0606E">
      <w:pPr>
        <w:jc w:val="both"/>
        <w:rPr>
          <w:rFonts w:ascii="Times New Roman" w:eastAsia="Times New Roman" w:hAnsi="Times New Roman" w:cs="Times New Roman"/>
        </w:rPr>
      </w:pPr>
      <w:r>
        <w:rPr>
          <w:rFonts w:ascii="Times New Roman" w:eastAsia="Times New Roman" w:hAnsi="Times New Roman" w:cs="Times New Roman"/>
        </w:rPr>
        <w:t xml:space="preserve">Unbearable and dangerous temperatures were common throughout the United States during the summer of 2023, with over 100 million people exposed to hazardous heat. </w:t>
      </w:r>
      <w:r w:rsidR="00C0606E">
        <w:rPr>
          <w:rFonts w:ascii="Times New Roman" w:eastAsia="Times New Roman" w:hAnsi="Times New Roman" w:cs="Times New Roman"/>
        </w:rPr>
        <w:t>Among the 2 million people</w:t>
      </w:r>
      <w:r w:rsidR="00EA0823">
        <w:rPr>
          <w:rFonts w:ascii="Times New Roman" w:eastAsia="Times New Roman" w:hAnsi="Times New Roman" w:cs="Times New Roman"/>
        </w:rPr>
        <w:t xml:space="preserve"> </w:t>
      </w:r>
      <w:r w:rsidR="00A81FF1">
        <w:rPr>
          <w:rFonts w:ascii="Times New Roman" w:eastAsia="Times New Roman" w:hAnsi="Times New Roman" w:cs="Times New Roman"/>
        </w:rPr>
        <w:t xml:space="preserve">currently incarcerated </w:t>
      </w:r>
      <w:r w:rsidR="00EA0823">
        <w:rPr>
          <w:rFonts w:ascii="Times New Roman" w:eastAsia="Times New Roman" w:hAnsi="Times New Roman" w:cs="Times New Roman"/>
        </w:rPr>
        <w:t>in the United States</w:t>
      </w:r>
      <w:r w:rsidR="00C0606E">
        <w:rPr>
          <w:rFonts w:ascii="Times New Roman" w:eastAsia="Times New Roman" w:hAnsi="Times New Roman" w:cs="Times New Roman"/>
        </w:rPr>
        <w:t xml:space="preserve">, concerning reports </w:t>
      </w:r>
      <w:r>
        <w:rPr>
          <w:rFonts w:ascii="Times New Roman" w:eastAsia="Times New Roman" w:hAnsi="Times New Roman" w:cs="Times New Roman"/>
        </w:rPr>
        <w:t>surfaced</w:t>
      </w:r>
      <w:r w:rsidR="00C0606E">
        <w:rPr>
          <w:rFonts w:ascii="Times New Roman" w:eastAsia="Times New Roman" w:hAnsi="Times New Roman" w:cs="Times New Roman"/>
        </w:rPr>
        <w:t xml:space="preserve"> of heat-related </w:t>
      </w:r>
      <w:r w:rsidR="00E37E67">
        <w:rPr>
          <w:rFonts w:ascii="Times New Roman" w:eastAsia="Times New Roman" w:hAnsi="Times New Roman" w:cs="Times New Roman"/>
        </w:rPr>
        <w:t>illness and death</w:t>
      </w:r>
      <w:r>
        <w:rPr>
          <w:rFonts w:ascii="Times New Roman" w:eastAsia="Times New Roman" w:hAnsi="Times New Roman" w:cs="Times New Roman"/>
        </w:rPr>
        <w:t xml:space="preserve"> over the last several summers</w:t>
      </w:r>
      <w:r w:rsidR="00C0606E">
        <w:rPr>
          <w:rFonts w:ascii="Times New Roman" w:eastAsia="Times New Roman" w:hAnsi="Times New Roman" w:cs="Times New Roman"/>
        </w:rPr>
        <w:t xml:space="preserve">. This is </w:t>
      </w:r>
      <w:r w:rsidR="005A4CE9">
        <w:rPr>
          <w:rFonts w:ascii="Times New Roman" w:eastAsia="Times New Roman" w:hAnsi="Times New Roman" w:cs="Times New Roman"/>
        </w:rPr>
        <w:t xml:space="preserve">hardly </w:t>
      </w:r>
      <w:r w:rsidR="00C0606E">
        <w:rPr>
          <w:rFonts w:ascii="Times New Roman" w:eastAsia="Times New Roman" w:hAnsi="Times New Roman" w:cs="Times New Roman"/>
        </w:rPr>
        <w:t xml:space="preserve">surprising – </w:t>
      </w:r>
      <w:r w:rsidR="00A36526">
        <w:rPr>
          <w:rFonts w:ascii="Times New Roman" w:eastAsia="Times New Roman" w:hAnsi="Times New Roman" w:cs="Times New Roman"/>
        </w:rPr>
        <w:t>incarcerated people</w:t>
      </w:r>
      <w:r w:rsidR="00A47566">
        <w:rPr>
          <w:rFonts w:ascii="Times New Roman" w:eastAsia="Times New Roman" w:hAnsi="Times New Roman" w:cs="Times New Roman"/>
        </w:rPr>
        <w:t xml:space="preserve"> in the United States</w:t>
      </w:r>
      <w:r w:rsidR="00A36526">
        <w:rPr>
          <w:rFonts w:ascii="Times New Roman" w:eastAsia="Times New Roman" w:hAnsi="Times New Roman" w:cs="Times New Roman"/>
        </w:rPr>
        <w:t xml:space="preserve"> </w:t>
      </w:r>
      <w:r w:rsidR="00C0606E">
        <w:rPr>
          <w:rFonts w:ascii="Times New Roman" w:eastAsia="Times New Roman" w:hAnsi="Times New Roman" w:cs="Times New Roman"/>
        </w:rPr>
        <w:t xml:space="preserve">are </w:t>
      </w:r>
      <w:r w:rsidR="00C0606E" w:rsidRPr="00C0606E">
        <w:rPr>
          <w:rFonts w:ascii="Times New Roman" w:eastAsia="Times New Roman" w:hAnsi="Times New Roman" w:cs="Times New Roman"/>
        </w:rPr>
        <w:t xml:space="preserve">at high risk for heat-related morbidity and mortality </w:t>
      </w:r>
      <w:r w:rsidR="004C60B2">
        <w:rPr>
          <w:rFonts w:ascii="Times New Roman" w:eastAsia="Times New Roman" w:hAnsi="Times New Roman" w:cs="Times New Roman"/>
        </w:rPr>
        <w:t xml:space="preserve">in large part because </w:t>
      </w:r>
      <w:r w:rsidR="00C0606E">
        <w:rPr>
          <w:rFonts w:ascii="Times New Roman" w:eastAsia="Times New Roman" w:hAnsi="Times New Roman" w:cs="Times New Roman"/>
        </w:rPr>
        <w:t>they are</w:t>
      </w:r>
      <w:r w:rsidR="00C0606E" w:rsidRPr="00C0606E">
        <w:rPr>
          <w:rFonts w:ascii="Times New Roman" w:eastAsia="Times New Roman" w:hAnsi="Times New Roman" w:cs="Times New Roman"/>
        </w:rPr>
        <w:t xml:space="preserve"> physical</w:t>
      </w:r>
      <w:r w:rsidR="00C460FB">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confined</w:t>
      </w:r>
      <w:r w:rsidR="00C0606E" w:rsidRPr="00C0606E">
        <w:rPr>
          <w:rFonts w:ascii="Times New Roman" w:eastAsia="Times New Roman" w:hAnsi="Times New Roman" w:cs="Times New Roman"/>
        </w:rPr>
        <w:t>, social</w:t>
      </w:r>
      <w:r w:rsidR="00CC2B72">
        <w:rPr>
          <w:rFonts w:ascii="Times New Roman" w:eastAsia="Times New Roman" w:hAnsi="Times New Roman" w:cs="Times New Roman"/>
        </w:rPr>
        <w:t>ly</w:t>
      </w:r>
      <w:r w:rsidR="00C0606E" w:rsidRPr="00C0606E">
        <w:rPr>
          <w:rFonts w:ascii="Times New Roman" w:eastAsia="Times New Roman" w:hAnsi="Times New Roman" w:cs="Times New Roman"/>
        </w:rPr>
        <w:t xml:space="preserve"> </w:t>
      </w:r>
      <w:r w:rsidR="00C0606E">
        <w:rPr>
          <w:rFonts w:ascii="Times New Roman" w:eastAsia="Times New Roman" w:hAnsi="Times New Roman" w:cs="Times New Roman"/>
        </w:rPr>
        <w:t>isolated</w:t>
      </w:r>
      <w:r w:rsidR="00C0606E" w:rsidRPr="00C0606E">
        <w:rPr>
          <w:rFonts w:ascii="Times New Roman" w:eastAsia="Times New Roman" w:hAnsi="Times New Roman" w:cs="Times New Roman"/>
        </w:rPr>
        <w:t xml:space="preserve">, </w:t>
      </w:r>
      <w:r w:rsidR="0025595D">
        <w:rPr>
          <w:rFonts w:ascii="Times New Roman" w:eastAsia="Times New Roman" w:hAnsi="Times New Roman" w:cs="Times New Roman"/>
        </w:rPr>
        <w:t xml:space="preserve">and </w:t>
      </w:r>
      <w:r>
        <w:rPr>
          <w:rFonts w:ascii="Times New Roman" w:eastAsia="Times New Roman" w:hAnsi="Times New Roman" w:cs="Times New Roman"/>
        </w:rPr>
        <w:t xml:space="preserve">have </w:t>
      </w:r>
      <w:r w:rsidR="00C50611">
        <w:rPr>
          <w:rFonts w:ascii="Times New Roman" w:eastAsia="Times New Roman" w:hAnsi="Times New Roman" w:cs="Times New Roman"/>
        </w:rPr>
        <w:t>high</w:t>
      </w:r>
      <w:r w:rsidR="00C0606E" w:rsidRPr="0053549C">
        <w:rPr>
          <w:rFonts w:ascii="Times New Roman" w:eastAsia="Times New Roman" w:hAnsi="Times New Roman" w:cs="Times New Roman"/>
        </w:rPr>
        <w:t xml:space="preserve"> rates of chronic mental and physical illnesses. Unlike most of the population</w:t>
      </w:r>
      <w:r w:rsidR="009F5085">
        <w:rPr>
          <w:rFonts w:ascii="Times New Roman" w:eastAsia="Times New Roman" w:hAnsi="Times New Roman" w:cs="Times New Roman"/>
        </w:rPr>
        <w:t xml:space="preserve"> in the United States</w:t>
      </w:r>
      <w:r w:rsidR="00C0606E" w:rsidRPr="0053549C">
        <w:rPr>
          <w:rFonts w:ascii="Times New Roman" w:eastAsia="Times New Roman" w:hAnsi="Times New Roman" w:cs="Times New Roman"/>
        </w:rPr>
        <w:t xml:space="preserve">, </w:t>
      </w:r>
      <w:r w:rsidR="00A47566">
        <w:rPr>
          <w:rFonts w:ascii="Times New Roman" w:eastAsia="Times New Roman" w:hAnsi="Times New Roman" w:cs="Times New Roman"/>
        </w:rPr>
        <w:t xml:space="preserve">many </w:t>
      </w:r>
      <w:r w:rsidR="00C0606E" w:rsidRPr="0053549C">
        <w:rPr>
          <w:rFonts w:ascii="Times New Roman" w:eastAsia="Times New Roman" w:hAnsi="Times New Roman" w:cs="Times New Roman"/>
        </w:rPr>
        <w:t xml:space="preserve">incarcerated people </w:t>
      </w:r>
      <w:r w:rsidR="00135428">
        <w:rPr>
          <w:rFonts w:ascii="Times New Roman" w:eastAsia="Times New Roman" w:hAnsi="Times New Roman" w:cs="Times New Roman"/>
        </w:rPr>
        <w:t xml:space="preserve">are </w:t>
      </w:r>
      <w:r w:rsidR="00465C28">
        <w:rPr>
          <w:rFonts w:ascii="Times New Roman" w:eastAsia="Times New Roman" w:hAnsi="Times New Roman" w:cs="Times New Roman"/>
        </w:rPr>
        <w:t>living</w:t>
      </w:r>
      <w:r w:rsidR="00465C28" w:rsidRPr="0053549C">
        <w:rPr>
          <w:rFonts w:ascii="Times New Roman" w:eastAsia="Times New Roman" w:hAnsi="Times New Roman" w:cs="Times New Roman"/>
        </w:rPr>
        <w:t xml:space="preserve"> </w:t>
      </w:r>
      <w:r w:rsidR="00C439F3">
        <w:rPr>
          <w:rFonts w:ascii="Times New Roman" w:eastAsia="Times New Roman" w:hAnsi="Times New Roman" w:cs="Times New Roman"/>
        </w:rPr>
        <w:t xml:space="preserve">without </w:t>
      </w:r>
      <w:r w:rsidR="00C0606E" w:rsidRPr="0053549C">
        <w:rPr>
          <w:rFonts w:ascii="Times New Roman" w:eastAsia="Times New Roman" w:hAnsi="Times New Roman" w:cs="Times New Roman"/>
        </w:rPr>
        <w:t>air conditioning.</w:t>
      </w:r>
      <w:r w:rsidR="007B5DC8" w:rsidRPr="0053549C">
        <w:rPr>
          <w:rFonts w:ascii="Times New Roman" w:eastAsia="Times New Roman" w:hAnsi="Times New Roman" w:cs="Times New Roman"/>
        </w:rPr>
        <w:t xml:space="preserve"> </w:t>
      </w:r>
    </w:p>
    <w:p w14:paraId="09887654" w14:textId="77777777" w:rsidR="00CE796C" w:rsidRDefault="00CE796C" w:rsidP="00C0606E">
      <w:pPr>
        <w:jc w:val="both"/>
        <w:rPr>
          <w:rFonts w:ascii="Times New Roman" w:eastAsia="Times New Roman" w:hAnsi="Times New Roman" w:cs="Times New Roman"/>
        </w:rPr>
      </w:pPr>
    </w:p>
    <w:p w14:paraId="0C1489FA" w14:textId="05AF917C"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While a nascent body of research has begun to </w:t>
      </w:r>
      <w:r w:rsidR="00C66EA6">
        <w:rPr>
          <w:rFonts w:ascii="Times New Roman" w:eastAsia="Times New Roman" w:hAnsi="Times New Roman" w:cs="Times New Roman"/>
        </w:rPr>
        <w:t>explore</w:t>
      </w:r>
      <w:r w:rsidR="00C66EA6"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how dangerous heat is impacting incarnated people, </w:t>
      </w:r>
      <w:r w:rsidR="00D551D9">
        <w:rPr>
          <w:rFonts w:ascii="Times New Roman" w:eastAsia="Times New Roman" w:hAnsi="Times New Roman" w:cs="Times New Roman"/>
        </w:rPr>
        <w:t>this has largely been through case studies</w:t>
      </w:r>
      <w:r w:rsidR="00A47566">
        <w:rPr>
          <w:rFonts w:ascii="Times New Roman" w:eastAsia="Times New Roman" w:hAnsi="Times New Roman" w:cs="Times New Roman"/>
        </w:rPr>
        <w:t>.</w:t>
      </w:r>
      <w:r w:rsidR="00D551D9">
        <w:rPr>
          <w:rFonts w:ascii="Times New Roman" w:eastAsia="Times New Roman" w:hAnsi="Times New Roman" w:cs="Times New Roman"/>
        </w:rPr>
        <w:t xml:space="preserve"> </w:t>
      </w:r>
      <w:r w:rsidR="00A47566">
        <w:rPr>
          <w:rFonts w:ascii="Times New Roman" w:eastAsia="Times New Roman" w:hAnsi="Times New Roman" w:cs="Times New Roman"/>
        </w:rPr>
        <w:t>R</w:t>
      </w:r>
      <w:r w:rsidRPr="0053549C">
        <w:rPr>
          <w:rFonts w:ascii="Times New Roman" w:eastAsia="Times New Roman" w:hAnsi="Times New Roman" w:cs="Times New Roman"/>
        </w:rPr>
        <w:t xml:space="preserve">esearchers and policymakers </w:t>
      </w:r>
      <w:r w:rsidR="00F2053F">
        <w:rPr>
          <w:rFonts w:ascii="Times New Roman" w:eastAsia="Times New Roman" w:hAnsi="Times New Roman" w:cs="Times New Roman"/>
        </w:rPr>
        <w:t>are yet to</w:t>
      </w:r>
      <w:r w:rsidR="008B531B">
        <w:rPr>
          <w:rFonts w:ascii="Times New Roman" w:eastAsia="Times New Roman" w:hAnsi="Times New Roman" w:cs="Times New Roman"/>
        </w:rPr>
        <w:t xml:space="preserve"> address </w:t>
      </w:r>
      <w:r w:rsidR="007E462E">
        <w:rPr>
          <w:rFonts w:ascii="Times New Roman" w:eastAsia="Times New Roman" w:hAnsi="Times New Roman" w:cs="Times New Roman"/>
        </w:rPr>
        <w:t>the</w:t>
      </w:r>
      <w:r w:rsidR="008B531B">
        <w:rPr>
          <w:rFonts w:ascii="Times New Roman" w:eastAsia="Times New Roman" w:hAnsi="Times New Roman" w:cs="Times New Roman"/>
        </w:rPr>
        <w:t xml:space="preserve"> </w:t>
      </w:r>
      <w:r w:rsidR="008B531B" w:rsidRPr="00A47566">
        <w:rPr>
          <w:rFonts w:ascii="Times New Roman" w:eastAsia="Times New Roman" w:hAnsi="Times New Roman" w:cs="Times New Roman"/>
          <w:u w:val="single"/>
        </w:rPr>
        <w:t xml:space="preserve">critical </w:t>
      </w:r>
      <w:r w:rsidR="00867D5A">
        <w:rPr>
          <w:rFonts w:ascii="Times New Roman" w:eastAsia="Times New Roman" w:hAnsi="Times New Roman" w:cs="Times New Roman"/>
          <w:u w:val="single"/>
        </w:rPr>
        <w:t>knowledge</w:t>
      </w:r>
      <w:r w:rsidR="008B531B" w:rsidRPr="00A47566">
        <w:rPr>
          <w:rFonts w:ascii="Times New Roman" w:eastAsia="Times New Roman" w:hAnsi="Times New Roman" w:cs="Times New Roman"/>
          <w:u w:val="single"/>
        </w:rPr>
        <w:t xml:space="preserve"> gap</w:t>
      </w:r>
      <w:r w:rsidR="009F37DF">
        <w:rPr>
          <w:rFonts w:ascii="Times New Roman" w:eastAsia="Times New Roman" w:hAnsi="Times New Roman" w:cs="Times New Roman"/>
          <w:u w:val="single"/>
        </w:rPr>
        <w:t xml:space="preserve"> of understanding exposure to dangerous heat </w:t>
      </w:r>
      <w:r w:rsidR="00AC7355">
        <w:rPr>
          <w:rFonts w:ascii="Times New Roman" w:eastAsia="Times New Roman" w:hAnsi="Times New Roman" w:cs="Times New Roman"/>
          <w:u w:val="single"/>
        </w:rPr>
        <w:t xml:space="preserve">at carceral facilities </w:t>
      </w:r>
      <w:r w:rsidR="009F37DF">
        <w:rPr>
          <w:rFonts w:ascii="Times New Roman" w:eastAsia="Times New Roman" w:hAnsi="Times New Roman" w:cs="Times New Roman"/>
          <w:u w:val="single"/>
        </w:rPr>
        <w:t xml:space="preserve">at </w:t>
      </w:r>
      <w:r w:rsidR="00A47566">
        <w:rPr>
          <w:rFonts w:ascii="Times New Roman" w:eastAsia="Times New Roman" w:hAnsi="Times New Roman" w:cs="Times New Roman"/>
          <w:u w:val="single"/>
        </w:rPr>
        <w:t>across</w:t>
      </w:r>
      <w:r w:rsidR="009F37DF">
        <w:rPr>
          <w:rFonts w:ascii="Times New Roman" w:eastAsia="Times New Roman" w:hAnsi="Times New Roman" w:cs="Times New Roman"/>
          <w:u w:val="single"/>
        </w:rPr>
        <w:t xml:space="preserve"> </w:t>
      </w:r>
      <w:r w:rsidR="00A47566">
        <w:rPr>
          <w:rFonts w:ascii="Times New Roman" w:eastAsia="Times New Roman" w:hAnsi="Times New Roman" w:cs="Times New Roman"/>
          <w:u w:val="single"/>
        </w:rPr>
        <w:t>the country</w:t>
      </w:r>
      <w:r w:rsidR="009F37DF">
        <w:rPr>
          <w:rFonts w:ascii="Times New Roman" w:eastAsia="Times New Roman" w:hAnsi="Times New Roman" w:cs="Times New Roman"/>
          <w:u w:val="single"/>
        </w:rPr>
        <w:t xml:space="preserve"> </w:t>
      </w:r>
      <w:r w:rsidR="00C24DC5">
        <w:rPr>
          <w:rFonts w:ascii="Times New Roman" w:eastAsia="Times New Roman" w:hAnsi="Times New Roman" w:cs="Times New Roman"/>
          <w:u w:val="single"/>
        </w:rPr>
        <w:t>over multiple</w:t>
      </w:r>
      <w:r w:rsidR="009F37DF">
        <w:rPr>
          <w:rFonts w:ascii="Times New Roman" w:eastAsia="Times New Roman" w:hAnsi="Times New Roman" w:cs="Times New Roman"/>
          <w:u w:val="single"/>
        </w:rPr>
        <w:t xml:space="preserve"> decades</w:t>
      </w:r>
      <w:r w:rsidRPr="0053549C">
        <w:rPr>
          <w:rFonts w:ascii="Times New Roman" w:eastAsia="Times New Roman" w:hAnsi="Times New Roman" w:cs="Times New Roman"/>
        </w:rPr>
        <w:t xml:space="preserve">. As the </w:t>
      </w:r>
      <w:r w:rsidR="004879F5">
        <w:rPr>
          <w:rFonts w:ascii="Times New Roman" w:eastAsia="Times New Roman" w:hAnsi="Times New Roman" w:cs="Times New Roman"/>
        </w:rPr>
        <w:t>effect</w:t>
      </w:r>
      <w:r w:rsidRPr="0053549C">
        <w:rPr>
          <w:rFonts w:ascii="Times New Roman" w:eastAsia="Times New Roman" w:hAnsi="Times New Roman" w:cs="Times New Roman"/>
        </w:rPr>
        <w:t xml:space="preserve"> of climate change accelerate</w:t>
      </w:r>
      <w:r w:rsidR="004879F5">
        <w:rPr>
          <w:rFonts w:ascii="Times New Roman" w:eastAsia="Times New Roman" w:hAnsi="Times New Roman" w:cs="Times New Roman"/>
        </w:rPr>
        <w:t>s</w:t>
      </w:r>
      <w:r w:rsidR="00A47566">
        <w:rPr>
          <w:rFonts w:ascii="Times New Roman" w:eastAsia="Times New Roman" w:hAnsi="Times New Roman" w:cs="Times New Roman"/>
        </w:rPr>
        <w:t xml:space="preserve"> </w:t>
      </w:r>
      <w:r w:rsidR="00A47566" w:rsidRPr="0053549C">
        <w:rPr>
          <w:rFonts w:ascii="Times New Roman" w:eastAsia="Times New Roman" w:hAnsi="Times New Roman" w:cs="Times New Roman"/>
        </w:rPr>
        <w:t xml:space="preserve">in the </w:t>
      </w:r>
      <w:r w:rsidR="00A47566">
        <w:rPr>
          <w:rFonts w:ascii="Times New Roman" w:eastAsia="Times New Roman" w:hAnsi="Times New Roman" w:cs="Times New Roman"/>
        </w:rPr>
        <w:t>United States,</w:t>
      </w:r>
      <w:r w:rsidRPr="0053549C">
        <w:rPr>
          <w:rFonts w:ascii="Times New Roman" w:eastAsia="Times New Roman" w:hAnsi="Times New Roman" w:cs="Times New Roman"/>
        </w:rPr>
        <w:t xml:space="preserve"> </w:t>
      </w:r>
      <w:r w:rsidR="00A47566">
        <w:rPr>
          <w:rFonts w:ascii="Times New Roman" w:eastAsia="Times New Roman" w:hAnsi="Times New Roman" w:cs="Times New Roman"/>
        </w:rPr>
        <w:t>identifying</w:t>
      </w:r>
      <w:r w:rsidRPr="0053549C">
        <w:rPr>
          <w:rFonts w:ascii="Times New Roman" w:eastAsia="Times New Roman" w:hAnsi="Times New Roman" w:cs="Times New Roman"/>
        </w:rPr>
        <w:t xml:space="preserve"> where incarcerated people are e</w:t>
      </w:r>
      <w:r w:rsidR="009D7220">
        <w:rPr>
          <w:rFonts w:ascii="Times New Roman" w:eastAsia="Times New Roman" w:hAnsi="Times New Roman" w:cs="Times New Roman"/>
        </w:rPr>
        <w:t>x</w:t>
      </w:r>
      <w:r w:rsidRPr="0053549C">
        <w:rPr>
          <w:rFonts w:ascii="Times New Roman" w:eastAsia="Times New Roman" w:hAnsi="Times New Roman" w:cs="Times New Roman"/>
        </w:rPr>
        <w:t>posed to dangerous heat is imperative to advancing environmental justice for</w:t>
      </w:r>
      <w:r w:rsidR="004879F5">
        <w:rPr>
          <w:rFonts w:ascii="Times New Roman" w:eastAsia="Times New Roman" w:hAnsi="Times New Roman" w:cs="Times New Roman"/>
        </w:rPr>
        <w:t xml:space="preserve"> </w:t>
      </w:r>
      <w:r w:rsidR="000561C1">
        <w:rPr>
          <w:rFonts w:ascii="Times New Roman" w:eastAsia="Times New Roman" w:hAnsi="Times New Roman" w:cs="Times New Roman"/>
        </w:rPr>
        <w:t>on</w:t>
      </w:r>
      <w:r w:rsidR="00A47566">
        <w:rPr>
          <w:rFonts w:ascii="Times New Roman" w:eastAsia="Times New Roman" w:hAnsi="Times New Roman" w:cs="Times New Roman"/>
        </w:rPr>
        <w:t>e</w:t>
      </w:r>
      <w:r w:rsidR="000561C1">
        <w:rPr>
          <w:rFonts w:ascii="Times New Roman" w:eastAsia="Times New Roman" w:hAnsi="Times New Roman" w:cs="Times New Roman"/>
        </w:rPr>
        <w:t xml:space="preserve"> of </w:t>
      </w:r>
      <w:r w:rsidRPr="0053549C">
        <w:rPr>
          <w:rFonts w:ascii="Times New Roman" w:eastAsia="Times New Roman" w:hAnsi="Times New Roman" w:cs="Times New Roman"/>
        </w:rPr>
        <w:t>the most marginalized groups</w:t>
      </w:r>
      <w:r w:rsidR="00A47566">
        <w:rPr>
          <w:rFonts w:ascii="Times New Roman" w:eastAsia="Times New Roman" w:hAnsi="Times New Roman" w:cs="Times New Roman"/>
        </w:rPr>
        <w:t xml:space="preserve"> in the country</w:t>
      </w:r>
      <w:r w:rsidR="00681AB6">
        <w:rPr>
          <w:rFonts w:ascii="Times New Roman" w:eastAsia="Times New Roman" w:hAnsi="Times New Roman" w:cs="Times New Roman"/>
        </w:rPr>
        <w:t>.</w:t>
      </w:r>
    </w:p>
    <w:p w14:paraId="3BEEFABE" w14:textId="77777777" w:rsidR="007B5DC8" w:rsidRPr="0053549C" w:rsidRDefault="007B5DC8" w:rsidP="00C0606E">
      <w:pPr>
        <w:jc w:val="both"/>
        <w:rPr>
          <w:rFonts w:ascii="Times New Roman" w:eastAsia="Times New Roman" w:hAnsi="Times New Roman" w:cs="Times New Roman"/>
        </w:rPr>
      </w:pPr>
    </w:p>
    <w:p w14:paraId="1D2F73DE" w14:textId="1E6EC124" w:rsidR="007B5DC8" w:rsidRPr="0053549C" w:rsidRDefault="007B5DC8" w:rsidP="00C0606E">
      <w:pPr>
        <w:jc w:val="both"/>
        <w:rPr>
          <w:rFonts w:ascii="Times New Roman" w:eastAsia="Times New Roman" w:hAnsi="Times New Roman" w:cs="Times New Roman"/>
        </w:rPr>
      </w:pPr>
      <w:r w:rsidRPr="0053549C">
        <w:rPr>
          <w:rFonts w:ascii="Times New Roman" w:eastAsia="Times New Roman" w:hAnsi="Times New Roman" w:cs="Times New Roman"/>
        </w:rPr>
        <w:t>In the accompanying manuscript, titled “</w:t>
      </w:r>
      <w:r w:rsidR="002230A2" w:rsidRPr="00361F41">
        <w:rPr>
          <w:rFonts w:ascii="Times New Roman" w:eastAsia="Times New Roman" w:hAnsi="Times New Roman" w:cs="Times New Roman"/>
          <w:i/>
          <w:iCs/>
        </w:rPr>
        <w:t>Trends and disparities of dangerous humid heat exposure among incarcerated people in the United States</w:t>
      </w:r>
      <w:r w:rsidRPr="0053549C">
        <w:rPr>
          <w:rFonts w:ascii="Times New Roman" w:eastAsia="Times New Roman" w:hAnsi="Times New Roman" w:cs="Times New Roman"/>
        </w:rPr>
        <w:t xml:space="preserve">”, </w:t>
      </w:r>
      <w:r w:rsidR="00882ECA">
        <w:rPr>
          <w:rFonts w:ascii="Times New Roman" w:eastAsia="Times New Roman" w:hAnsi="Times New Roman" w:cs="Times New Roman"/>
          <w:u w:val="single"/>
        </w:rPr>
        <w:t>we</w:t>
      </w:r>
      <w:r w:rsidRPr="00A47566">
        <w:rPr>
          <w:rFonts w:ascii="Times New Roman" w:eastAsia="Times New Roman" w:hAnsi="Times New Roman" w:cs="Times New Roman"/>
          <w:u w:val="single"/>
        </w:rPr>
        <w:t xml:space="preserve"> fill this </w:t>
      </w:r>
      <w:r w:rsidR="0030570F">
        <w:rPr>
          <w:rFonts w:ascii="Times New Roman" w:eastAsia="Times New Roman" w:hAnsi="Times New Roman" w:cs="Times New Roman"/>
          <w:u w:val="single"/>
        </w:rPr>
        <w:t xml:space="preserve">critical </w:t>
      </w:r>
      <w:r w:rsidRPr="00A47566">
        <w:rPr>
          <w:rFonts w:ascii="Times New Roman" w:eastAsia="Times New Roman" w:hAnsi="Times New Roman" w:cs="Times New Roman"/>
          <w:u w:val="single"/>
        </w:rPr>
        <w:t>knowledge gap</w:t>
      </w:r>
      <w:r w:rsidRPr="0053549C">
        <w:rPr>
          <w:rFonts w:ascii="Times New Roman" w:eastAsia="Times New Roman" w:hAnsi="Times New Roman" w:cs="Times New Roman"/>
        </w:rPr>
        <w:t xml:space="preserve">. We map daily maximum wet bulb global temperatures to 4,078 federal, state, and local carceral facility across the US to measure the trends in the number of dangerous humid heat days per year </w:t>
      </w:r>
      <w:r w:rsidR="0066628D">
        <w:rPr>
          <w:rFonts w:ascii="Times New Roman" w:eastAsia="Times New Roman" w:hAnsi="Times New Roman" w:cs="Times New Roman"/>
        </w:rPr>
        <w:t>during</w:t>
      </w:r>
      <w:r w:rsidR="0066628D" w:rsidRPr="0053549C">
        <w:rPr>
          <w:rFonts w:ascii="Times New Roman" w:eastAsia="Times New Roman" w:hAnsi="Times New Roman" w:cs="Times New Roman"/>
        </w:rPr>
        <w:t xml:space="preserve"> </w:t>
      </w:r>
      <w:r w:rsidRPr="0053549C">
        <w:rPr>
          <w:rFonts w:ascii="Times New Roman" w:eastAsia="Times New Roman" w:hAnsi="Times New Roman" w:cs="Times New Roman"/>
        </w:rPr>
        <w:t xml:space="preserve">1982 – 2020. </w:t>
      </w:r>
      <w:r w:rsidR="0053549C" w:rsidRPr="0053549C">
        <w:rPr>
          <w:rFonts w:ascii="Times New Roman" w:eastAsia="Times New Roman" w:hAnsi="Times New Roman" w:cs="Times New Roman"/>
        </w:rPr>
        <w:t xml:space="preserve">We </w:t>
      </w:r>
      <w:r w:rsidR="005F2FC6">
        <w:rPr>
          <w:rFonts w:ascii="Times New Roman" w:eastAsia="Times New Roman" w:hAnsi="Times New Roman" w:cs="Times New Roman"/>
        </w:rPr>
        <w:t xml:space="preserve">(1) </w:t>
      </w:r>
      <w:r w:rsidR="0053549C" w:rsidRPr="0053549C">
        <w:rPr>
          <w:rFonts w:ascii="Times New Roman" w:eastAsia="Times New Roman" w:hAnsi="Times New Roman" w:cs="Times New Roman"/>
        </w:rPr>
        <w:t>characterize dangerous humid heat at each carceral facility location and by facility type and state; (2) measure how exposure to dangerous humid heat at carceral facility locations compares with the rest of the population nationally and by state; and (3) calculate how the trends over of dangerous humid heat at carceral facilities has changed over time.</w:t>
      </w:r>
    </w:p>
    <w:p w14:paraId="333522F4" w14:textId="77777777" w:rsidR="0053549C" w:rsidRPr="0053549C" w:rsidRDefault="0053549C" w:rsidP="00C0606E">
      <w:pPr>
        <w:jc w:val="both"/>
        <w:rPr>
          <w:rFonts w:ascii="Times New Roman" w:eastAsia="Times New Roman" w:hAnsi="Times New Roman" w:cs="Times New Roman"/>
        </w:rPr>
      </w:pPr>
    </w:p>
    <w:p w14:paraId="3812AE20" w14:textId="74445C3C" w:rsidR="0053549C" w:rsidRDefault="0053549C" w:rsidP="00C0606E">
      <w:pPr>
        <w:jc w:val="both"/>
        <w:rPr>
          <w:rFonts w:ascii="Times New Roman" w:eastAsia="Times New Roman" w:hAnsi="Times New Roman" w:cs="Times New Roman"/>
        </w:rPr>
      </w:pPr>
      <w:r w:rsidRPr="0053549C">
        <w:rPr>
          <w:rFonts w:ascii="Times New Roman" w:eastAsia="Times New Roman" w:hAnsi="Times New Roman" w:cs="Times New Roman"/>
        </w:rPr>
        <w:t xml:space="preserve">Our results reveal </w:t>
      </w:r>
      <w:r w:rsidRPr="00A47566">
        <w:rPr>
          <w:rFonts w:ascii="Times New Roman" w:eastAsia="Times New Roman" w:hAnsi="Times New Roman" w:cs="Times New Roman"/>
          <w:u w:val="single"/>
        </w:rPr>
        <w:t>new and pressing insights</w:t>
      </w:r>
      <w:r w:rsidRPr="005F2FC6">
        <w:rPr>
          <w:rFonts w:ascii="Times New Roman" w:eastAsia="Times New Roman" w:hAnsi="Times New Roman" w:cs="Times New Roman"/>
        </w:rPr>
        <w:t xml:space="preserve"> </w:t>
      </w:r>
      <w:r w:rsidRPr="0053549C">
        <w:rPr>
          <w:rFonts w:ascii="Times New Roman" w:eastAsia="Times New Roman" w:hAnsi="Times New Roman" w:cs="Times New Roman"/>
        </w:rPr>
        <w:t xml:space="preserve">about the dipartites incarcerated people in the </w:t>
      </w:r>
      <w:r w:rsidR="00334183">
        <w:rPr>
          <w:rFonts w:ascii="Times New Roman" w:eastAsia="Times New Roman" w:hAnsi="Times New Roman" w:cs="Times New Roman"/>
        </w:rPr>
        <w:t>United State</w:t>
      </w:r>
      <w:r w:rsidR="002071C7">
        <w:rPr>
          <w:rFonts w:ascii="Times New Roman" w:eastAsia="Times New Roman" w:hAnsi="Times New Roman" w:cs="Times New Roman"/>
        </w:rPr>
        <w:t>s</w:t>
      </w:r>
      <w:r w:rsidR="00334183" w:rsidRPr="0053549C">
        <w:rPr>
          <w:rFonts w:ascii="Times New Roman" w:eastAsia="Times New Roman" w:hAnsi="Times New Roman" w:cs="Times New Roman"/>
        </w:rPr>
        <w:t xml:space="preserve"> </w:t>
      </w:r>
      <w:r w:rsidRPr="0053549C">
        <w:rPr>
          <w:rFonts w:ascii="Times New Roman" w:eastAsia="Times New Roman" w:hAnsi="Times New Roman" w:cs="Times New Roman"/>
        </w:rPr>
        <w:t>face when contending with dangerous humid heat. We find:</w:t>
      </w:r>
    </w:p>
    <w:p w14:paraId="3145FFFE" w14:textId="77777777" w:rsidR="0053549C" w:rsidRPr="006138AC" w:rsidRDefault="0053549C" w:rsidP="007507C9">
      <w:pPr>
        <w:jc w:val="both"/>
        <w:rPr>
          <w:rFonts w:ascii="Times New Roman" w:eastAsia="Times New Roman" w:hAnsi="Times New Roman" w:cs="Times New Roman"/>
        </w:rPr>
      </w:pPr>
    </w:p>
    <w:p w14:paraId="2310A17F" w14:textId="60FCD965" w:rsidR="0053549C"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During 2016 – 2020, on average annually, there were 41.25 million person-days of exposure at US carceral facilities, with the greatest contribution from state prisons (61%</w:t>
      </w:r>
      <w:proofErr w:type="gramStart"/>
      <w:r w:rsidRPr="0053549C">
        <w:rPr>
          <w:rFonts w:ascii="Times New Roman" w:hAnsi="Times New Roman" w:cs="Times New Roman"/>
          <w:lang w:val="en-US"/>
        </w:rPr>
        <w:t>)</w:t>
      </w:r>
      <w:r w:rsidR="00596043">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0650FE0C" w14:textId="77777777" w:rsidR="00EA0823" w:rsidRPr="00EA0823" w:rsidRDefault="00EA0823" w:rsidP="007507C9">
      <w:pPr>
        <w:pStyle w:val="ListParagraph"/>
        <w:spacing w:line="240" w:lineRule="auto"/>
        <w:jc w:val="both"/>
        <w:rPr>
          <w:rFonts w:ascii="Times New Roman" w:hAnsi="Times New Roman" w:cs="Times New Roman"/>
          <w:sz w:val="8"/>
          <w:szCs w:val="8"/>
          <w:lang w:val="en-US"/>
        </w:rPr>
      </w:pPr>
    </w:p>
    <w:p w14:paraId="571E0ECC" w14:textId="3CF4D644"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 xml:space="preserve">There was a consistent disparity during 1982 - 2020, with carceral facilities exposed to an average of 5.5 more dangerous humid heat days </w:t>
      </w:r>
      <w:r w:rsidR="005F2FC6">
        <w:rPr>
          <w:rFonts w:ascii="Times New Roman" w:hAnsi="Times New Roman" w:cs="Times New Roman"/>
          <w:lang w:val="en-US"/>
        </w:rPr>
        <w:t xml:space="preserve">than the rest of the US </w:t>
      </w:r>
      <w:proofErr w:type="gramStart"/>
      <w:r w:rsidRPr="0053549C">
        <w:rPr>
          <w:rFonts w:ascii="Times New Roman" w:hAnsi="Times New Roman" w:cs="Times New Roman"/>
          <w:lang w:val="en-US"/>
        </w:rPr>
        <w:t>annually</w:t>
      </w:r>
      <w:r w:rsidR="006E2E55">
        <w:rPr>
          <w:rFonts w:ascii="Times New Roman" w:hAnsi="Times New Roman" w:cs="Times New Roman"/>
          <w:lang w:val="en-US"/>
        </w:rPr>
        <w:t>;</w:t>
      </w:r>
      <w:proofErr w:type="gramEnd"/>
      <w:r w:rsidRPr="0053549C">
        <w:rPr>
          <w:rFonts w:ascii="Times New Roman" w:hAnsi="Times New Roman" w:cs="Times New Roman"/>
          <w:lang w:val="en-US"/>
        </w:rPr>
        <w:t xml:space="preserve"> </w:t>
      </w:r>
    </w:p>
    <w:p w14:paraId="25A97482" w14:textId="77777777" w:rsidR="00EA0823" w:rsidRPr="00EA0823" w:rsidRDefault="00EA0823" w:rsidP="007507C9">
      <w:pPr>
        <w:spacing w:line="240" w:lineRule="auto"/>
        <w:jc w:val="both"/>
        <w:rPr>
          <w:rFonts w:ascii="Times New Roman" w:hAnsi="Times New Roman" w:cs="Times New Roman"/>
          <w:sz w:val="8"/>
          <w:szCs w:val="8"/>
          <w:lang w:val="en-US"/>
        </w:rPr>
      </w:pPr>
    </w:p>
    <w:p w14:paraId="6591793B" w14:textId="2B9E289B" w:rsidR="00EA0823" w:rsidRDefault="0053549C" w:rsidP="007507C9">
      <w:pPr>
        <w:pStyle w:val="ListParagraph"/>
        <w:numPr>
          <w:ilvl w:val="0"/>
          <w:numId w:val="2"/>
        </w:numPr>
        <w:spacing w:line="240" w:lineRule="auto"/>
        <w:jc w:val="both"/>
        <w:rPr>
          <w:rFonts w:ascii="Times New Roman" w:hAnsi="Times New Roman" w:cs="Times New Roman"/>
          <w:lang w:val="en-US"/>
        </w:rPr>
      </w:pPr>
      <w:r w:rsidRPr="0053549C">
        <w:rPr>
          <w:rFonts w:ascii="Times New Roman" w:hAnsi="Times New Roman" w:cs="Times New Roman"/>
          <w:lang w:val="en-US"/>
        </w:rPr>
        <w:t>An estimated 915,627 people (45% of total) are incarcerated in 1,739 facilities that experienced an annual increase in the number of dangerous humid heat days</w:t>
      </w:r>
      <w:r w:rsidR="005F2FC6">
        <w:rPr>
          <w:rFonts w:ascii="Times New Roman" w:hAnsi="Times New Roman" w:cs="Times New Roman"/>
          <w:lang w:val="en-US"/>
        </w:rPr>
        <w:t xml:space="preserve"> per year</w:t>
      </w:r>
      <w:r w:rsidRPr="0053549C">
        <w:rPr>
          <w:rFonts w:ascii="Times New Roman" w:hAnsi="Times New Roman" w:cs="Times New Roman"/>
          <w:lang w:val="en-US"/>
        </w:rPr>
        <w:t xml:space="preserve"> during 1982 – 2020</w:t>
      </w:r>
      <w:r w:rsidR="007A372A">
        <w:rPr>
          <w:rFonts w:ascii="Times New Roman" w:hAnsi="Times New Roman" w:cs="Times New Roman"/>
          <w:lang w:val="en-US"/>
        </w:rPr>
        <w:t>; and</w:t>
      </w:r>
    </w:p>
    <w:p w14:paraId="7F8ABFB9" w14:textId="77777777" w:rsidR="00EA0823" w:rsidRPr="00EA0823" w:rsidRDefault="00EA0823" w:rsidP="007507C9">
      <w:pPr>
        <w:spacing w:line="240" w:lineRule="auto"/>
        <w:jc w:val="both"/>
        <w:rPr>
          <w:rFonts w:ascii="Times New Roman" w:hAnsi="Times New Roman" w:cs="Times New Roman"/>
          <w:sz w:val="8"/>
          <w:szCs w:val="8"/>
          <w:lang w:val="en-US"/>
        </w:rPr>
      </w:pPr>
    </w:p>
    <w:p w14:paraId="4D402E08" w14:textId="3D47A478" w:rsidR="0053549C" w:rsidRPr="0053549C" w:rsidRDefault="0053549C" w:rsidP="007507C9">
      <w:pPr>
        <w:pStyle w:val="ListParagraph"/>
        <w:numPr>
          <w:ilvl w:val="0"/>
          <w:numId w:val="2"/>
        </w:numPr>
        <w:spacing w:line="240" w:lineRule="auto"/>
        <w:jc w:val="both"/>
        <w:rPr>
          <w:rFonts w:ascii="Times New Roman" w:eastAsia="Times New Roman" w:hAnsi="Times New Roman" w:cs="Times New Roman"/>
        </w:rPr>
      </w:pPr>
      <w:r w:rsidRPr="0053549C">
        <w:rPr>
          <w:rFonts w:ascii="Times New Roman" w:hAnsi="Times New Roman" w:cs="Times New Roman"/>
          <w:lang w:val="en-US"/>
        </w:rPr>
        <w:t xml:space="preserve">Southern US facilities exhibited the most rapid warming, though many of these states do not </w:t>
      </w:r>
      <w:r w:rsidR="006E3AC9">
        <w:rPr>
          <w:rFonts w:ascii="Times New Roman" w:hAnsi="Times New Roman" w:cs="Times New Roman"/>
          <w:lang w:val="en-US"/>
        </w:rPr>
        <w:t>mandate</w:t>
      </w:r>
      <w:r w:rsidR="006E3AC9" w:rsidRPr="0053549C">
        <w:rPr>
          <w:rFonts w:ascii="Times New Roman" w:hAnsi="Times New Roman" w:cs="Times New Roman"/>
          <w:lang w:val="en-US"/>
        </w:rPr>
        <w:t xml:space="preserve"> </w:t>
      </w:r>
      <w:r w:rsidRPr="0053549C">
        <w:rPr>
          <w:rFonts w:ascii="Times New Roman" w:hAnsi="Times New Roman" w:cs="Times New Roman"/>
          <w:lang w:val="en-US"/>
        </w:rPr>
        <w:t xml:space="preserve">access to air conditioning for incarcerated people. </w:t>
      </w:r>
    </w:p>
    <w:p w14:paraId="1F752ACA" w14:textId="66701C3D" w:rsidR="0053549C" w:rsidRDefault="0053549C" w:rsidP="00C0606E">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398DFEC0" w14:textId="5BDAF5FA" w:rsidR="007B5DC8" w:rsidRPr="0053549C" w:rsidRDefault="0053549C" w:rsidP="0053549C">
      <w:pPr>
        <w:jc w:val="both"/>
        <w:rPr>
          <w:rFonts w:ascii="Times New Roman" w:hAnsi="Times New Roman" w:cs="Times New Roman"/>
          <w:lang w:val="en-US"/>
        </w:rPr>
      </w:pPr>
      <w:r w:rsidRPr="0053549C">
        <w:rPr>
          <w:rFonts w:ascii="Times New Roman" w:eastAsia="Times New Roman" w:hAnsi="Times New Roman" w:cs="Times New Roman"/>
        </w:rPr>
        <w:lastRenderedPageBreak/>
        <w:t xml:space="preserve">By </w:t>
      </w:r>
      <w:r w:rsidRPr="0053549C">
        <w:rPr>
          <w:rFonts w:ascii="Times New Roman" w:hAnsi="Times New Roman" w:cs="Times New Roman"/>
          <w:lang w:val="en-US"/>
        </w:rPr>
        <w:t>i</w:t>
      </w:r>
      <w:r w:rsidR="007B5DC8" w:rsidRPr="0053549C">
        <w:rPr>
          <w:rFonts w:ascii="Times New Roman" w:hAnsi="Times New Roman" w:cs="Times New Roman"/>
          <w:lang w:val="en-US"/>
        </w:rPr>
        <w:t xml:space="preserve">dentifying where incarcerated people are exposed to </w:t>
      </w:r>
      <w:r w:rsidR="007B5DC8" w:rsidRPr="0053549C">
        <w:rPr>
          <w:rFonts w:ascii="Times New Roman" w:hAnsi="Times New Roman" w:cs="Times New Roman"/>
          <w:highlight w:val="white"/>
          <w:lang w:val="en-US"/>
        </w:rPr>
        <w:t xml:space="preserve">dangerous heat </w:t>
      </w:r>
      <w:r w:rsidR="007B5DC8" w:rsidRPr="0053549C">
        <w:rPr>
          <w:rFonts w:ascii="Times New Roman" w:hAnsi="Times New Roman" w:cs="Times New Roman"/>
          <w:lang w:val="en-US"/>
        </w:rPr>
        <w:t>conditions</w:t>
      </w:r>
      <w:r w:rsidRPr="0053549C">
        <w:rPr>
          <w:rFonts w:ascii="Times New Roman" w:hAnsi="Times New Roman" w:cs="Times New Roman"/>
          <w:lang w:val="en-US"/>
        </w:rPr>
        <w:t xml:space="preserve">, our work highlights how incarcerated </w:t>
      </w:r>
      <w:r w:rsidR="0060541B">
        <w:rPr>
          <w:rFonts w:ascii="Times New Roman" w:hAnsi="Times New Roman" w:cs="Times New Roman"/>
          <w:lang w:val="en-US"/>
        </w:rPr>
        <w:t>people</w:t>
      </w:r>
      <w:r w:rsidR="0060541B" w:rsidRPr="0053549C">
        <w:rPr>
          <w:rFonts w:ascii="Times New Roman" w:hAnsi="Times New Roman" w:cs="Times New Roman"/>
          <w:lang w:val="en-US"/>
        </w:rPr>
        <w:t xml:space="preserve"> </w:t>
      </w:r>
      <w:r w:rsidRPr="0053549C">
        <w:rPr>
          <w:rFonts w:ascii="Times New Roman" w:hAnsi="Times New Roman" w:cs="Times New Roman"/>
          <w:lang w:val="en-US"/>
        </w:rPr>
        <w:t xml:space="preserve">in the </w:t>
      </w:r>
      <w:r w:rsidR="00662E89">
        <w:rPr>
          <w:rFonts w:ascii="Times New Roman" w:hAnsi="Times New Roman" w:cs="Times New Roman"/>
          <w:lang w:val="en-US"/>
        </w:rPr>
        <w:t>United States</w:t>
      </w:r>
      <w:r w:rsidR="00662E89" w:rsidRPr="0053549C">
        <w:rPr>
          <w:rFonts w:ascii="Times New Roman" w:hAnsi="Times New Roman" w:cs="Times New Roman"/>
          <w:lang w:val="en-US"/>
        </w:rPr>
        <w:t xml:space="preserve"> </w:t>
      </w:r>
      <w:r w:rsidRPr="0053549C">
        <w:rPr>
          <w:rFonts w:ascii="Times New Roman" w:hAnsi="Times New Roman" w:cs="Times New Roman"/>
          <w:lang w:val="en-US"/>
        </w:rPr>
        <w:t xml:space="preserve">are systematically exposed to </w:t>
      </w:r>
      <w:r w:rsidR="005167D6">
        <w:rPr>
          <w:rFonts w:ascii="Times New Roman" w:hAnsi="Times New Roman" w:cs="Times New Roman"/>
          <w:lang w:val="en-US"/>
        </w:rPr>
        <w:t xml:space="preserve">greater levels of </w:t>
      </w:r>
      <w:r w:rsidRPr="0053549C">
        <w:rPr>
          <w:rFonts w:ascii="Times New Roman" w:hAnsi="Times New Roman" w:cs="Times New Roman"/>
          <w:lang w:val="en-US"/>
        </w:rPr>
        <w:t xml:space="preserve">dangerous humid heat </w:t>
      </w:r>
      <w:r w:rsidR="00771845">
        <w:rPr>
          <w:rFonts w:ascii="Times New Roman" w:hAnsi="Times New Roman" w:cs="Times New Roman"/>
          <w:lang w:val="en-US"/>
        </w:rPr>
        <w:t xml:space="preserve">than the rest of the United States population, </w:t>
      </w:r>
      <w:r w:rsidRPr="0053549C">
        <w:rPr>
          <w:rFonts w:ascii="Times New Roman" w:hAnsi="Times New Roman" w:cs="Times New Roman"/>
          <w:lang w:val="en-US"/>
        </w:rPr>
        <w:t xml:space="preserve">with the greatest exposure and rates of increase concentrated in state-run institutions. We expect our work can aid federal, state, and local </w:t>
      </w:r>
      <w:r w:rsidR="005F2FC6">
        <w:rPr>
          <w:rFonts w:ascii="Times New Roman" w:hAnsi="Times New Roman" w:cs="Times New Roman"/>
          <w:lang w:val="en-US"/>
        </w:rPr>
        <w:t>decisionmakers in efforts</w:t>
      </w:r>
      <w:r w:rsidRPr="0053549C">
        <w:rPr>
          <w:rFonts w:ascii="Times New Roman" w:hAnsi="Times New Roman" w:cs="Times New Roman"/>
          <w:lang w:val="en-US"/>
        </w:rPr>
        <w:t xml:space="preserve"> </w:t>
      </w:r>
      <w:r w:rsidR="005F2FC6">
        <w:rPr>
          <w:rFonts w:ascii="Times New Roman" w:hAnsi="Times New Roman" w:cs="Times New Roman"/>
          <w:lang w:val="en-US"/>
        </w:rPr>
        <w:t>to</w:t>
      </w:r>
      <w:r w:rsidRPr="0053549C">
        <w:rPr>
          <w:rFonts w:ascii="Times New Roman" w:hAnsi="Times New Roman" w:cs="Times New Roman"/>
          <w:lang w:val="en-US"/>
        </w:rPr>
        <w:t xml:space="preserve"> mandate safe temperature ranges, enhance social</w:t>
      </w:r>
      <w:r w:rsidR="005F2FC6">
        <w:rPr>
          <w:rFonts w:ascii="Times New Roman" w:hAnsi="Times New Roman" w:cs="Times New Roman"/>
          <w:lang w:val="en-US"/>
        </w:rPr>
        <w:t xml:space="preserve"> and physical</w:t>
      </w:r>
      <w:r w:rsidRPr="0053549C">
        <w:rPr>
          <w:rFonts w:ascii="Times New Roman" w:hAnsi="Times New Roman" w:cs="Times New Roman"/>
          <w:lang w:val="en-US"/>
        </w:rPr>
        <w:t xml:space="preserve"> infrastructure, and </w:t>
      </w:r>
      <w:r w:rsidR="00EA0823">
        <w:rPr>
          <w:rFonts w:ascii="Times New Roman" w:hAnsi="Times New Roman" w:cs="Times New Roman"/>
          <w:lang w:val="en-US"/>
        </w:rPr>
        <w:t xml:space="preserve">implement </w:t>
      </w:r>
      <w:r w:rsidRPr="0053549C">
        <w:rPr>
          <w:rFonts w:ascii="Times New Roman" w:hAnsi="Times New Roman" w:cs="Times New Roman"/>
          <w:lang w:val="en-US"/>
        </w:rPr>
        <w:t xml:space="preserve">health system interventions </w:t>
      </w:r>
      <w:r w:rsidR="005F2FC6">
        <w:rPr>
          <w:rFonts w:ascii="Times New Roman" w:hAnsi="Times New Roman" w:cs="Times New Roman"/>
          <w:lang w:val="en-US"/>
        </w:rPr>
        <w:t>to</w:t>
      </w:r>
      <w:r w:rsidRPr="0053549C">
        <w:rPr>
          <w:rFonts w:ascii="Times New Roman" w:hAnsi="Times New Roman" w:cs="Times New Roman"/>
          <w:lang w:val="en-US"/>
        </w:rPr>
        <w:t xml:space="preserve"> mitigate the effect of dangerous heat on this </w:t>
      </w:r>
      <w:r w:rsidR="000D25B9">
        <w:rPr>
          <w:rFonts w:ascii="Times New Roman" w:hAnsi="Times New Roman" w:cs="Times New Roman"/>
          <w:lang w:val="en-US"/>
        </w:rPr>
        <w:t>marginalized</w:t>
      </w:r>
      <w:r w:rsidRPr="0053549C">
        <w:rPr>
          <w:rFonts w:ascii="Times New Roman" w:hAnsi="Times New Roman" w:cs="Times New Roman"/>
          <w:lang w:val="en-US"/>
        </w:rPr>
        <w:t xml:space="preserve"> group. To thi</w:t>
      </w:r>
      <w:r>
        <w:rPr>
          <w:rFonts w:ascii="Times New Roman" w:hAnsi="Times New Roman" w:cs="Times New Roman"/>
          <w:lang w:val="en-US"/>
        </w:rPr>
        <w:t xml:space="preserve">s end, all data and code supporting this analysis will be made publicly available upon publication, including the entire historical daily </w:t>
      </w:r>
      <w:r w:rsidR="00EA0823">
        <w:rPr>
          <w:rFonts w:ascii="Times New Roman" w:hAnsi="Times New Roman" w:cs="Times New Roman"/>
          <w:lang w:val="en-US"/>
        </w:rPr>
        <w:t xml:space="preserve">maximum wet bulb globe temperature </w:t>
      </w:r>
      <w:r>
        <w:rPr>
          <w:rFonts w:ascii="Times New Roman" w:hAnsi="Times New Roman" w:cs="Times New Roman"/>
          <w:lang w:val="en-US"/>
        </w:rPr>
        <w:t xml:space="preserve">record </w:t>
      </w:r>
      <w:r w:rsidR="00EA0823">
        <w:rPr>
          <w:rFonts w:ascii="Times New Roman" w:hAnsi="Times New Roman" w:cs="Times New Roman"/>
          <w:lang w:val="en-US"/>
        </w:rPr>
        <w:t xml:space="preserve">during 1982 – 2020 we construct </w:t>
      </w:r>
      <w:r>
        <w:rPr>
          <w:rFonts w:ascii="Times New Roman" w:hAnsi="Times New Roman" w:cs="Times New Roman"/>
          <w:lang w:val="en-US"/>
        </w:rPr>
        <w:t xml:space="preserve">for each </w:t>
      </w:r>
      <w:r w:rsidR="00EA0823">
        <w:rPr>
          <w:rFonts w:ascii="Times New Roman" w:hAnsi="Times New Roman" w:cs="Times New Roman"/>
          <w:lang w:val="en-US"/>
        </w:rPr>
        <w:t xml:space="preserve">carceral </w:t>
      </w:r>
      <w:r>
        <w:rPr>
          <w:rFonts w:ascii="Times New Roman" w:hAnsi="Times New Roman" w:cs="Times New Roman"/>
          <w:lang w:val="en-US"/>
        </w:rPr>
        <w:t xml:space="preserve">facility in the </w:t>
      </w:r>
      <w:r w:rsidR="009A3EAB">
        <w:rPr>
          <w:rFonts w:ascii="Times New Roman" w:hAnsi="Times New Roman" w:cs="Times New Roman"/>
          <w:lang w:val="en-US"/>
        </w:rPr>
        <w:t>United State</w:t>
      </w:r>
      <w:r w:rsidR="00194025">
        <w:rPr>
          <w:rFonts w:ascii="Times New Roman" w:hAnsi="Times New Roman" w:cs="Times New Roman"/>
          <w:lang w:val="en-US"/>
        </w:rPr>
        <w:t>s</w:t>
      </w:r>
      <w:r>
        <w:rPr>
          <w:rFonts w:ascii="Times New Roman" w:hAnsi="Times New Roman" w:cs="Times New Roman"/>
          <w:lang w:val="en-US"/>
        </w:rPr>
        <w:t xml:space="preserve">. </w:t>
      </w:r>
    </w:p>
    <w:p w14:paraId="3BE5C325" w14:textId="628A6A97" w:rsidR="00C0606E" w:rsidRPr="0053549C" w:rsidRDefault="00C0606E" w:rsidP="00C0606E">
      <w:pPr>
        <w:jc w:val="both"/>
        <w:rPr>
          <w:rFonts w:ascii="Times New Roman" w:eastAsia="Times New Roman" w:hAnsi="Times New Roman" w:cs="Times New Roman"/>
        </w:rPr>
      </w:pPr>
    </w:p>
    <w:p w14:paraId="7C762CB3" w14:textId="4CCF32F7" w:rsidR="0053549C" w:rsidRDefault="0053549C" w:rsidP="00A47566">
      <w:pPr>
        <w:jc w:val="both"/>
        <w:rPr>
          <w:rFonts w:ascii="Times New Roman" w:eastAsia="Times New Roman" w:hAnsi="Times New Roman" w:cs="Times New Roman"/>
        </w:rPr>
      </w:pPr>
      <w:r>
        <w:rPr>
          <w:rFonts w:ascii="Times New Roman" w:eastAsia="Times New Roman" w:hAnsi="Times New Roman" w:cs="Times New Roman"/>
        </w:rPr>
        <w:t xml:space="preserve">Because of the pressing and novel nature of our findings, we are </w:t>
      </w:r>
      <w:r w:rsidR="009541DF">
        <w:rPr>
          <w:rFonts w:ascii="Times New Roman" w:eastAsia="Times New Roman" w:hAnsi="Times New Roman" w:cs="Times New Roman"/>
        </w:rPr>
        <w:t>re</w:t>
      </w:r>
      <w:r>
        <w:rPr>
          <w:rFonts w:ascii="Times New Roman" w:eastAsia="Times New Roman" w:hAnsi="Times New Roman" w:cs="Times New Roman"/>
        </w:rPr>
        <w:t xml:space="preserve">submitting this </w:t>
      </w:r>
      <w:r w:rsidR="004C7E69">
        <w:rPr>
          <w:rFonts w:ascii="Times New Roman" w:eastAsia="Times New Roman" w:hAnsi="Times New Roman" w:cs="Times New Roman"/>
        </w:rPr>
        <w:t xml:space="preserve">revised </w:t>
      </w:r>
      <w:r>
        <w:rPr>
          <w:rFonts w:ascii="Times New Roman" w:eastAsia="Times New Roman" w:hAnsi="Times New Roman" w:cs="Times New Roman"/>
        </w:rPr>
        <w:t xml:space="preserve">manuscript for publication as a </w:t>
      </w:r>
      <w:r w:rsidR="003B11B1" w:rsidRPr="003B11B1">
        <w:rPr>
          <w:rFonts w:ascii="Times New Roman" w:eastAsia="Times New Roman" w:hAnsi="Times New Roman" w:cs="Times New Roman"/>
        </w:rPr>
        <w:t>Brief Communication</w:t>
      </w:r>
      <w:r w:rsidR="003B11B1">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3B11B1">
        <w:rPr>
          <w:rFonts w:ascii="Times New Roman" w:eastAsia="Times New Roman" w:hAnsi="Times New Roman" w:cs="Times New Roman"/>
          <w:i/>
          <w:iCs/>
        </w:rPr>
        <w:t xml:space="preserve">Nature </w:t>
      </w:r>
      <w:r w:rsidR="00321C1D">
        <w:rPr>
          <w:rFonts w:ascii="Times New Roman" w:eastAsia="Times New Roman" w:hAnsi="Times New Roman" w:cs="Times New Roman"/>
          <w:i/>
          <w:iCs/>
        </w:rPr>
        <w:t>Sustainability</w:t>
      </w:r>
      <w:r>
        <w:rPr>
          <w:rFonts w:ascii="Times New Roman" w:eastAsia="Times New Roman" w:hAnsi="Times New Roman" w:cs="Times New Roman"/>
        </w:rPr>
        <w:t>. None of this material has been published or is under consideration elsewhere.</w:t>
      </w:r>
    </w:p>
    <w:p w14:paraId="2B18B3B8" w14:textId="65559BEF" w:rsidR="0053549C" w:rsidRDefault="0053549C">
      <w:pPr>
        <w:rPr>
          <w:rFonts w:ascii="Times New Roman" w:eastAsia="Times New Roman" w:hAnsi="Times New Roman" w:cs="Times New Roman"/>
        </w:rPr>
      </w:pPr>
    </w:p>
    <w:p w14:paraId="44D37216" w14:textId="0C16586F" w:rsidR="00C32A57" w:rsidRDefault="0053549C">
      <w:pPr>
        <w:rPr>
          <w:rFonts w:ascii="Times New Roman" w:eastAsia="Times New Roman" w:hAnsi="Times New Roman" w:cs="Times New Roman"/>
        </w:rPr>
      </w:pPr>
      <w:r>
        <w:rPr>
          <w:rFonts w:ascii="Times New Roman" w:eastAsia="Times New Roman" w:hAnsi="Times New Roman" w:cs="Times New Roman"/>
        </w:rPr>
        <w:t xml:space="preserve">On behalf of </w:t>
      </w:r>
      <w:r w:rsidR="001127A9">
        <w:rPr>
          <w:rFonts w:ascii="Times New Roman" w:eastAsia="Times New Roman" w:hAnsi="Times New Roman" w:cs="Times New Roman"/>
        </w:rPr>
        <w:t xml:space="preserve">our </w:t>
      </w:r>
      <w:r>
        <w:rPr>
          <w:rFonts w:ascii="Times New Roman" w:eastAsia="Times New Roman" w:hAnsi="Times New Roman" w:cs="Times New Roman"/>
        </w:rPr>
        <w:t xml:space="preserve">co-authors, </w:t>
      </w:r>
      <w:r w:rsidR="00A62E8B">
        <w:rPr>
          <w:rFonts w:ascii="Times New Roman" w:eastAsia="Times New Roman" w:hAnsi="Times New Roman" w:cs="Times New Roman"/>
        </w:rPr>
        <w:t xml:space="preserve">we </w:t>
      </w:r>
      <w:r>
        <w:rPr>
          <w:rFonts w:ascii="Times New Roman" w:eastAsia="Times New Roman" w:hAnsi="Times New Roman" w:cs="Times New Roman"/>
        </w:rPr>
        <w:t xml:space="preserve">thank you for your time and consideration. </w:t>
      </w:r>
    </w:p>
    <w:p w14:paraId="7ECCA22F" w14:textId="547DF91B" w:rsidR="00C32A57" w:rsidRDefault="00C32A57">
      <w:pPr>
        <w:rPr>
          <w:rFonts w:ascii="Times New Roman" w:eastAsia="Times New Roman" w:hAnsi="Times New Roman" w:cs="Times New Roman"/>
        </w:rPr>
      </w:pPr>
    </w:p>
    <w:p w14:paraId="305D2595" w14:textId="04D5EB1B" w:rsidR="00CD5AE2" w:rsidRDefault="00000000">
      <w:pPr>
        <w:rPr>
          <w:rFonts w:ascii="Times New Roman" w:eastAsia="Times New Roman" w:hAnsi="Times New Roman" w:cs="Times New Roman"/>
        </w:rPr>
      </w:pPr>
      <w:r>
        <w:rPr>
          <w:rFonts w:ascii="Times New Roman" w:eastAsia="Times New Roman" w:hAnsi="Times New Roman" w:cs="Times New Roman"/>
        </w:rPr>
        <w:t>Sincerely,</w:t>
      </w:r>
    </w:p>
    <w:p w14:paraId="52FAA285" w14:textId="1E30BBD3" w:rsidR="00CD5AE2" w:rsidRPr="0053549C" w:rsidRDefault="00BF46E6" w:rsidP="0053549C">
      <w:pPr>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allowOverlap="1" wp14:anchorId="0AAD2272" wp14:editId="4EA240AE">
                <wp:simplePos x="0" y="0"/>
                <wp:positionH relativeFrom="column">
                  <wp:posOffset>3093395</wp:posOffset>
                </wp:positionH>
                <wp:positionV relativeFrom="paragraph">
                  <wp:posOffset>10660</wp:posOffset>
                </wp:positionV>
                <wp:extent cx="1828800" cy="1828800"/>
                <wp:effectExtent l="0" t="0" r="0" b="0"/>
                <wp:wrapSquare wrapText="bothSides"/>
                <wp:docPr id="196480925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AD2272" id="_x0000_t202" coordsize="21600,21600" o:spt="202" path="m,l,21600r21600,l21600,xe">
                <v:stroke joinstyle="miter"/>
                <v:path gradientshapeok="t" o:connecttype="rect"/>
              </v:shapetype>
              <v:shape id="Text Box 1" o:spid="_x0000_s1026" type="#_x0000_t202" style="position:absolute;margin-left:243.55pt;margin-top:.8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" filled="f" stroked="f" strokeweight=".5pt">
                <v:fill o:detectmouseclick="t"/>
                <v:textbox style="mso-fit-shape-to-text:t">
                  <w:txbxContent>
                    <w:p w14:paraId="17CCBE73"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91D7424" wp14:editId="49FD35FB">
                            <wp:extent cx="961523" cy="521546"/>
                            <wp:effectExtent l="0" t="0" r="3810" b="0"/>
                            <wp:docPr id="1091529396" name="Picture 1091529396"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4537" name="Picture 1" descr="A close-up of a signatu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89026" cy="536464"/>
                                    </a:xfrm>
                                    <a:prstGeom prst="rect">
                                      <a:avLst/>
                                    </a:prstGeom>
                                  </pic:spPr>
                                </pic:pic>
                              </a:graphicData>
                            </a:graphic>
                          </wp:inline>
                        </w:drawing>
                      </w:r>
                    </w:p>
                    <w:p w14:paraId="24B2F28F"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Robbie M. Parks, PhD (he/his)</w:t>
                      </w:r>
                    </w:p>
                    <w:p w14:paraId="001014F2"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Asst. Professor of Environmental Health Sciences</w:t>
                      </w:r>
                    </w:p>
                    <w:p w14:paraId="040035D9" w14:textId="77777777" w:rsidR="00BF46E6" w:rsidRDefault="00BF46E6" w:rsidP="0053549C">
                      <w:pPr>
                        <w:rPr>
                          <w:rFonts w:ascii="Times New Roman" w:eastAsia="Times New Roman" w:hAnsi="Times New Roman" w:cs="Times New Roman"/>
                        </w:rPr>
                      </w:pPr>
                      <w:r>
                        <w:rPr>
                          <w:rFonts w:ascii="Times New Roman" w:eastAsia="Times New Roman" w:hAnsi="Times New Roman" w:cs="Times New Roman"/>
                        </w:rPr>
                        <w:t>Mailman School of Public Health</w:t>
                      </w:r>
                    </w:p>
                    <w:p w14:paraId="171E8693" w14:textId="77777777" w:rsidR="00BF46E6" w:rsidRPr="00F54C69" w:rsidRDefault="00BF46E6" w:rsidP="00F54C69">
                      <w:pPr>
                        <w:rPr>
                          <w:rFonts w:ascii="Times New Roman" w:eastAsia="Times New Roman" w:hAnsi="Times New Roman" w:cs="Times New Roman"/>
                        </w:rPr>
                      </w:pPr>
                      <w:r>
                        <w:rPr>
                          <w:rFonts w:ascii="Times New Roman" w:eastAsia="Times New Roman" w:hAnsi="Times New Roman" w:cs="Times New Roman"/>
                        </w:rPr>
                        <w:t>Columbia University</w:t>
                      </w:r>
                    </w:p>
                  </w:txbxContent>
                </v:textbox>
                <w10:wrap type="square"/>
              </v:shape>
            </w:pict>
          </mc:Fallback>
        </mc:AlternateContent>
      </w:r>
      <w:r w:rsidR="00CD5AE2">
        <w:rPr>
          <w:rFonts w:ascii="Times New Roman" w:eastAsia="Times New Roman" w:hAnsi="Times New Roman" w:cs="Times New Roman"/>
          <w:noProof/>
        </w:rPr>
        <w:drawing>
          <wp:inline distT="0" distB="0" distL="0" distR="0" wp14:anchorId="113ACC22" wp14:editId="64641C82">
            <wp:extent cx="1299729" cy="596054"/>
            <wp:effectExtent l="0" t="0" r="0" b="1270"/>
            <wp:docPr id="1252796193"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96193" name="Picture 2" descr="A close up of a signatur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29081" cy="609515"/>
                    </a:xfrm>
                    <a:prstGeom prst="rect">
                      <a:avLst/>
                    </a:prstGeom>
                  </pic:spPr>
                </pic:pic>
              </a:graphicData>
            </a:graphic>
          </wp:inline>
        </w:drawing>
      </w:r>
    </w:p>
    <w:p w14:paraId="59E652B8"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 xml:space="preserve">Cascade </w:t>
      </w:r>
      <w:proofErr w:type="spellStart"/>
      <w:r w:rsidRPr="0053549C">
        <w:rPr>
          <w:rFonts w:ascii="Times New Roman" w:eastAsia="Times New Roman" w:hAnsi="Times New Roman" w:cs="Times New Roman"/>
        </w:rPr>
        <w:t>Tuholske</w:t>
      </w:r>
      <w:proofErr w:type="spellEnd"/>
      <w:r w:rsidRPr="0053549C">
        <w:rPr>
          <w:rFonts w:ascii="Times New Roman" w:eastAsia="Times New Roman" w:hAnsi="Times New Roman" w:cs="Times New Roman"/>
        </w:rPr>
        <w:t>, PhD (he/his)</w:t>
      </w:r>
    </w:p>
    <w:p w14:paraId="74005540"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Asst. Professor of Human-Environment Geography</w:t>
      </w:r>
    </w:p>
    <w:p w14:paraId="4BD3747B" w14:textId="77777777" w:rsidR="0053549C" w:rsidRP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Dept. of Earth Sciences</w:t>
      </w:r>
    </w:p>
    <w:p w14:paraId="0A2872AC" w14:textId="77777777" w:rsidR="0053549C" w:rsidRDefault="0053549C" w:rsidP="0053549C">
      <w:pPr>
        <w:rPr>
          <w:rFonts w:ascii="Times New Roman" w:eastAsia="Times New Roman" w:hAnsi="Times New Roman" w:cs="Times New Roman"/>
        </w:rPr>
      </w:pPr>
      <w:r w:rsidRPr="0053549C">
        <w:rPr>
          <w:rFonts w:ascii="Times New Roman" w:eastAsia="Times New Roman" w:hAnsi="Times New Roman" w:cs="Times New Roman"/>
        </w:rPr>
        <w:t>Montana State University</w:t>
      </w:r>
    </w:p>
    <w:p w14:paraId="1EE21476" w14:textId="02C27692" w:rsidR="00287EE6" w:rsidRDefault="00287EE6" w:rsidP="0053549C">
      <w:pPr>
        <w:rPr>
          <w:rFonts w:ascii="Times New Roman" w:eastAsia="Times New Roman" w:hAnsi="Times New Roman" w:cs="Times New Roman"/>
        </w:rPr>
      </w:pPr>
    </w:p>
    <w:p w14:paraId="070175F3" w14:textId="1FE7E45E" w:rsidR="00C32A57" w:rsidRDefault="00C32A57" w:rsidP="0053549C">
      <w:pPr>
        <w:rPr>
          <w:rFonts w:ascii="Times New Roman" w:eastAsia="Times New Roman" w:hAnsi="Times New Roman" w:cs="Times New Roman"/>
        </w:rPr>
      </w:pPr>
    </w:p>
    <w:sectPr w:rsidR="00C32A57">
      <w:head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D545F" w14:textId="77777777" w:rsidR="009E37F2" w:rsidRDefault="009E37F2">
      <w:pPr>
        <w:spacing w:line="240" w:lineRule="auto"/>
      </w:pPr>
      <w:r>
        <w:separator/>
      </w:r>
    </w:p>
  </w:endnote>
  <w:endnote w:type="continuationSeparator" w:id="0">
    <w:p w14:paraId="0AAFB997" w14:textId="77777777" w:rsidR="009E37F2" w:rsidRDefault="009E37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A8066" w14:textId="77777777" w:rsidR="009E37F2" w:rsidRDefault="009E37F2">
      <w:pPr>
        <w:spacing w:line="240" w:lineRule="auto"/>
      </w:pPr>
      <w:r>
        <w:separator/>
      </w:r>
    </w:p>
  </w:footnote>
  <w:footnote w:type="continuationSeparator" w:id="0">
    <w:p w14:paraId="5847448D" w14:textId="77777777" w:rsidR="009E37F2" w:rsidRDefault="009E37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F10F4" w14:textId="58C490D2" w:rsidR="00C32A57" w:rsidRDefault="006037DB" w:rsidP="000E4E75">
    <w:pPr>
      <w:rPr>
        <w:color w:val="101939"/>
      </w:rPr>
    </w:pPr>
    <w:r w:rsidRPr="009A2BCA">
      <w:rPr>
        <w:noProof/>
      </w:rPr>
      <w:drawing>
        <wp:anchor distT="0" distB="0" distL="114300" distR="114300" simplePos="0" relativeHeight="251660288" behindDoc="1" locked="0" layoutInCell="1" allowOverlap="1" wp14:anchorId="3DD59347" wp14:editId="69BEDB69">
          <wp:simplePos x="0" y="0"/>
          <wp:positionH relativeFrom="column">
            <wp:posOffset>2006600</wp:posOffset>
          </wp:positionH>
          <wp:positionV relativeFrom="paragraph">
            <wp:posOffset>54610</wp:posOffset>
          </wp:positionV>
          <wp:extent cx="2779890" cy="679990"/>
          <wp:effectExtent l="0" t="0" r="1905" b="6350"/>
          <wp:wrapNone/>
          <wp:docPr id="3"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pic:cNvPicPr>
                    <a:picLocks noChangeAspect="1" noChangeArrowheads="1"/>
                  </pic:cNvPicPr>
                </pic:nvPicPr>
                <pic:blipFill>
                  <a:blip r:embed="rId1"/>
                  <a:stretch>
                    <a:fillRect/>
                  </a:stretch>
                </pic:blipFill>
                <pic:spPr bwMode="auto">
                  <a:xfrm>
                    <a:off x="0" y="0"/>
                    <a:ext cx="2779890" cy="679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101939"/>
      </w:rPr>
      <w:drawing>
        <wp:anchor distT="114300" distB="114300" distL="114300" distR="114300" simplePos="0" relativeHeight="251658240" behindDoc="0" locked="0" layoutInCell="1" hidden="0" allowOverlap="1" wp14:anchorId="2636A94A" wp14:editId="07F4B5EA">
          <wp:simplePos x="0" y="0"/>
          <wp:positionH relativeFrom="page">
            <wp:posOffset>923925</wp:posOffset>
          </wp:positionH>
          <wp:positionV relativeFrom="page">
            <wp:posOffset>581025</wp:posOffset>
          </wp:positionV>
          <wp:extent cx="1852490" cy="461388"/>
          <wp:effectExtent l="0" t="0" r="1905" b="0"/>
          <wp:wrapSquare wrapText="bothSides" distT="114300" distB="114300" distL="114300" distR="114300"/>
          <wp:docPr id="1433873433" name="Picture 1433873433"/>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868712" cy="46542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1B6F"/>
    <w:multiLevelType w:val="hybridMultilevel"/>
    <w:tmpl w:val="2E969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7CF7"/>
    <w:multiLevelType w:val="multilevel"/>
    <w:tmpl w:val="CB54F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1523833">
    <w:abstractNumId w:val="1"/>
  </w:num>
  <w:num w:numId="2" w16cid:durableId="2229123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A57"/>
    <w:rsid w:val="0003521E"/>
    <w:rsid w:val="00037665"/>
    <w:rsid w:val="000452B5"/>
    <w:rsid w:val="000561C1"/>
    <w:rsid w:val="00062B4F"/>
    <w:rsid w:val="00074D52"/>
    <w:rsid w:val="000C3447"/>
    <w:rsid w:val="000D25B9"/>
    <w:rsid w:val="000E3CD7"/>
    <w:rsid w:val="000E4E75"/>
    <w:rsid w:val="00106667"/>
    <w:rsid w:val="001127A9"/>
    <w:rsid w:val="001226E4"/>
    <w:rsid w:val="00135428"/>
    <w:rsid w:val="00137395"/>
    <w:rsid w:val="001603A3"/>
    <w:rsid w:val="001642FE"/>
    <w:rsid w:val="00165451"/>
    <w:rsid w:val="00174D61"/>
    <w:rsid w:val="00185640"/>
    <w:rsid w:val="00194025"/>
    <w:rsid w:val="001B13B9"/>
    <w:rsid w:val="001B2CDF"/>
    <w:rsid w:val="001F4516"/>
    <w:rsid w:val="001F7FD5"/>
    <w:rsid w:val="002071C7"/>
    <w:rsid w:val="00210CA7"/>
    <w:rsid w:val="002230A2"/>
    <w:rsid w:val="00223713"/>
    <w:rsid w:val="00235812"/>
    <w:rsid w:val="00241EBD"/>
    <w:rsid w:val="002551B9"/>
    <w:rsid w:val="0025595D"/>
    <w:rsid w:val="00283721"/>
    <w:rsid w:val="00287EE6"/>
    <w:rsid w:val="002E1542"/>
    <w:rsid w:val="002E19AD"/>
    <w:rsid w:val="00300AD1"/>
    <w:rsid w:val="0030570F"/>
    <w:rsid w:val="00321C1D"/>
    <w:rsid w:val="00334183"/>
    <w:rsid w:val="00334201"/>
    <w:rsid w:val="00361F41"/>
    <w:rsid w:val="0036483D"/>
    <w:rsid w:val="003876A4"/>
    <w:rsid w:val="00397067"/>
    <w:rsid w:val="003B11B1"/>
    <w:rsid w:val="003B2364"/>
    <w:rsid w:val="003D17CC"/>
    <w:rsid w:val="003D5BC2"/>
    <w:rsid w:val="003F238D"/>
    <w:rsid w:val="00403EB3"/>
    <w:rsid w:val="00403FA6"/>
    <w:rsid w:val="004224F0"/>
    <w:rsid w:val="00422B57"/>
    <w:rsid w:val="0043717C"/>
    <w:rsid w:val="004443FD"/>
    <w:rsid w:val="00465C28"/>
    <w:rsid w:val="004879F5"/>
    <w:rsid w:val="00490D6C"/>
    <w:rsid w:val="004B4C88"/>
    <w:rsid w:val="004C4531"/>
    <w:rsid w:val="004C60B2"/>
    <w:rsid w:val="004C7E69"/>
    <w:rsid w:val="004E4284"/>
    <w:rsid w:val="004E7A85"/>
    <w:rsid w:val="005165AC"/>
    <w:rsid w:val="005167D6"/>
    <w:rsid w:val="0053549C"/>
    <w:rsid w:val="005355F0"/>
    <w:rsid w:val="00544E87"/>
    <w:rsid w:val="00577F58"/>
    <w:rsid w:val="005871EE"/>
    <w:rsid w:val="00587D1E"/>
    <w:rsid w:val="00596043"/>
    <w:rsid w:val="005A4CE9"/>
    <w:rsid w:val="005A6FE4"/>
    <w:rsid w:val="005C4C2D"/>
    <w:rsid w:val="005C7F97"/>
    <w:rsid w:val="005D3E66"/>
    <w:rsid w:val="005E0BCE"/>
    <w:rsid w:val="005F2FC6"/>
    <w:rsid w:val="006037DB"/>
    <w:rsid w:val="0060541B"/>
    <w:rsid w:val="006138AC"/>
    <w:rsid w:val="00616EFF"/>
    <w:rsid w:val="006443AF"/>
    <w:rsid w:val="00651FFF"/>
    <w:rsid w:val="00662E89"/>
    <w:rsid w:val="0066628D"/>
    <w:rsid w:val="00673D2C"/>
    <w:rsid w:val="00675691"/>
    <w:rsid w:val="00681AB6"/>
    <w:rsid w:val="006853CD"/>
    <w:rsid w:val="006A79E3"/>
    <w:rsid w:val="006B26D8"/>
    <w:rsid w:val="006E1914"/>
    <w:rsid w:val="006E2E55"/>
    <w:rsid w:val="006E3AC9"/>
    <w:rsid w:val="006F6DE4"/>
    <w:rsid w:val="00717D13"/>
    <w:rsid w:val="00721A2D"/>
    <w:rsid w:val="00721C5E"/>
    <w:rsid w:val="00743A09"/>
    <w:rsid w:val="007507C9"/>
    <w:rsid w:val="00753EBC"/>
    <w:rsid w:val="00771845"/>
    <w:rsid w:val="00786848"/>
    <w:rsid w:val="00787626"/>
    <w:rsid w:val="00793CE6"/>
    <w:rsid w:val="00794BD9"/>
    <w:rsid w:val="007955B5"/>
    <w:rsid w:val="007A372A"/>
    <w:rsid w:val="007B138E"/>
    <w:rsid w:val="007B5DC8"/>
    <w:rsid w:val="007C0192"/>
    <w:rsid w:val="007E0192"/>
    <w:rsid w:val="007E462E"/>
    <w:rsid w:val="00805D8B"/>
    <w:rsid w:val="00812C09"/>
    <w:rsid w:val="008154DC"/>
    <w:rsid w:val="00815D86"/>
    <w:rsid w:val="008262BF"/>
    <w:rsid w:val="00833661"/>
    <w:rsid w:val="00834B5F"/>
    <w:rsid w:val="00837E81"/>
    <w:rsid w:val="0085613C"/>
    <w:rsid w:val="00867D5A"/>
    <w:rsid w:val="008716DE"/>
    <w:rsid w:val="00882ECA"/>
    <w:rsid w:val="008A2A03"/>
    <w:rsid w:val="008A6332"/>
    <w:rsid w:val="008B531B"/>
    <w:rsid w:val="008C42E1"/>
    <w:rsid w:val="008E5069"/>
    <w:rsid w:val="008E6E25"/>
    <w:rsid w:val="00903B9B"/>
    <w:rsid w:val="00903FD4"/>
    <w:rsid w:val="00914C30"/>
    <w:rsid w:val="009332AF"/>
    <w:rsid w:val="00934262"/>
    <w:rsid w:val="009453F1"/>
    <w:rsid w:val="009541DF"/>
    <w:rsid w:val="00974377"/>
    <w:rsid w:val="00977742"/>
    <w:rsid w:val="00985FED"/>
    <w:rsid w:val="00997193"/>
    <w:rsid w:val="009A3EAB"/>
    <w:rsid w:val="009C4F7C"/>
    <w:rsid w:val="009D7220"/>
    <w:rsid w:val="009E37F2"/>
    <w:rsid w:val="009F2A6C"/>
    <w:rsid w:val="009F37DF"/>
    <w:rsid w:val="009F5085"/>
    <w:rsid w:val="009F6094"/>
    <w:rsid w:val="00A36526"/>
    <w:rsid w:val="00A47566"/>
    <w:rsid w:val="00A532F1"/>
    <w:rsid w:val="00A62E8B"/>
    <w:rsid w:val="00A67E2D"/>
    <w:rsid w:val="00A81FF1"/>
    <w:rsid w:val="00AC4630"/>
    <w:rsid w:val="00AC7355"/>
    <w:rsid w:val="00B650F2"/>
    <w:rsid w:val="00B657D5"/>
    <w:rsid w:val="00BA6164"/>
    <w:rsid w:val="00BF3297"/>
    <w:rsid w:val="00BF44B0"/>
    <w:rsid w:val="00BF46E6"/>
    <w:rsid w:val="00BF5111"/>
    <w:rsid w:val="00C0606E"/>
    <w:rsid w:val="00C12AF4"/>
    <w:rsid w:val="00C214C9"/>
    <w:rsid w:val="00C24DC5"/>
    <w:rsid w:val="00C32A57"/>
    <w:rsid w:val="00C439F3"/>
    <w:rsid w:val="00C44FCE"/>
    <w:rsid w:val="00C460FB"/>
    <w:rsid w:val="00C50611"/>
    <w:rsid w:val="00C531D6"/>
    <w:rsid w:val="00C66EA6"/>
    <w:rsid w:val="00C85A7D"/>
    <w:rsid w:val="00CA3037"/>
    <w:rsid w:val="00CC187C"/>
    <w:rsid w:val="00CC2B72"/>
    <w:rsid w:val="00CC5B42"/>
    <w:rsid w:val="00CD5AE2"/>
    <w:rsid w:val="00CE1718"/>
    <w:rsid w:val="00CE796C"/>
    <w:rsid w:val="00D0548B"/>
    <w:rsid w:val="00D203A2"/>
    <w:rsid w:val="00D551D9"/>
    <w:rsid w:val="00D55C1B"/>
    <w:rsid w:val="00D8178F"/>
    <w:rsid w:val="00D90A9B"/>
    <w:rsid w:val="00DA11EA"/>
    <w:rsid w:val="00DE3B0F"/>
    <w:rsid w:val="00DF185C"/>
    <w:rsid w:val="00E37E67"/>
    <w:rsid w:val="00E5534C"/>
    <w:rsid w:val="00E56C4A"/>
    <w:rsid w:val="00E63B54"/>
    <w:rsid w:val="00E908D4"/>
    <w:rsid w:val="00EA0823"/>
    <w:rsid w:val="00ED0C38"/>
    <w:rsid w:val="00ED4495"/>
    <w:rsid w:val="00ED707F"/>
    <w:rsid w:val="00EE7B69"/>
    <w:rsid w:val="00EF1F65"/>
    <w:rsid w:val="00EF6D2F"/>
    <w:rsid w:val="00F06FA7"/>
    <w:rsid w:val="00F10DD4"/>
    <w:rsid w:val="00F2053F"/>
    <w:rsid w:val="00F24699"/>
    <w:rsid w:val="00F4763C"/>
    <w:rsid w:val="00F5242F"/>
    <w:rsid w:val="00F920C1"/>
    <w:rsid w:val="00FB5769"/>
    <w:rsid w:val="00FF5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7724"/>
  <w15:docId w15:val="{A219EA2A-1213-F745-AE77-261D74D8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0606E"/>
    <w:pPr>
      <w:tabs>
        <w:tab w:val="center" w:pos="4680"/>
        <w:tab w:val="right" w:pos="9360"/>
      </w:tabs>
      <w:spacing w:line="240" w:lineRule="auto"/>
    </w:pPr>
  </w:style>
  <w:style w:type="character" w:customStyle="1" w:styleId="HeaderChar">
    <w:name w:val="Header Char"/>
    <w:basedOn w:val="DefaultParagraphFont"/>
    <w:link w:val="Header"/>
    <w:uiPriority w:val="99"/>
    <w:rsid w:val="00C0606E"/>
  </w:style>
  <w:style w:type="paragraph" w:styleId="Footer">
    <w:name w:val="footer"/>
    <w:basedOn w:val="Normal"/>
    <w:link w:val="FooterChar"/>
    <w:uiPriority w:val="99"/>
    <w:unhideWhenUsed/>
    <w:rsid w:val="00C0606E"/>
    <w:pPr>
      <w:tabs>
        <w:tab w:val="center" w:pos="4680"/>
        <w:tab w:val="right" w:pos="9360"/>
      </w:tabs>
      <w:spacing w:line="240" w:lineRule="auto"/>
    </w:pPr>
  </w:style>
  <w:style w:type="character" w:customStyle="1" w:styleId="FooterChar">
    <w:name w:val="Footer Char"/>
    <w:basedOn w:val="DefaultParagraphFont"/>
    <w:link w:val="Footer"/>
    <w:uiPriority w:val="99"/>
    <w:rsid w:val="00C0606E"/>
  </w:style>
  <w:style w:type="paragraph" w:styleId="ListParagraph">
    <w:name w:val="List Paragraph"/>
    <w:basedOn w:val="Normal"/>
    <w:uiPriority w:val="34"/>
    <w:qFormat/>
    <w:rsid w:val="0053549C"/>
    <w:pPr>
      <w:ind w:left="720"/>
      <w:contextualSpacing/>
    </w:pPr>
  </w:style>
  <w:style w:type="paragraph" w:styleId="Revision">
    <w:name w:val="Revision"/>
    <w:hidden/>
    <w:uiPriority w:val="99"/>
    <w:semiHidden/>
    <w:rsid w:val="0036483D"/>
    <w:pPr>
      <w:spacing w:line="240" w:lineRule="auto"/>
    </w:pPr>
  </w:style>
  <w:style w:type="character" w:styleId="CommentReference">
    <w:name w:val="annotation reference"/>
    <w:basedOn w:val="DefaultParagraphFont"/>
    <w:uiPriority w:val="99"/>
    <w:semiHidden/>
    <w:unhideWhenUsed/>
    <w:rsid w:val="00334183"/>
    <w:rPr>
      <w:sz w:val="16"/>
      <w:szCs w:val="16"/>
    </w:rPr>
  </w:style>
  <w:style w:type="paragraph" w:styleId="CommentText">
    <w:name w:val="annotation text"/>
    <w:basedOn w:val="Normal"/>
    <w:link w:val="CommentTextChar"/>
    <w:uiPriority w:val="99"/>
    <w:semiHidden/>
    <w:unhideWhenUsed/>
    <w:rsid w:val="00334183"/>
    <w:pPr>
      <w:spacing w:line="240" w:lineRule="auto"/>
    </w:pPr>
    <w:rPr>
      <w:sz w:val="20"/>
      <w:szCs w:val="20"/>
    </w:rPr>
  </w:style>
  <w:style w:type="character" w:customStyle="1" w:styleId="CommentTextChar">
    <w:name w:val="Comment Text Char"/>
    <w:basedOn w:val="DefaultParagraphFont"/>
    <w:link w:val="CommentText"/>
    <w:uiPriority w:val="99"/>
    <w:semiHidden/>
    <w:rsid w:val="00334183"/>
    <w:rPr>
      <w:sz w:val="20"/>
      <w:szCs w:val="20"/>
    </w:rPr>
  </w:style>
  <w:style w:type="paragraph" w:styleId="CommentSubject">
    <w:name w:val="annotation subject"/>
    <w:basedOn w:val="CommentText"/>
    <w:next w:val="CommentText"/>
    <w:link w:val="CommentSubjectChar"/>
    <w:uiPriority w:val="99"/>
    <w:semiHidden/>
    <w:unhideWhenUsed/>
    <w:rsid w:val="00334183"/>
    <w:rPr>
      <w:b/>
      <w:bCs/>
    </w:rPr>
  </w:style>
  <w:style w:type="character" w:customStyle="1" w:styleId="CommentSubjectChar">
    <w:name w:val="Comment Subject Char"/>
    <w:basedOn w:val="CommentTextChar"/>
    <w:link w:val="CommentSubject"/>
    <w:uiPriority w:val="99"/>
    <w:semiHidden/>
    <w:rsid w:val="00334183"/>
    <w:rPr>
      <w:b/>
      <w:bCs/>
      <w:sz w:val="20"/>
      <w:szCs w:val="20"/>
    </w:rPr>
  </w:style>
  <w:style w:type="character" w:styleId="Hyperlink">
    <w:name w:val="Hyperlink"/>
    <w:basedOn w:val="DefaultParagraphFont"/>
    <w:uiPriority w:val="99"/>
    <w:unhideWhenUsed/>
    <w:rsid w:val="00C531D6"/>
    <w:rPr>
      <w:color w:val="0000FF" w:themeColor="hyperlink"/>
      <w:u w:val="single"/>
    </w:rPr>
  </w:style>
  <w:style w:type="character" w:styleId="UnresolvedMention">
    <w:name w:val="Unresolved Mention"/>
    <w:basedOn w:val="DefaultParagraphFont"/>
    <w:uiPriority w:val="99"/>
    <w:semiHidden/>
    <w:unhideWhenUsed/>
    <w:rsid w:val="00C53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02907">
      <w:bodyDiv w:val="1"/>
      <w:marLeft w:val="0"/>
      <w:marRight w:val="0"/>
      <w:marTop w:val="0"/>
      <w:marBottom w:val="0"/>
      <w:divBdr>
        <w:top w:val="none" w:sz="0" w:space="0" w:color="auto"/>
        <w:left w:val="none" w:sz="0" w:space="0" w:color="auto"/>
        <w:bottom w:val="none" w:sz="0" w:space="0" w:color="auto"/>
        <w:right w:val="none" w:sz="0" w:space="0" w:color="auto"/>
      </w:divBdr>
    </w:div>
    <w:div w:id="1387533667">
      <w:bodyDiv w:val="1"/>
      <w:marLeft w:val="0"/>
      <w:marRight w:val="0"/>
      <w:marTop w:val="0"/>
      <w:marBottom w:val="0"/>
      <w:divBdr>
        <w:top w:val="none" w:sz="0" w:space="0" w:color="auto"/>
        <w:left w:val="none" w:sz="0" w:space="0" w:color="auto"/>
        <w:bottom w:val="none" w:sz="0" w:space="0" w:color="auto"/>
        <w:right w:val="none" w:sz="0" w:space="0" w:color="auto"/>
      </w:divBdr>
    </w:div>
    <w:div w:id="1902328275">
      <w:bodyDiv w:val="1"/>
      <w:marLeft w:val="0"/>
      <w:marRight w:val="0"/>
      <w:marTop w:val="0"/>
      <w:marBottom w:val="0"/>
      <w:divBdr>
        <w:top w:val="none" w:sz="0" w:space="0" w:color="auto"/>
        <w:left w:val="none" w:sz="0" w:space="0" w:color="auto"/>
        <w:bottom w:val="none" w:sz="0" w:space="0" w:color="auto"/>
        <w:right w:val="none" w:sz="0" w:space="0" w:color="auto"/>
      </w:divBdr>
    </w:div>
    <w:div w:id="1920820218">
      <w:bodyDiv w:val="1"/>
      <w:marLeft w:val="0"/>
      <w:marRight w:val="0"/>
      <w:marTop w:val="0"/>
      <w:marBottom w:val="0"/>
      <w:divBdr>
        <w:top w:val="none" w:sz="0" w:space="0" w:color="auto"/>
        <w:left w:val="none" w:sz="0" w:space="0" w:color="auto"/>
        <w:bottom w:val="none" w:sz="0" w:space="0" w:color="auto"/>
        <w:right w:val="none" w:sz="0" w:space="0" w:color="auto"/>
      </w:divBdr>
      <w:divsChild>
        <w:div w:id="1191727599">
          <w:marLeft w:val="0"/>
          <w:marRight w:val="0"/>
          <w:marTop w:val="0"/>
          <w:marBottom w:val="0"/>
          <w:divBdr>
            <w:top w:val="none" w:sz="0" w:space="0" w:color="auto"/>
            <w:left w:val="none" w:sz="0" w:space="0" w:color="auto"/>
            <w:bottom w:val="none" w:sz="0" w:space="0" w:color="auto"/>
            <w:right w:val="none" w:sz="0" w:space="0" w:color="auto"/>
          </w:divBdr>
        </w:div>
        <w:div w:id="1847788378">
          <w:marLeft w:val="0"/>
          <w:marRight w:val="0"/>
          <w:marTop w:val="0"/>
          <w:marBottom w:val="0"/>
          <w:divBdr>
            <w:top w:val="none" w:sz="0" w:space="0" w:color="auto"/>
            <w:left w:val="none" w:sz="0" w:space="0" w:color="auto"/>
            <w:bottom w:val="none" w:sz="0" w:space="0" w:color="auto"/>
            <w:right w:val="none" w:sz="0" w:space="0" w:color="auto"/>
          </w:divBdr>
        </w:div>
        <w:div w:id="349532704">
          <w:marLeft w:val="0"/>
          <w:marRight w:val="0"/>
          <w:marTop w:val="0"/>
          <w:marBottom w:val="0"/>
          <w:divBdr>
            <w:top w:val="none" w:sz="0" w:space="0" w:color="auto"/>
            <w:left w:val="none" w:sz="0" w:space="0" w:color="auto"/>
            <w:bottom w:val="none" w:sz="0" w:space="0" w:color="auto"/>
            <w:right w:val="none" w:sz="0" w:space="0" w:color="auto"/>
          </w:divBdr>
        </w:div>
        <w:div w:id="1565722664">
          <w:marLeft w:val="0"/>
          <w:marRight w:val="0"/>
          <w:marTop w:val="0"/>
          <w:marBottom w:val="0"/>
          <w:divBdr>
            <w:top w:val="none" w:sz="0" w:space="0" w:color="auto"/>
            <w:left w:val="none" w:sz="0" w:space="0" w:color="auto"/>
            <w:bottom w:val="none" w:sz="0" w:space="0" w:color="auto"/>
            <w:right w:val="none" w:sz="0" w:space="0" w:color="auto"/>
          </w:divBdr>
        </w:div>
        <w:div w:id="18541040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sustain/info/final-submission/" TargetMode="External"/><Relationship Id="rId13" Type="http://schemas.openxmlformats.org/officeDocument/2006/relationships/image" Target="media/image1.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pringernature.com/orci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ture.com/natsustain/info/gta/"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nature.com/authors/editorial_policies/authorship.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ature.com/authors/policies/data/data-availability-statements-data-citations.pdf" TargetMode="External"/><Relationship Id="rId14" Type="http://schemas.openxmlformats.org/officeDocument/2006/relationships/image" Target="media/image10.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AD91D-C72E-344A-9C54-91FD96FEE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3</cp:revision>
  <cp:lastPrinted>2023-12-29T10:09:00Z</cp:lastPrinted>
  <dcterms:created xsi:type="dcterms:W3CDTF">2023-12-29T10:09:00Z</dcterms:created>
  <dcterms:modified xsi:type="dcterms:W3CDTF">2023-12-29T10:09:00Z</dcterms:modified>
</cp:coreProperties>
</file>