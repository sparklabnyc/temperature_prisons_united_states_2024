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7555F" w14:textId="16BEC97E" w:rsidR="003B73ED" w:rsidRDefault="003B73ED">
      <w:r>
        <w:t>DRAFT</w:t>
      </w:r>
    </w:p>
    <w:p w14:paraId="4C5500F3" w14:textId="77777777" w:rsidR="00777997" w:rsidRDefault="00777997"/>
    <w:p w14:paraId="345CEA9A" w14:textId="524D0D8E" w:rsidR="000A0727" w:rsidRPr="000A0727" w:rsidRDefault="000A0727">
      <w:pPr>
        <w:rPr>
          <w:b/>
          <w:bCs/>
          <w:sz w:val="28"/>
          <w:szCs w:val="28"/>
        </w:rPr>
      </w:pPr>
      <w:del w:id="0" w:author="Parks, Robbie M" w:date="2024-02-11T22:57:00Z">
        <w:r w:rsidRPr="000A0727" w:rsidDel="00C823FA">
          <w:rPr>
            <w:b/>
            <w:bCs/>
            <w:sz w:val="28"/>
            <w:szCs w:val="28"/>
          </w:rPr>
          <w:delText xml:space="preserve">Unsafe </w:delText>
        </w:r>
      </w:del>
      <w:ins w:id="1" w:author="Parks, Robbie M" w:date="2024-02-11T22:57:00Z">
        <w:r w:rsidR="00C823FA">
          <w:rPr>
            <w:b/>
            <w:bCs/>
            <w:sz w:val="28"/>
            <w:szCs w:val="28"/>
          </w:rPr>
          <w:t>Hazardous</w:t>
        </w:r>
        <w:r w:rsidR="00C823FA" w:rsidRPr="000A0727">
          <w:rPr>
            <w:b/>
            <w:bCs/>
            <w:sz w:val="28"/>
            <w:szCs w:val="28"/>
          </w:rPr>
          <w:t xml:space="preserve"> </w:t>
        </w:r>
      </w:ins>
      <w:r w:rsidRPr="000A0727">
        <w:rPr>
          <w:b/>
          <w:bCs/>
          <w:sz w:val="28"/>
          <w:szCs w:val="28"/>
        </w:rPr>
        <w:t xml:space="preserve">Heat and Humidity </w:t>
      </w:r>
      <w:r w:rsidR="00544CDB">
        <w:rPr>
          <w:b/>
          <w:bCs/>
          <w:sz w:val="28"/>
          <w:szCs w:val="28"/>
        </w:rPr>
        <w:t>Is Widespread in</w:t>
      </w:r>
      <w:r w:rsidRPr="000A0727">
        <w:rPr>
          <w:b/>
          <w:bCs/>
          <w:sz w:val="28"/>
          <w:szCs w:val="28"/>
        </w:rPr>
        <w:t xml:space="preserve"> U.S. Jails and Prisons</w:t>
      </w:r>
      <w:r>
        <w:rPr>
          <w:b/>
          <w:bCs/>
          <w:sz w:val="28"/>
          <w:szCs w:val="28"/>
        </w:rPr>
        <w:t xml:space="preserve">, </w:t>
      </w:r>
      <w:r w:rsidR="00CD7CCD">
        <w:rPr>
          <w:b/>
          <w:bCs/>
          <w:sz w:val="28"/>
          <w:szCs w:val="28"/>
        </w:rPr>
        <w:t xml:space="preserve">and </w:t>
      </w:r>
      <w:r>
        <w:rPr>
          <w:b/>
          <w:bCs/>
          <w:sz w:val="28"/>
          <w:szCs w:val="28"/>
        </w:rPr>
        <w:t xml:space="preserve">Climate Change Is </w:t>
      </w:r>
      <w:r w:rsidR="00544CDB">
        <w:rPr>
          <w:b/>
          <w:bCs/>
          <w:sz w:val="28"/>
          <w:szCs w:val="28"/>
        </w:rPr>
        <w:t xml:space="preserve">Worsening </w:t>
      </w:r>
      <w:r>
        <w:rPr>
          <w:b/>
          <w:bCs/>
          <w:sz w:val="28"/>
          <w:szCs w:val="28"/>
        </w:rPr>
        <w:t>Conditions</w:t>
      </w:r>
    </w:p>
    <w:p w14:paraId="1A1F2588" w14:textId="461CBC71" w:rsidR="000A0727" w:rsidRDefault="000A0727">
      <w:pPr>
        <w:rPr>
          <w:b/>
          <w:bCs/>
        </w:rPr>
      </w:pPr>
    </w:p>
    <w:p w14:paraId="17D6F762" w14:textId="7DBF00B2" w:rsidR="0011252A" w:rsidRDefault="00186AAF">
      <w:r>
        <w:t xml:space="preserve">An estimated </w:t>
      </w:r>
      <w:commentRangeStart w:id="2"/>
      <w:del w:id="3" w:author="Parks, Robbie M" w:date="2024-02-11T22:04:00Z">
        <w:r w:rsidDel="0057287F">
          <w:delText xml:space="preserve">NUMBER </w:delText>
        </w:r>
      </w:del>
      <w:commentRangeEnd w:id="2"/>
      <w:ins w:id="4" w:author="Parks, Robbie M" w:date="2024-02-11T22:04:00Z">
        <w:r w:rsidR="0057287F">
          <w:t>1.</w:t>
        </w:r>
      </w:ins>
      <w:ins w:id="5" w:author="Parks, Robbie M" w:date="2024-02-11T22:09:00Z">
        <w:r w:rsidR="009E6EAB">
          <w:t>8</w:t>
        </w:r>
      </w:ins>
      <w:ins w:id="6" w:author="Parks, Robbie M" w:date="2024-02-11T22:04:00Z">
        <w:r w:rsidR="0057287F">
          <w:t xml:space="preserve"> million</w:t>
        </w:r>
        <w:r w:rsidR="0057287F">
          <w:t xml:space="preserve"> </w:t>
        </w:r>
      </w:ins>
      <w:r w:rsidR="00EE75E6">
        <w:rPr>
          <w:rStyle w:val="CommentReference"/>
        </w:rPr>
        <w:commentReference w:id="2"/>
      </w:r>
      <w:del w:id="7" w:author="Parks, Robbie M" w:date="2024-02-11T22:04:00Z">
        <w:r w:rsidDel="00BF3992">
          <w:delText xml:space="preserve">of </w:delText>
        </w:r>
      </w:del>
      <w:r>
        <w:t xml:space="preserve">incarcerated </w:t>
      </w:r>
      <w:commentRangeStart w:id="8"/>
      <w:del w:id="9" w:author="Parks, Robbie M" w:date="2024-02-11T21:34:00Z">
        <w:r w:rsidDel="004A48CF">
          <w:delText xml:space="preserve">Americans </w:delText>
        </w:r>
      </w:del>
      <w:ins w:id="10" w:author="Parks, Robbie M" w:date="2024-02-11T21:34:00Z">
        <w:r w:rsidR="004A48CF">
          <w:t xml:space="preserve">people in the United </w:t>
        </w:r>
      </w:ins>
      <w:commentRangeEnd w:id="8"/>
      <w:ins w:id="11" w:author="Parks, Robbie M" w:date="2024-02-11T21:35:00Z">
        <w:r w:rsidR="007A4EBF">
          <w:rPr>
            <w:rStyle w:val="CommentReference"/>
          </w:rPr>
          <w:commentReference w:id="8"/>
        </w:r>
      </w:ins>
      <w:ins w:id="12" w:author="Parks, Robbie M" w:date="2024-02-11T21:34:00Z">
        <w:r w:rsidR="004A48CF">
          <w:t>States</w:t>
        </w:r>
        <w:r w:rsidR="004A48CF">
          <w:t xml:space="preserve"> </w:t>
        </w:r>
      </w:ins>
      <w:del w:id="13" w:author="Parks, Robbie M" w:date="2024-02-11T22:04:00Z">
        <w:r w:rsidDel="00C420EA">
          <w:delText xml:space="preserve">are </w:delText>
        </w:r>
      </w:del>
      <w:ins w:id="14" w:author="Parks, Robbie M" w:date="2024-02-11T22:04:00Z">
        <w:r w:rsidR="00C420EA">
          <w:t>have been recently</w:t>
        </w:r>
        <w:r w:rsidR="00C420EA">
          <w:t xml:space="preserve"> </w:t>
        </w:r>
      </w:ins>
      <w:r>
        <w:t xml:space="preserve">exposed to </w:t>
      </w:r>
      <w:ins w:id="15" w:author="Parks, Robbie M" w:date="2024-02-11T22:06:00Z">
        <w:r w:rsidR="00DC35C1">
          <w:t xml:space="preserve">a </w:t>
        </w:r>
      </w:ins>
      <w:r>
        <w:t xml:space="preserve">dangerous </w:t>
      </w:r>
      <w:ins w:id="16" w:author="Parks, Robbie M" w:date="2024-02-11T21:34:00Z">
        <w:r w:rsidR="00BC3D95">
          <w:t xml:space="preserve">combination of </w:t>
        </w:r>
      </w:ins>
      <w:r>
        <w:t>heat and humidity</w:t>
      </w:r>
      <w:del w:id="17" w:author="Parks, Robbie M" w:date="2024-02-11T22:38:00Z">
        <w:r w:rsidDel="00652EDC">
          <w:delText xml:space="preserve"> every year</w:delText>
        </w:r>
      </w:del>
      <w:r>
        <w:t xml:space="preserve">, and on average experience </w:t>
      </w:r>
      <w:commentRangeStart w:id="18"/>
      <w:del w:id="19" w:author="Parks, Robbie M" w:date="2024-02-11T22:34:00Z">
        <w:r w:rsidDel="00B662A8">
          <w:delText xml:space="preserve">NUMBER </w:delText>
        </w:r>
      </w:del>
      <w:commentRangeEnd w:id="18"/>
      <w:ins w:id="20" w:author="Parks, Robbie M" w:date="2024-02-11T22:34:00Z">
        <w:r w:rsidR="00B662A8">
          <w:t>42</w:t>
        </w:r>
        <w:r w:rsidR="00B662A8">
          <w:t xml:space="preserve"> </w:t>
        </w:r>
      </w:ins>
      <w:r w:rsidR="00EE75E6">
        <w:rPr>
          <w:rStyle w:val="CommentReference"/>
        </w:rPr>
        <w:commentReference w:id="18"/>
      </w:r>
      <w:r>
        <w:t>days of these conditions</w:t>
      </w:r>
      <w:ins w:id="21" w:author="Parks, Robbie M" w:date="2024-02-11T22:38:00Z">
        <w:r w:rsidR="00FA45D7">
          <w:t xml:space="preserve"> each year</w:t>
        </w:r>
      </w:ins>
      <w:r>
        <w:t>—</w:t>
      </w:r>
      <w:del w:id="22" w:author="Parks, Robbie M" w:date="2024-02-11T22:38:00Z">
        <w:r w:rsidDel="004D41E6">
          <w:delText>ROUGH PORTION</w:delText>
        </w:r>
      </w:del>
      <w:ins w:id="23" w:author="Parks, Robbie M" w:date="2024-02-11T22:38:00Z">
        <w:r w:rsidR="004D41E6">
          <w:t>many</w:t>
        </w:r>
      </w:ins>
      <w:r w:rsidR="00553178">
        <w:t xml:space="preserve"> </w:t>
      </w:r>
      <w:r w:rsidRPr="00186AAF">
        <w:t xml:space="preserve">of them in </w:t>
      </w:r>
      <w:r w:rsidR="00553178">
        <w:t xml:space="preserve">the 44 </w:t>
      </w:r>
      <w:r w:rsidRPr="00186AAF">
        <w:t xml:space="preserve">states that do not provide universal air conditioning </w:t>
      </w:r>
      <w:r>
        <w:t>to inmates</w:t>
      </w:r>
      <w:r w:rsidRPr="00186AAF">
        <w:t>.</w:t>
      </w:r>
      <w:r>
        <w:t xml:space="preserve"> </w:t>
      </w:r>
      <w:r w:rsidR="0011252A">
        <w:t>Tracking with climate change,</w:t>
      </w:r>
      <w:r w:rsidR="00E64279">
        <w:t xml:space="preserve"> in recent decades,</w:t>
      </w:r>
      <w:r w:rsidR="0011252A">
        <w:t xml:space="preserve"> the number of </w:t>
      </w:r>
      <w:r w:rsidR="0011252A" w:rsidRPr="0011252A">
        <w:rPr>
          <w:bCs/>
          <w:lang w:val="en-GB"/>
        </w:rPr>
        <w:t>dangerous humid heat days</w:t>
      </w:r>
      <w:r w:rsidR="0011252A">
        <w:rPr>
          <w:bCs/>
          <w:lang w:val="en-GB"/>
        </w:rPr>
        <w:t xml:space="preserve"> </w:t>
      </w:r>
      <w:r w:rsidR="0023401A">
        <w:rPr>
          <w:bCs/>
          <w:lang w:val="en-GB"/>
        </w:rPr>
        <w:t>in carceral facilities</w:t>
      </w:r>
      <w:r w:rsidR="00E64279">
        <w:rPr>
          <w:bCs/>
          <w:lang w:val="en-GB"/>
        </w:rPr>
        <w:t xml:space="preserve"> has increased</w:t>
      </w:r>
      <w:r w:rsidR="0011252A">
        <w:rPr>
          <w:bCs/>
          <w:lang w:val="en-GB"/>
        </w:rPr>
        <w:t xml:space="preserve">, with </w:t>
      </w:r>
      <w:r w:rsidR="0023401A">
        <w:rPr>
          <w:bCs/>
          <w:lang w:val="en-GB"/>
        </w:rPr>
        <w:t>those in the south</w:t>
      </w:r>
      <w:r w:rsidR="0011252A" w:rsidRPr="0011252A">
        <w:rPr>
          <w:bCs/>
          <w:lang w:val="en-GB"/>
        </w:rPr>
        <w:t xml:space="preserve"> experiencing the most rapid warming. </w:t>
      </w:r>
    </w:p>
    <w:p w14:paraId="43F7B261" w14:textId="77777777" w:rsidR="00DC0082" w:rsidRDefault="00DC0082"/>
    <w:p w14:paraId="32535C8E" w14:textId="6A570A1D" w:rsidR="00DC0082" w:rsidRDefault="00777997">
      <w:r>
        <w:t xml:space="preserve">The findings </w:t>
      </w:r>
      <w:r w:rsidR="00186AAF">
        <w:t>by researchers at Columbia University Mailman School of Public Health</w:t>
      </w:r>
      <w:ins w:id="24" w:author="Parks, Robbie M" w:date="2024-02-11T22:43:00Z">
        <w:r w:rsidR="009F06DF">
          <w:t xml:space="preserve">, </w:t>
        </w:r>
      </w:ins>
      <w:del w:id="25" w:author="Parks, Robbie M" w:date="2024-02-11T22:43:00Z">
        <w:r w:rsidR="00186AAF" w:rsidDel="009F06DF">
          <w:delText xml:space="preserve"> and </w:delText>
        </w:r>
      </w:del>
      <w:r w:rsidR="00186AAF">
        <w:t>Montana State University</w:t>
      </w:r>
      <w:ins w:id="26" w:author="Parks, Robbie M" w:date="2024-02-11T22:43:00Z">
        <w:r w:rsidR="003E6FB2">
          <w:t xml:space="preserve">, </w:t>
        </w:r>
        <w:r w:rsidR="0029741C">
          <w:t>University of Kansas and</w:t>
        </w:r>
        <w:r w:rsidR="00F65E26">
          <w:t xml:space="preserve"> University of California, Los Angeles (UCLA)</w:t>
        </w:r>
      </w:ins>
      <w:r w:rsidR="00186AAF">
        <w:t xml:space="preserve"> </w:t>
      </w:r>
      <w:r>
        <w:t xml:space="preserve">appear in the journal </w:t>
      </w:r>
      <w:r w:rsidRPr="00186AAF">
        <w:rPr>
          <w:i/>
          <w:iCs/>
        </w:rPr>
        <w:t>Nature Sustainability</w:t>
      </w:r>
      <w:r>
        <w:t xml:space="preserve">. </w:t>
      </w:r>
    </w:p>
    <w:p w14:paraId="7A11CE28" w14:textId="181EE0CD" w:rsidR="00DC0082" w:rsidRDefault="00DC0082"/>
    <w:p w14:paraId="0574F003" w14:textId="732F9822" w:rsidR="00DC0082" w:rsidRDefault="00DC0082" w:rsidP="00DC0082">
      <w:pPr>
        <w:rPr>
          <w:lang w:val="en"/>
        </w:rPr>
      </w:pPr>
      <w:r>
        <w:t xml:space="preserve">“Exposure to excess heat and humidity </w:t>
      </w:r>
      <w:r w:rsidRPr="00561F97">
        <w:rPr>
          <w:lang w:val="en"/>
        </w:rPr>
        <w:t xml:space="preserve">can </w:t>
      </w:r>
      <w:r w:rsidRPr="00DC0082">
        <w:rPr>
          <w:lang w:val="en"/>
        </w:rPr>
        <w:t>lead to</w:t>
      </w:r>
      <w:r w:rsidRPr="00561F97">
        <w:rPr>
          <w:lang w:val="en"/>
        </w:rPr>
        <w:t xml:space="preserve"> </w:t>
      </w:r>
      <w:r w:rsidRPr="00DC0082">
        <w:rPr>
          <w:lang w:val="en"/>
        </w:rPr>
        <w:t>deadly</w:t>
      </w:r>
      <w:r w:rsidRPr="00561F97">
        <w:rPr>
          <w:lang w:val="en"/>
        </w:rPr>
        <w:t xml:space="preserve"> heat stroke</w:t>
      </w:r>
      <w:r w:rsidRPr="00DC0082">
        <w:rPr>
          <w:lang w:val="en"/>
        </w:rPr>
        <w:t xml:space="preserve"> and kidney disease from </w:t>
      </w:r>
      <w:r w:rsidRPr="00561F97">
        <w:rPr>
          <w:lang w:val="en"/>
        </w:rPr>
        <w:t>chronic dehydration</w:t>
      </w:r>
      <w:r>
        <w:rPr>
          <w:lang w:val="en"/>
        </w:rPr>
        <w:t>, among other health issues,</w:t>
      </w:r>
      <w:ins w:id="27" w:author="Tuholske, Cascade" w:date="2024-02-09T08:48:00Z">
        <w:r w:rsidR="00620A67">
          <w:rPr>
            <w:lang w:val="en"/>
          </w:rPr>
          <w:t xml:space="preserve"> for incarcerated people in the United States</w:t>
        </w:r>
      </w:ins>
      <w:r>
        <w:rPr>
          <w:lang w:val="en"/>
        </w:rPr>
        <w:t xml:space="preserve">” </w:t>
      </w:r>
      <w:commentRangeStart w:id="28"/>
      <w:r>
        <w:rPr>
          <w:lang w:val="en"/>
        </w:rPr>
        <w:t xml:space="preserve">says </w:t>
      </w:r>
      <w:commentRangeEnd w:id="28"/>
      <w:r w:rsidR="00FA71D9">
        <w:rPr>
          <w:rStyle w:val="CommentReference"/>
        </w:rPr>
        <w:commentReference w:id="28"/>
      </w:r>
      <w:r>
        <w:t xml:space="preserve">first author Cascade Tuholske, PhD, </w:t>
      </w:r>
      <w:r w:rsidR="00D16F9B">
        <w:t xml:space="preserve">assistant professor of </w:t>
      </w:r>
      <w:del w:id="29" w:author="Tuholske, Cascade" w:date="2024-02-09T08:47:00Z">
        <w:r w:rsidR="00D16F9B" w:rsidRPr="00D16F9B" w:rsidDel="00620A67">
          <w:delText xml:space="preserve">climate change, urbanization, and </w:delText>
        </w:r>
        <w:r w:rsidR="00D16F9B" w:rsidDel="00620A67">
          <w:delText>fo</w:delText>
        </w:r>
        <w:r w:rsidR="00D16F9B" w:rsidRPr="00D16F9B" w:rsidDel="00620A67">
          <w:delText xml:space="preserve">od </w:delText>
        </w:r>
        <w:r w:rsidR="00D16F9B" w:rsidDel="00620A67">
          <w:delText>s</w:delText>
        </w:r>
        <w:r w:rsidR="00D16F9B" w:rsidRPr="00D16F9B" w:rsidDel="00620A67">
          <w:delText>ecurity</w:delText>
        </w:r>
      </w:del>
      <w:ins w:id="30" w:author="Tuholske, Cascade" w:date="2024-02-09T08:47:00Z">
        <w:r w:rsidR="00620A67">
          <w:t>Human-Environment Geography</w:t>
        </w:r>
      </w:ins>
      <w:r w:rsidR="00D16F9B">
        <w:t xml:space="preserve"> at</w:t>
      </w:r>
      <w:r>
        <w:t xml:space="preserve"> </w:t>
      </w:r>
      <w:r w:rsidRPr="003C481E">
        <w:t>Montana State University</w:t>
      </w:r>
      <w:r>
        <w:t>. “The majority of these exposures are happening in</w:t>
      </w:r>
      <w:ins w:id="31" w:author="Tuholske, Cascade" w:date="2024-02-09T08:49:00Z">
        <w:r w:rsidR="00620A67">
          <w:t xml:space="preserve"> state-run prisons and jails in Southern states that do not</w:t>
        </w:r>
      </w:ins>
      <w:ins w:id="32" w:author="Tuholske, Cascade" w:date="2024-02-09T08:51:00Z">
        <w:r w:rsidR="00620A67">
          <w:t xml:space="preserve"> legally mandate</w:t>
        </w:r>
      </w:ins>
      <w:ins w:id="33" w:author="Tuholske, Cascade" w:date="2024-02-09T08:49:00Z">
        <w:r w:rsidR="00620A67">
          <w:t xml:space="preserve"> access to air conditioning </w:t>
        </w:r>
      </w:ins>
      <w:ins w:id="34" w:author="Tuholske, Cascade" w:date="2024-02-09T08:50:00Z">
        <w:r w:rsidR="00620A67">
          <w:t>for the incarcerated</w:t>
        </w:r>
      </w:ins>
      <w:del w:id="35" w:author="Tuholske, Cascade" w:date="2024-02-09T08:49:00Z">
        <w:r w:rsidDel="00620A67">
          <w:delText xml:space="preserve"> </w:delText>
        </w:r>
        <w:r w:rsidR="00FA71D9" w:rsidDel="00620A67">
          <w:delText>Southern states</w:delText>
        </w:r>
        <w:r w:rsidDel="00620A67">
          <w:delText xml:space="preserve"> </w:delText>
        </w:r>
        <w:r w:rsidR="00FA71D9" w:rsidDel="00620A67">
          <w:delText>without</w:delText>
        </w:r>
        <w:r w:rsidRPr="00DC0082" w:rsidDel="00620A67">
          <w:rPr>
            <w:lang w:val="en"/>
          </w:rPr>
          <w:delText xml:space="preserve"> mandatory indoor temperature requirements for state-run institutions</w:delText>
        </w:r>
      </w:del>
      <w:r>
        <w:rPr>
          <w:lang w:val="en"/>
        </w:rPr>
        <w:t>.</w:t>
      </w:r>
      <w:del w:id="36" w:author="Tuholske, Cascade" w:date="2024-02-09T08:50:00Z">
        <w:r w:rsidDel="00620A67">
          <w:rPr>
            <w:lang w:val="en"/>
          </w:rPr>
          <w:delText xml:space="preserve"> </w:delText>
        </w:r>
        <w:r w:rsidR="001D6BB9" w:rsidDel="00620A67">
          <w:rPr>
            <w:lang w:val="en"/>
          </w:rPr>
          <w:delText>Yet, throughout</w:delText>
        </w:r>
        <w:r w:rsidDel="00620A67">
          <w:rPr>
            <w:lang w:val="en"/>
          </w:rPr>
          <w:delText xml:space="preserve"> the country, </w:delText>
        </w:r>
        <w:r w:rsidRPr="00DC0082" w:rsidDel="00620A67">
          <w:rPr>
            <w:lang w:val="en"/>
          </w:rPr>
          <w:delText xml:space="preserve">including in the Northeast and Midwest, </w:delText>
        </w:r>
        <w:r w:rsidR="001D6BB9" w:rsidDel="00620A67">
          <w:rPr>
            <w:lang w:val="en"/>
          </w:rPr>
          <w:delText>numerous</w:delText>
        </w:r>
        <w:r w:rsidRPr="00DC0082" w:rsidDel="00620A67">
          <w:rPr>
            <w:lang w:val="en"/>
          </w:rPr>
          <w:delText xml:space="preserve"> locations with carceral facilities also experienced increasing number</w:delText>
        </w:r>
        <w:r w:rsidR="001D6BB9" w:rsidDel="00620A67">
          <w:rPr>
            <w:lang w:val="en"/>
          </w:rPr>
          <w:delText>s</w:delText>
        </w:r>
        <w:r w:rsidRPr="00DC0082" w:rsidDel="00620A67">
          <w:rPr>
            <w:lang w:val="en"/>
          </w:rPr>
          <w:delText xml:space="preserve"> of dangerous humid heat days</w:delText>
        </w:r>
      </w:del>
      <w:ins w:id="37" w:author="Tuholske, Cascade" w:date="2024-02-09T08:50:00Z">
        <w:r w:rsidR="00620A67">
          <w:rPr>
            <w:lang w:val="en"/>
          </w:rPr>
          <w:t xml:space="preserve"> </w:t>
        </w:r>
      </w:ins>
      <w:ins w:id="38" w:author="Tuholske, Cascade" w:date="2024-02-09T08:52:00Z">
        <w:r w:rsidR="00620A67">
          <w:rPr>
            <w:lang w:val="en"/>
          </w:rPr>
          <w:t>It’s concerning because</w:t>
        </w:r>
      </w:ins>
      <w:ins w:id="39" w:author="Tuholske, Cascade" w:date="2024-02-09T08:54:00Z">
        <w:r w:rsidR="00620A67">
          <w:rPr>
            <w:lang w:val="en"/>
          </w:rPr>
          <w:t xml:space="preserve"> </w:t>
        </w:r>
      </w:ins>
      <w:ins w:id="40" w:author="Tuholske, Cascade" w:date="2024-02-09T08:52:00Z">
        <w:r w:rsidR="00620A67">
          <w:rPr>
            <w:lang w:val="en"/>
          </w:rPr>
          <w:t>c</w:t>
        </w:r>
      </w:ins>
      <w:ins w:id="41" w:author="Tuholske, Cascade" w:date="2024-02-09T08:50:00Z">
        <w:r w:rsidR="00620A67">
          <w:rPr>
            <w:lang w:val="en"/>
          </w:rPr>
          <w:t xml:space="preserve">limate change </w:t>
        </w:r>
      </w:ins>
      <w:ins w:id="42" w:author="Tuholske, Cascade" w:date="2024-02-09T08:53:00Z">
        <w:r w:rsidR="00620A67">
          <w:rPr>
            <w:lang w:val="en"/>
          </w:rPr>
          <w:t xml:space="preserve">is </w:t>
        </w:r>
      </w:ins>
      <w:ins w:id="43" w:author="Tuholske, Cascade" w:date="2024-02-09T08:52:00Z">
        <w:r w:rsidR="00620A67">
          <w:rPr>
            <w:lang w:val="en"/>
          </w:rPr>
          <w:t xml:space="preserve">amplifying </w:t>
        </w:r>
      </w:ins>
      <w:ins w:id="44" w:author="Tuholske, Cascade" w:date="2024-02-09T08:50:00Z">
        <w:r w:rsidR="00620A67">
          <w:rPr>
            <w:lang w:val="en"/>
          </w:rPr>
          <w:t>dangerous heat extremes</w:t>
        </w:r>
      </w:ins>
      <w:ins w:id="45" w:author="Tuholske, Cascade" w:date="2024-02-09T08:51:00Z">
        <w:r w:rsidR="00620A67">
          <w:rPr>
            <w:lang w:val="en"/>
          </w:rPr>
          <w:t xml:space="preserve"> in these locations.</w:t>
        </w:r>
      </w:ins>
      <w:del w:id="46" w:author="Tuholske, Cascade" w:date="2024-02-09T08:50:00Z">
        <w:r w:rsidDel="00620A67">
          <w:rPr>
            <w:lang w:val="en"/>
          </w:rPr>
          <w:delText>.</w:delText>
        </w:r>
      </w:del>
      <w:r>
        <w:rPr>
          <w:lang w:val="en"/>
        </w:rPr>
        <w:t>”</w:t>
      </w:r>
    </w:p>
    <w:p w14:paraId="1A61D267" w14:textId="35D178A9" w:rsidR="00C85507" w:rsidRDefault="00C85507" w:rsidP="00DC0082">
      <w:pPr>
        <w:rPr>
          <w:lang w:val="en"/>
        </w:rPr>
      </w:pPr>
    </w:p>
    <w:p w14:paraId="400EAA8F" w14:textId="41787551" w:rsidR="00C85507" w:rsidRPr="00E64279" w:rsidRDefault="00C85507" w:rsidP="00DC0082">
      <w:pPr>
        <w:rPr>
          <w:lang w:val="en-GB"/>
        </w:rPr>
      </w:pPr>
      <w:r w:rsidRPr="00C85507">
        <w:rPr>
          <w:lang w:val="en"/>
        </w:rPr>
        <w:t>“</w:t>
      </w:r>
      <w:ins w:id="47" w:author="Parks, Robbie M" w:date="2024-02-11T22:55:00Z">
        <w:r w:rsidR="00652833">
          <w:rPr>
            <w:lang w:val="en"/>
          </w:rPr>
          <w:t>D</w:t>
        </w:r>
      </w:ins>
      <w:del w:id="48" w:author="Parks, Robbie M" w:date="2024-02-11T22:55:00Z">
        <w:r w:rsidRPr="00C85507" w:rsidDel="00A77F68">
          <w:delText>Researchers and policymakers have largely ignored how d</w:delText>
        </w:r>
      </w:del>
      <w:r w:rsidRPr="00C85507">
        <w:t xml:space="preserve">angerous heat </w:t>
      </w:r>
      <w:del w:id="49" w:author="Parks, Robbie M" w:date="2024-02-11T22:55:00Z">
        <w:r w:rsidRPr="00C85507" w:rsidDel="00CA05B2">
          <w:delText xml:space="preserve">impacts </w:delText>
        </w:r>
      </w:del>
      <w:ins w:id="50" w:author="Parks, Robbie M" w:date="2024-02-11T22:55:00Z">
        <w:r w:rsidR="00CA05B2">
          <w:t>impacting</w:t>
        </w:r>
        <w:r w:rsidR="00CA05B2" w:rsidRPr="00C85507">
          <w:t xml:space="preserve"> </w:t>
        </w:r>
      </w:ins>
      <w:r w:rsidRPr="00C85507">
        <w:t>incarcerated people</w:t>
      </w:r>
      <w:ins w:id="51" w:author="Parks, Robbie M" w:date="2024-02-11T22:55:00Z">
        <w:r w:rsidR="00CA78E0">
          <w:t xml:space="preserve"> has been largely ignored</w:t>
        </w:r>
      </w:ins>
      <w:r w:rsidRPr="00C85507">
        <w:t>, in part due to perceptions that their physical suffering is justified,” says</w:t>
      </w:r>
      <w:r>
        <w:t xml:space="preserve"> senior author Robbie M. Parks, PhD, </w:t>
      </w:r>
      <w:del w:id="52" w:author="Parks, Robbie M" w:date="2024-02-11T21:37:00Z">
        <w:r w:rsidDel="00B828F7">
          <w:delText>TITLE</w:delText>
        </w:r>
      </w:del>
      <w:ins w:id="53" w:author="Parks, Robbie M" w:date="2024-02-11T21:37:00Z">
        <w:r w:rsidR="00B828F7">
          <w:t>Assistant Professor of Environmental Health Sciences</w:t>
        </w:r>
      </w:ins>
      <w:r>
        <w:t xml:space="preserve">, Columbia University Mailman School of Public Health. </w:t>
      </w:r>
      <w:r w:rsidR="001D6BB9">
        <w:t>“L</w:t>
      </w:r>
      <w:r w:rsidR="00E64279" w:rsidRPr="00E64279">
        <w:t xml:space="preserve">aws mandating safe temperature ranges, enhanced social and physical infrastructure, and </w:t>
      </w:r>
      <w:ins w:id="54" w:author="Parks, Robbie M" w:date="2024-02-11T22:56:00Z">
        <w:r w:rsidR="00F17ECD">
          <w:t xml:space="preserve">focused </w:t>
        </w:r>
      </w:ins>
      <w:r w:rsidR="00E64279" w:rsidRPr="00E64279">
        <w:t xml:space="preserve">health system interventions could mitigate the </w:t>
      </w:r>
      <w:r w:rsidR="00E64279">
        <w:t>problem</w:t>
      </w:r>
      <w:r w:rsidR="00E64279" w:rsidRPr="00E64279">
        <w:t xml:space="preserve">. </w:t>
      </w:r>
      <w:del w:id="55" w:author="Parks, Robbie M" w:date="2024-02-11T22:56:00Z">
        <w:r w:rsidR="00E64279" w:rsidRPr="00E64279" w:rsidDel="008178B7">
          <w:delText xml:space="preserve">Underlying this is the need for a fundamental overhaul to the perception and treatment of incarcerated people in environmental public health policy and regulatory action. </w:delText>
        </w:r>
      </w:del>
      <w:r w:rsidR="00E64279" w:rsidRPr="00E64279">
        <w:t xml:space="preserve">Doing so is critical </w:t>
      </w:r>
      <w:del w:id="56" w:author="Parks, Robbie M" w:date="2024-02-11T22:56:00Z">
        <w:r w:rsidR="00E64279" w:rsidRPr="00E64279" w:rsidDel="00AD763E">
          <w:delText xml:space="preserve">to environmental justice, particularly </w:delText>
        </w:r>
      </w:del>
      <w:r w:rsidR="00E64279" w:rsidRPr="00E64279">
        <w:t>for incarcerated people</w:t>
      </w:r>
      <w:ins w:id="57" w:author="Parks, Robbie M" w:date="2024-02-11T22:56:00Z">
        <w:r w:rsidR="00CC3943">
          <w:t xml:space="preserve">, who have </w:t>
        </w:r>
        <w:r w:rsidR="00894E11">
          <w:t xml:space="preserve">severely </w:t>
        </w:r>
      </w:ins>
      <w:del w:id="58" w:author="Parks, Robbie M" w:date="2024-02-11T22:56:00Z">
        <w:r w:rsidR="00E64279" w:rsidRPr="00E64279" w:rsidDel="00CC3943">
          <w:delText xml:space="preserve"> </w:delText>
        </w:r>
        <w:r w:rsidR="00E64279" w:rsidRPr="00E64279" w:rsidDel="00894E11">
          <w:delText xml:space="preserve">with </w:delText>
        </w:r>
      </w:del>
      <w:r w:rsidR="00E64279" w:rsidRPr="00E64279">
        <w:t>limited social and political agency.</w:t>
      </w:r>
      <w:r w:rsidR="00E64279" w:rsidRPr="00E64279">
        <w:rPr>
          <w:lang w:val="en-GB"/>
        </w:rPr>
        <w:t>”</w:t>
      </w:r>
    </w:p>
    <w:p w14:paraId="2244CF80" w14:textId="77777777" w:rsidR="00E64279" w:rsidRDefault="00E64279" w:rsidP="00B4320A">
      <w:pPr>
        <w:rPr>
          <w:bCs/>
          <w:iCs/>
        </w:rPr>
      </w:pPr>
    </w:p>
    <w:p w14:paraId="6354D434" w14:textId="39B9A6E7" w:rsidR="00A01479" w:rsidRDefault="00A01479" w:rsidP="00B4320A">
      <w:pPr>
        <w:rPr>
          <w:bCs/>
          <w:iCs/>
        </w:rPr>
      </w:pPr>
      <w:r>
        <w:rPr>
          <w:bCs/>
          <w:iCs/>
        </w:rPr>
        <w:t xml:space="preserve">Additional findings: </w:t>
      </w:r>
    </w:p>
    <w:p w14:paraId="724E9B2D" w14:textId="77777777" w:rsidR="00B4320A" w:rsidRDefault="00B4320A" w:rsidP="00B4320A">
      <w:pPr>
        <w:rPr>
          <w:bCs/>
          <w:iCs/>
        </w:rPr>
      </w:pPr>
    </w:p>
    <w:p w14:paraId="256C12EF" w14:textId="641811CC" w:rsidR="00B4320A" w:rsidRDefault="00A01479" w:rsidP="00561F97">
      <w:pPr>
        <w:pStyle w:val="ListParagraph"/>
        <w:numPr>
          <w:ilvl w:val="0"/>
          <w:numId w:val="1"/>
        </w:numPr>
        <w:spacing w:after="240"/>
        <w:contextualSpacing w:val="0"/>
      </w:pPr>
      <w:r w:rsidRPr="00A01479">
        <w:rPr>
          <w:b/>
          <w:bCs/>
        </w:rPr>
        <w:t xml:space="preserve">More than half of all </w:t>
      </w:r>
      <w:r>
        <w:rPr>
          <w:b/>
          <w:bCs/>
        </w:rPr>
        <w:t xml:space="preserve">dangerous heat and humidity </w:t>
      </w:r>
      <w:r w:rsidRPr="00A01479">
        <w:rPr>
          <w:b/>
          <w:bCs/>
        </w:rPr>
        <w:t>exposure</w:t>
      </w:r>
      <w:r>
        <w:rPr>
          <w:b/>
          <w:bCs/>
        </w:rPr>
        <w:t>s</w:t>
      </w:r>
      <w:r w:rsidR="00E425B2">
        <w:rPr>
          <w:b/>
          <w:bCs/>
        </w:rPr>
        <w:t xml:space="preserve"> in the U.S.</w:t>
      </w:r>
      <w:r w:rsidRPr="00A01479">
        <w:rPr>
          <w:b/>
          <w:bCs/>
        </w:rPr>
        <w:t xml:space="preserve"> took place in Florida and Texas.</w:t>
      </w:r>
      <w:r>
        <w:t xml:space="preserve"> </w:t>
      </w:r>
      <w:r w:rsidR="00B4320A" w:rsidRPr="00553178">
        <w:t>The estimated 145,240 people in Texas and 98,941 in Florida housed in state-run carceral facilities in 2018</w:t>
      </w:r>
      <w:r w:rsidR="00B4320A" w:rsidRPr="00B4320A">
        <w:t xml:space="preserve">—together </w:t>
      </w:r>
      <w:r w:rsidR="00B4320A" w:rsidRPr="00553178">
        <w:t>12</w:t>
      </w:r>
      <w:r w:rsidR="00B4320A" w:rsidRPr="00B4320A">
        <w:t xml:space="preserve"> percent</w:t>
      </w:r>
      <w:r w:rsidR="00B4320A" w:rsidRPr="00553178">
        <w:t xml:space="preserve"> of all incarcerated people in the </w:t>
      </w:r>
      <w:r w:rsidR="00B4320A" w:rsidRPr="00B4320A">
        <w:t>U.S.—</w:t>
      </w:r>
      <w:r w:rsidR="00B4320A" w:rsidRPr="00553178">
        <w:t>accounted for 52</w:t>
      </w:r>
      <w:r w:rsidR="00B4320A" w:rsidRPr="00B4320A">
        <w:t xml:space="preserve"> percent</w:t>
      </w:r>
      <w:r w:rsidR="00B4320A" w:rsidRPr="00553178">
        <w:t xml:space="preserve"> of exposure (28</w:t>
      </w:r>
      <w:r w:rsidR="00B4320A" w:rsidRPr="00B4320A">
        <w:t xml:space="preserve"> percent</w:t>
      </w:r>
      <w:r w:rsidR="00B4320A" w:rsidRPr="00553178">
        <w:t xml:space="preserve"> in </w:t>
      </w:r>
      <w:r w:rsidR="00E425B2">
        <w:t>TX</w:t>
      </w:r>
      <w:r w:rsidR="00B4320A" w:rsidRPr="00553178">
        <w:t>, 24</w:t>
      </w:r>
      <w:r w:rsidR="00B4320A" w:rsidRPr="00B4320A">
        <w:t xml:space="preserve"> percent</w:t>
      </w:r>
      <w:r w:rsidR="00B4320A" w:rsidRPr="00553178">
        <w:t xml:space="preserve"> in </w:t>
      </w:r>
      <w:r w:rsidR="00E425B2">
        <w:t>FL</w:t>
      </w:r>
      <w:r w:rsidR="00B4320A" w:rsidRPr="00553178">
        <w:t>)</w:t>
      </w:r>
      <w:r w:rsidR="00B4320A" w:rsidRPr="00B4320A">
        <w:t>.</w:t>
      </w:r>
    </w:p>
    <w:p w14:paraId="78C535DC" w14:textId="6F47FB93" w:rsidR="001C6C5B" w:rsidRPr="001C6C5B" w:rsidRDefault="003B4CED" w:rsidP="00561F97">
      <w:pPr>
        <w:pStyle w:val="ListParagraph"/>
        <w:numPr>
          <w:ilvl w:val="0"/>
          <w:numId w:val="1"/>
        </w:numPr>
        <w:spacing w:after="240"/>
        <w:contextualSpacing w:val="0"/>
      </w:pPr>
      <w:r>
        <w:rPr>
          <w:b/>
        </w:rPr>
        <w:t>T</w:t>
      </w:r>
      <w:r w:rsidR="001C6C5B">
        <w:rPr>
          <w:b/>
        </w:rPr>
        <w:t xml:space="preserve">he worst facilities experienced dangerous heat and humidity </w:t>
      </w:r>
      <w:r>
        <w:rPr>
          <w:b/>
        </w:rPr>
        <w:t>between</w:t>
      </w:r>
      <w:r w:rsidR="001C6C5B">
        <w:rPr>
          <w:b/>
        </w:rPr>
        <w:t xml:space="preserve"> one-fifth and one-third of the year. </w:t>
      </w:r>
      <w:r w:rsidR="001C6C5B" w:rsidRPr="001C6C5B">
        <w:t xml:space="preserve">An estimated 118 carceral facilities—largely in southern California, Arizona, Texas, and inland Florida—experienced on average 75 days or more per year of dangerous humid heat. The Starr County Jail in Rio Grande Texas that incarcerated an </w:t>
      </w:r>
      <w:r w:rsidR="001C6C5B" w:rsidRPr="001C6C5B">
        <w:lastRenderedPageBreak/>
        <w:t>estimated 249 people in 2018 experienced the largest number of dangerous humid heat days on average during 2016</w:t>
      </w:r>
      <w:r w:rsidR="001C6C5B">
        <w:t xml:space="preserve"> to </w:t>
      </w:r>
      <w:r w:rsidR="001C6C5B" w:rsidRPr="001C6C5B">
        <w:t>2020: 126.2 days per year.</w:t>
      </w:r>
    </w:p>
    <w:p w14:paraId="41880F65" w14:textId="222C21E9" w:rsidR="003B4CED" w:rsidRPr="003B4CED" w:rsidRDefault="00561F97" w:rsidP="00561F97">
      <w:pPr>
        <w:pStyle w:val="ListParagraph"/>
        <w:numPr>
          <w:ilvl w:val="0"/>
          <w:numId w:val="1"/>
        </w:numPr>
        <w:spacing w:after="240"/>
        <w:contextualSpacing w:val="0"/>
      </w:pPr>
      <w:r>
        <w:rPr>
          <w:b/>
          <w:bCs/>
        </w:rPr>
        <w:t>Areas with j</w:t>
      </w:r>
      <w:r w:rsidR="003B4CED">
        <w:rPr>
          <w:b/>
          <w:bCs/>
        </w:rPr>
        <w:t xml:space="preserve">ails and prisons experienced 5.5 more </w:t>
      </w:r>
      <w:r w:rsidR="003B4CED" w:rsidRPr="003B4CED">
        <w:rPr>
          <w:b/>
          <w:bCs/>
        </w:rPr>
        <w:t xml:space="preserve">dangerous humid heat days annually compared to </w:t>
      </w:r>
      <w:r>
        <w:rPr>
          <w:b/>
          <w:bCs/>
        </w:rPr>
        <w:t xml:space="preserve">other </w:t>
      </w:r>
      <w:r w:rsidR="003B4CED" w:rsidRPr="003B4CED">
        <w:rPr>
          <w:b/>
          <w:bCs/>
        </w:rPr>
        <w:t>locations without carceral facilities</w:t>
      </w:r>
      <w:r w:rsidR="003B4CED">
        <w:rPr>
          <w:b/>
          <w:bCs/>
        </w:rPr>
        <w:t>.</w:t>
      </w:r>
      <w:r w:rsidR="003B4CED" w:rsidRPr="003B4CED">
        <w:rPr>
          <w:b/>
          <w:bCs/>
        </w:rPr>
        <w:t xml:space="preserve"> </w:t>
      </w:r>
      <w:r w:rsidR="003B4CED" w:rsidRPr="003B4CED">
        <w:t xml:space="preserve">Carceral facilities in Arizona experienced 13.1 more days per year than the rest of the state and 40.9 more days compared to the entire continental </w:t>
      </w:r>
      <w:r w:rsidR="003B4CED">
        <w:t>U.S.</w:t>
      </w:r>
      <w:r w:rsidR="003B4CED" w:rsidRPr="003B4CED">
        <w:t xml:space="preserve"> during 1982-2020</w:t>
      </w:r>
      <w:r w:rsidR="003B4CED">
        <w:t>,</w:t>
      </w:r>
      <w:r w:rsidR="003B4CED" w:rsidRPr="003B4CED">
        <w:t xml:space="preserve"> on average. </w:t>
      </w:r>
      <w:r>
        <w:t>C</w:t>
      </w:r>
      <w:r w:rsidR="003B4CED">
        <w:t xml:space="preserve">arceral facilities are often </w:t>
      </w:r>
      <w:r>
        <w:t>built</w:t>
      </w:r>
      <w:r w:rsidR="003B4CED">
        <w:t xml:space="preserve"> in </w:t>
      </w:r>
      <w:r>
        <w:t>areas</w:t>
      </w:r>
      <w:r w:rsidR="00F97EDD">
        <w:t xml:space="preserve"> with greater heat and humidity.</w:t>
      </w:r>
    </w:p>
    <w:p w14:paraId="75ED68FC" w14:textId="47CE9075" w:rsidR="00561F97" w:rsidRPr="00561F97" w:rsidRDefault="00561F97" w:rsidP="00561F97">
      <w:pPr>
        <w:pStyle w:val="ListParagraph"/>
        <w:numPr>
          <w:ilvl w:val="0"/>
          <w:numId w:val="1"/>
        </w:numPr>
        <w:rPr>
          <w:b/>
          <w:bCs/>
        </w:rPr>
      </w:pPr>
      <w:r>
        <w:rPr>
          <w:b/>
          <w:bCs/>
        </w:rPr>
        <w:t xml:space="preserve">Nearly a million incarcerated people </w:t>
      </w:r>
      <w:r w:rsidR="006C2495">
        <w:rPr>
          <w:b/>
          <w:bCs/>
        </w:rPr>
        <w:t>are housed</w:t>
      </w:r>
      <w:r>
        <w:rPr>
          <w:b/>
          <w:bCs/>
        </w:rPr>
        <w:t xml:space="preserve"> in facilities </w:t>
      </w:r>
      <w:r w:rsidR="006C2495">
        <w:rPr>
          <w:b/>
          <w:bCs/>
        </w:rPr>
        <w:t>seeing</w:t>
      </w:r>
      <w:r>
        <w:rPr>
          <w:b/>
          <w:bCs/>
        </w:rPr>
        <w:t xml:space="preserve"> an increase in dangerous humidity and heat. </w:t>
      </w:r>
      <w:r w:rsidRPr="00561F97">
        <w:t xml:space="preserve">An estimated 915,627 people in the </w:t>
      </w:r>
      <w:r>
        <w:t>U.S.—</w:t>
      </w:r>
      <w:r w:rsidRPr="00561F97">
        <w:t>45</w:t>
      </w:r>
      <w:r>
        <w:t xml:space="preserve"> percent</w:t>
      </w:r>
      <w:r w:rsidRPr="00561F97">
        <w:t xml:space="preserve"> of the estimated total incarcerated population</w:t>
      </w:r>
      <w:r>
        <w:t>—</w:t>
      </w:r>
      <w:r w:rsidRPr="00561F97">
        <w:t>were housed in 1,739 carceral facilities with an annual increase in the numbe</w:t>
      </w:r>
      <w:r>
        <w:t xml:space="preserve">r of dangerous days. </w:t>
      </w:r>
      <w:r w:rsidRPr="00561F97">
        <w:t>Carceral facilities in Florida experienced on-average 22.1 more days in 2020 compared to 1982, the greatest increase in dangerous humid heat days for all continental states.</w:t>
      </w:r>
      <w:r w:rsidRPr="00561F97">
        <w:rPr>
          <w:b/>
          <w:bCs/>
        </w:rPr>
        <w:t xml:space="preserve"> </w:t>
      </w:r>
    </w:p>
    <w:p w14:paraId="155C05C5" w14:textId="2FE18EF9" w:rsidR="003B4CED" w:rsidRDefault="003B4CED" w:rsidP="00561F97">
      <w:pPr>
        <w:pStyle w:val="ListParagraph"/>
        <w:rPr>
          <w:b/>
          <w:bCs/>
        </w:rPr>
      </w:pPr>
    </w:p>
    <w:p w14:paraId="23F02ED8" w14:textId="6F52A27C" w:rsidR="00561F97" w:rsidRPr="00561F97" w:rsidRDefault="00561F97" w:rsidP="00561F97">
      <w:pPr>
        <w:rPr>
          <w:lang w:val="en"/>
        </w:rPr>
      </w:pPr>
      <w:r w:rsidRPr="00561F97">
        <w:rPr>
          <w:lang w:val="en"/>
        </w:rPr>
        <w:t>Incarcerated people are disproportionately susceptible to dangerous humid heat given preexisting health conditions. In fact, 43</w:t>
      </w:r>
      <w:r>
        <w:rPr>
          <w:lang w:val="en"/>
        </w:rPr>
        <w:t xml:space="preserve"> percent</w:t>
      </w:r>
      <w:r w:rsidRPr="00561F97">
        <w:rPr>
          <w:lang w:val="en"/>
        </w:rPr>
        <w:t xml:space="preserve"> of the state prison population has a previous mental health diagnosis</w:t>
      </w:r>
      <w:r w:rsidR="00DC0082">
        <w:rPr>
          <w:vertAlign w:val="superscript"/>
          <w:lang w:val="en"/>
        </w:rPr>
        <w:t xml:space="preserve">, </w:t>
      </w:r>
      <w:r w:rsidRPr="00561F97">
        <w:rPr>
          <w:lang w:val="en"/>
        </w:rPr>
        <w:t xml:space="preserve">and people on psychotropic medications are at increased risk for heat illness. </w:t>
      </w:r>
    </w:p>
    <w:p w14:paraId="157DAE0A" w14:textId="77777777" w:rsidR="00561F97" w:rsidRPr="003C481E" w:rsidRDefault="00561F97" w:rsidP="00561F97"/>
    <w:p w14:paraId="65249E30" w14:textId="35D2B4E0" w:rsidR="00DC0082" w:rsidRDefault="00DC0082" w:rsidP="00DC0082">
      <w:pPr>
        <w:rPr>
          <w:bCs/>
        </w:rPr>
      </w:pPr>
      <w:r>
        <w:t xml:space="preserve">The </w:t>
      </w:r>
      <w:r w:rsidR="00D16F9B">
        <w:t>researchers</w:t>
      </w:r>
      <w:r>
        <w:t xml:space="preserve"> estimated heat and humidity</w:t>
      </w:r>
      <w:ins w:id="59" w:author="Tuholske, Cascade" w:date="2024-02-09T09:00:00Z">
        <w:r w:rsidR="002502E0">
          <w:t xml:space="preserve"> using data from the PRISM Climate Group across</w:t>
        </w:r>
      </w:ins>
      <w:r>
        <w:t xml:space="preserve"> in </w:t>
      </w:r>
      <w:ins w:id="60" w:author="Tuholske, Cascade" w:date="2024-02-09T09:00:00Z">
        <w:r w:rsidR="002502E0" w:rsidRPr="002502E0">
          <w:t xml:space="preserve">4,078 </w:t>
        </w:r>
      </w:ins>
      <w:del w:id="61" w:author="Tuholske, Cascade" w:date="2024-02-09T09:00:00Z">
        <w:r w:rsidDel="002502E0">
          <w:delText xml:space="preserve">NUMBER </w:delText>
        </w:r>
      </w:del>
      <w:r>
        <w:t xml:space="preserve">facilities </w:t>
      </w:r>
      <w:ins w:id="62" w:author="Tuholske, Cascade" w:date="2024-02-09T09:00:00Z">
        <w:r w:rsidR="002502E0">
          <w:t xml:space="preserve">nationwide with data from </w:t>
        </w:r>
      </w:ins>
      <w:del w:id="63" w:author="Tuholske, Cascade" w:date="2024-02-09T09:00:00Z">
        <w:r w:rsidR="007D7A86" w:rsidDel="002502E0">
          <w:delText xml:space="preserve">nationwide </w:delText>
        </w:r>
        <w:r w:rsidDel="002502E0">
          <w:delText xml:space="preserve">using data from the PRISM Climate Group </w:delText>
        </w:r>
      </w:del>
      <w:del w:id="64" w:author="Tuholske, Cascade" w:date="2024-02-09T09:01:00Z">
        <w:r w:rsidDel="002502E0">
          <w:delText xml:space="preserve">and </w:delText>
        </w:r>
      </w:del>
      <w:r>
        <w:t xml:space="preserve">the </w:t>
      </w:r>
      <w:r w:rsidRPr="008515B0">
        <w:rPr>
          <w:bCs/>
        </w:rPr>
        <w:t>U.S. Department of Homeland Security</w:t>
      </w:r>
      <w:r>
        <w:rPr>
          <w:bCs/>
        </w:rPr>
        <w:t>.  Dangerous days were those</w:t>
      </w:r>
      <w:ins w:id="65" w:author="Tuholske, Cascade" w:date="2024-02-09T08:55:00Z">
        <w:r w:rsidR="00620A67">
          <w:rPr>
            <w:bCs/>
          </w:rPr>
          <w:t xml:space="preserve"> where the indoor wet bulb globe temperature – a measure of humid-heat stress –</w:t>
        </w:r>
      </w:ins>
      <w:r>
        <w:rPr>
          <w:bCs/>
        </w:rPr>
        <w:t xml:space="preserve"> exceed</w:t>
      </w:r>
      <w:ins w:id="66" w:author="Tuholske, Cascade" w:date="2024-02-09T08:55:00Z">
        <w:r w:rsidR="00620A67">
          <w:rPr>
            <w:bCs/>
          </w:rPr>
          <w:t xml:space="preserve">ed </w:t>
        </w:r>
      </w:ins>
      <w:del w:id="67" w:author="Tuholske, Cascade" w:date="2024-02-09T08:55:00Z">
        <w:r w:rsidDel="00620A67">
          <w:rPr>
            <w:bCs/>
          </w:rPr>
          <w:delText xml:space="preserve">ing </w:delText>
        </w:r>
      </w:del>
      <w:r>
        <w:rPr>
          <w:bCs/>
        </w:rPr>
        <w:t>82.4 degrees Fahrenheit (</w:t>
      </w:r>
      <w:r w:rsidRPr="00553178">
        <w:rPr>
          <w:bCs/>
          <w:iCs/>
        </w:rPr>
        <w:t>28°C</w:t>
      </w:r>
      <w:r>
        <w:rPr>
          <w:bCs/>
          <w:iCs/>
        </w:rPr>
        <w:t>)—</w:t>
      </w:r>
      <w:r w:rsidRPr="00553178">
        <w:rPr>
          <w:bCs/>
          <w:iCs/>
        </w:rPr>
        <w:t>the threshold used by the U</w:t>
      </w:r>
      <w:r>
        <w:rPr>
          <w:bCs/>
          <w:iCs/>
        </w:rPr>
        <w:t>.</w:t>
      </w:r>
      <w:r w:rsidRPr="00553178">
        <w:rPr>
          <w:bCs/>
          <w:iCs/>
        </w:rPr>
        <w:t>S</w:t>
      </w:r>
      <w:r>
        <w:rPr>
          <w:bCs/>
          <w:iCs/>
        </w:rPr>
        <w:t>.</w:t>
      </w:r>
      <w:r w:rsidRPr="00553178">
        <w:rPr>
          <w:bCs/>
          <w:iCs/>
        </w:rPr>
        <w:t xml:space="preserve"> National Institute for Occupational Safety and Health to limit humid heat exposure under </w:t>
      </w:r>
      <w:commentRangeStart w:id="68"/>
      <w:commentRangeStart w:id="69"/>
      <w:r w:rsidRPr="00553178">
        <w:rPr>
          <w:bCs/>
          <w:iCs/>
        </w:rPr>
        <w:t>moderate workloads</w:t>
      </w:r>
      <w:commentRangeEnd w:id="68"/>
      <w:r>
        <w:rPr>
          <w:rStyle w:val="CommentReference"/>
        </w:rPr>
        <w:commentReference w:id="68"/>
      </w:r>
      <w:commentRangeEnd w:id="69"/>
      <w:r w:rsidR="00B73AC8">
        <w:rPr>
          <w:rStyle w:val="CommentReference"/>
        </w:rPr>
        <w:commentReference w:id="69"/>
      </w:r>
      <w:r>
        <w:rPr>
          <w:bCs/>
          <w:iCs/>
        </w:rPr>
        <w:t>.</w:t>
      </w:r>
    </w:p>
    <w:p w14:paraId="48D588BB" w14:textId="77777777" w:rsidR="00DC0082" w:rsidRDefault="00DC0082" w:rsidP="00DC0082">
      <w:pPr>
        <w:rPr>
          <w:bCs/>
        </w:rPr>
      </w:pPr>
    </w:p>
    <w:p w14:paraId="63ED3E15" w14:textId="21CF2257" w:rsidR="00312532" w:rsidRDefault="00312532">
      <w:r>
        <w:t>Additional co-authors include</w:t>
      </w:r>
      <w:r w:rsidRPr="00312532">
        <w:t xml:space="preserve"> </w:t>
      </w:r>
      <w:r w:rsidRPr="003C481E">
        <w:t>Victoria D. Lync</w:t>
      </w:r>
      <w:r>
        <w:t xml:space="preserve">h, </w:t>
      </w:r>
      <w:r w:rsidRPr="003C481E">
        <w:t xml:space="preserve">Raenita Spriggs, </w:t>
      </w:r>
      <w:r>
        <w:t>and A</w:t>
      </w:r>
      <w:r w:rsidRPr="003C481E">
        <w:t>nne E. Nigr</w:t>
      </w:r>
      <w:r>
        <w:t>a of Columbia Mailman School of Public Health</w:t>
      </w:r>
      <w:ins w:id="70" w:author="Parks, Robbie M" w:date="2024-02-11T21:32:00Z">
        <w:r w:rsidR="00321B07">
          <w:t xml:space="preserve">, </w:t>
        </w:r>
      </w:ins>
      <w:ins w:id="71" w:author="Parks, Robbie M" w:date="2024-02-11T22:44:00Z">
        <w:r w:rsidR="00535850">
          <w:t>Yoonjung Ahn</w:t>
        </w:r>
      </w:ins>
      <w:ins w:id="72" w:author="Parks, Robbie M" w:date="2024-02-11T21:32:00Z">
        <w:r w:rsidR="00321B07">
          <w:t xml:space="preserve"> of </w:t>
        </w:r>
      </w:ins>
      <w:ins w:id="73" w:author="Parks, Robbie M" w:date="2024-02-11T22:44:00Z">
        <w:r w:rsidR="00535850">
          <w:t>University of Kansas,</w:t>
        </w:r>
      </w:ins>
      <w:ins w:id="74" w:author="Parks, Robbie M" w:date="2024-02-11T21:32:00Z">
        <w:r w:rsidR="00321B07">
          <w:t xml:space="preserve"> and </w:t>
        </w:r>
      </w:ins>
      <w:ins w:id="75" w:author="Parks, Robbie M" w:date="2024-02-11T22:45:00Z">
        <w:r w:rsidR="004417F8">
          <w:t xml:space="preserve">Colin Raymond </w:t>
        </w:r>
      </w:ins>
      <w:ins w:id="76" w:author="Parks, Robbie M" w:date="2024-02-11T21:32:00Z">
        <w:r w:rsidR="00321B07">
          <w:t xml:space="preserve">of </w:t>
        </w:r>
      </w:ins>
      <w:ins w:id="77" w:author="Parks, Robbie M" w:date="2024-02-11T22:45:00Z">
        <w:r w:rsidR="00E82595">
          <w:t>UCLA</w:t>
        </w:r>
      </w:ins>
      <w:ins w:id="78" w:author="Parks, Robbie M" w:date="2024-02-11T21:32:00Z">
        <w:r w:rsidR="00321B07">
          <w:t>.</w:t>
        </w:r>
      </w:ins>
      <w:del w:id="79" w:author="Parks, Robbie M" w:date="2024-02-11T21:32:00Z">
        <w:r w:rsidDel="00321B07">
          <w:delText>.</w:delText>
        </w:r>
      </w:del>
    </w:p>
    <w:p w14:paraId="2E243718" w14:textId="3E624FF6" w:rsidR="00D16F9B" w:rsidRDefault="00D16F9B"/>
    <w:p w14:paraId="0508C16B" w14:textId="1F144153" w:rsidR="00312532" w:rsidRPr="003C481E" w:rsidRDefault="00312532" w:rsidP="00312532">
      <w:pPr>
        <w:rPr>
          <w:lang w:val="en-GB"/>
        </w:rPr>
      </w:pPr>
      <w:r>
        <w:rPr>
          <w:lang w:val="en-GB"/>
        </w:rPr>
        <w:t xml:space="preserve">Funding support for the study was provided by </w:t>
      </w:r>
      <w:r w:rsidRPr="003C481E">
        <w:rPr>
          <w:bCs/>
        </w:rPr>
        <w:t>the National Aeronautics and Space Administration</w:t>
      </w:r>
      <w:r>
        <w:rPr>
          <w:bCs/>
        </w:rPr>
        <w:t xml:space="preserve"> (</w:t>
      </w:r>
      <w:r w:rsidRPr="003C481E">
        <w:rPr>
          <w:bCs/>
        </w:rPr>
        <w:t>80NSSC22K1872</w:t>
      </w:r>
      <w:r>
        <w:rPr>
          <w:bCs/>
        </w:rPr>
        <w:t xml:space="preserve">), </w:t>
      </w:r>
      <w:r w:rsidRPr="003C481E">
        <w:rPr>
          <w:bCs/>
        </w:rPr>
        <w:t>National Institutes of Health</w:t>
      </w:r>
      <w:r>
        <w:rPr>
          <w:bCs/>
        </w:rPr>
        <w:t xml:space="preserve"> (</w:t>
      </w:r>
      <w:ins w:id="80" w:author="Parks, Robbie M" w:date="2024-02-11T22:52:00Z">
        <w:r w:rsidR="003C6491" w:rsidRPr="003C6491">
          <w:rPr>
            <w:bCs/>
          </w:rPr>
          <w:t>R00ES033742</w:t>
        </w:r>
        <w:r w:rsidR="003C6491">
          <w:rPr>
            <w:bCs/>
          </w:rPr>
          <w:t xml:space="preserve">, </w:t>
        </w:r>
      </w:ins>
      <w:r w:rsidRPr="003C481E">
        <w:rPr>
          <w:bCs/>
        </w:rPr>
        <w:t>DP5OD031849</w:t>
      </w:r>
      <w:r>
        <w:rPr>
          <w:bCs/>
        </w:rPr>
        <w:t xml:space="preserve">, </w:t>
      </w:r>
      <w:r w:rsidRPr="003C481E">
        <w:rPr>
          <w:bCs/>
        </w:rPr>
        <w:t>P2CHD058486</w:t>
      </w:r>
      <w:del w:id="81" w:author="Parks, Robbie M" w:date="2024-02-11T22:54:00Z">
        <w:r w:rsidDel="0052693B">
          <w:rPr>
            <w:bCs/>
          </w:rPr>
          <w:delText xml:space="preserve">, </w:delText>
        </w:r>
      </w:del>
      <w:del w:id="82" w:author="Parks, Robbie M" w:date="2024-02-11T22:52:00Z">
        <w:r w:rsidRPr="003C481E" w:rsidDel="002E1B20">
          <w:rPr>
            <w:bCs/>
          </w:rPr>
          <w:delText>ES009089</w:delText>
        </w:r>
      </w:del>
      <w:r>
        <w:rPr>
          <w:bCs/>
        </w:rPr>
        <w:t xml:space="preserve">, </w:t>
      </w:r>
      <w:ins w:id="83" w:author="Parks, Robbie M" w:date="2024-02-11T22:53:00Z">
        <w:r w:rsidR="002E1B20">
          <w:rPr>
            <w:bCs/>
          </w:rPr>
          <w:t>T32</w:t>
        </w:r>
      </w:ins>
      <w:r w:rsidRPr="003C481E">
        <w:rPr>
          <w:bCs/>
        </w:rPr>
        <w:t>ES007322</w:t>
      </w:r>
      <w:del w:id="84" w:author="Parks, Robbie M" w:date="2024-02-11T22:52:00Z">
        <w:r w:rsidDel="00434C23">
          <w:rPr>
            <w:bCs/>
          </w:rPr>
          <w:delText xml:space="preserve">, </w:delText>
        </w:r>
        <w:r w:rsidRPr="003C481E" w:rsidDel="00434C23">
          <w:rPr>
            <w:bCs/>
          </w:rPr>
          <w:delText>ES033742</w:delText>
        </w:r>
      </w:del>
      <w:r>
        <w:rPr>
          <w:bCs/>
        </w:rPr>
        <w:t xml:space="preserve">). </w:t>
      </w:r>
    </w:p>
    <w:p w14:paraId="51A1CDC2" w14:textId="77777777" w:rsidR="00312532" w:rsidRDefault="00312532" w:rsidP="00312532"/>
    <w:p w14:paraId="7F66E1CC" w14:textId="77777777" w:rsidR="00312532" w:rsidRDefault="00312532" w:rsidP="00312532">
      <w:r>
        <w:t>The authors declare no competing interests.</w:t>
      </w:r>
    </w:p>
    <w:p w14:paraId="4ADBB4A3" w14:textId="77777777" w:rsidR="00312532" w:rsidRDefault="00312532" w:rsidP="00312532"/>
    <w:p w14:paraId="77B92681" w14:textId="44D92456" w:rsidR="003C481E" w:rsidRDefault="00312532" w:rsidP="003C481E">
      <w:r>
        <w:t># # #</w:t>
      </w:r>
    </w:p>
    <w:p w14:paraId="58E0C123" w14:textId="77777777" w:rsidR="003C481E" w:rsidRDefault="003C481E"/>
    <w:sectPr w:rsidR="003C481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Tuholske, Cascade" w:date="2024-02-09T09:02:00Z" w:initials="MOU">
    <w:p w14:paraId="1186C90C" w14:textId="77777777" w:rsidR="00EE75E6" w:rsidRDefault="00EE75E6" w:rsidP="00EE75E6">
      <w:r>
        <w:rPr>
          <w:rStyle w:val="CommentReference"/>
        </w:rPr>
        <w:annotationRef/>
      </w:r>
      <w:r>
        <w:rPr>
          <w:color w:val="000000"/>
          <w:sz w:val="20"/>
          <w:szCs w:val="20"/>
        </w:rPr>
        <w:t>Robbie - can you pull out the number of prisoners who experience at least 1 day per year WBGT&gt;28 for our average period 2016-2020</w:t>
      </w:r>
    </w:p>
  </w:comment>
  <w:comment w:id="8" w:author="Parks, Robbie M" w:date="2024-02-11T21:35:00Z" w:initials="RP">
    <w:p w14:paraId="68BD853A" w14:textId="77777777" w:rsidR="007A4EBF" w:rsidRDefault="007A4EBF" w:rsidP="007A4EBF">
      <w:r>
        <w:rPr>
          <w:rStyle w:val="CommentReference"/>
        </w:rPr>
        <w:annotationRef/>
      </w:r>
      <w:r>
        <w:rPr>
          <w:sz w:val="20"/>
          <w:szCs w:val="20"/>
        </w:rPr>
        <w:t>Many are not ‘Americans’ but foreign nationals too</w:t>
      </w:r>
    </w:p>
  </w:comment>
  <w:comment w:id="18" w:author="Tuholske, Cascade" w:date="2024-02-09T09:03:00Z" w:initials="MOU">
    <w:p w14:paraId="7A3DBB41" w14:textId="1BFAF8C0" w:rsidR="00EE75E6" w:rsidRDefault="00EE75E6" w:rsidP="00EE75E6">
      <w:r>
        <w:rPr>
          <w:rStyle w:val="CommentReference"/>
        </w:rPr>
        <w:annotationRef/>
      </w:r>
      <w:r>
        <w:rPr>
          <w:color w:val="000000"/>
          <w:sz w:val="20"/>
          <w:szCs w:val="20"/>
        </w:rPr>
        <w:t xml:space="preserve">Robbie - of locations that experienced at least one day WBGT&gt;28C from 2016-2020, can you calculate the average number of days of exposure? </w:t>
      </w:r>
    </w:p>
  </w:comment>
  <w:comment w:id="28" w:author="Paul, Timothy S." w:date="2024-02-08T19:29:00Z" w:initials="TP">
    <w:p w14:paraId="75DFCF15" w14:textId="639140D0" w:rsidR="00FA71D9" w:rsidRDefault="00FA71D9" w:rsidP="00C91723">
      <w:r>
        <w:rPr>
          <w:rStyle w:val="CommentReference"/>
        </w:rPr>
        <w:annotationRef/>
      </w:r>
      <w:r>
        <w:rPr>
          <w:sz w:val="20"/>
          <w:szCs w:val="20"/>
        </w:rPr>
        <w:t>Quotes are lifted from text. Modify to make them more your own voice and to your liking</w:t>
      </w:r>
    </w:p>
  </w:comment>
  <w:comment w:id="68" w:author="Paul, Timothy S." w:date="2024-02-08T17:55:00Z" w:initials="PTS">
    <w:p w14:paraId="42EB39FC" w14:textId="4FFC0C3A" w:rsidR="00DC0082" w:rsidRDefault="00DC0082" w:rsidP="00DC0082">
      <w:r>
        <w:rPr>
          <w:rStyle w:val="CommentReference"/>
        </w:rPr>
        <w:annotationRef/>
      </w:r>
      <w:r>
        <w:rPr>
          <w:color w:val="000000"/>
          <w:sz w:val="20"/>
          <w:szCs w:val="20"/>
        </w:rPr>
        <w:t xml:space="preserve">Some might see this and wonder why you chose moderate workloads when oftentimes incarcerated people aren’t working. Your response? </w:t>
      </w:r>
    </w:p>
  </w:comment>
  <w:comment w:id="69" w:author="Tuholske, Cascade" w:date="2024-02-09T08:57:00Z" w:initials="MOU">
    <w:p w14:paraId="389D064C" w14:textId="77777777" w:rsidR="00B73AC8" w:rsidRDefault="00B73AC8" w:rsidP="00B73AC8">
      <w:r>
        <w:rPr>
          <w:rStyle w:val="CommentReference"/>
        </w:rPr>
        <w:annotationRef/>
      </w:r>
      <w:r>
        <w:rPr>
          <w:color w:val="000000"/>
          <w:sz w:val="20"/>
          <w:szCs w:val="20"/>
        </w:rPr>
        <w:t>The moderate workload is for health, active populations - given the high rates of pre-existing conditions among incarcerated peoples, we felt this was an appropriate bench mark for our main findings and we provide results for different thresholds in the supplement of the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86C90C" w15:done="0"/>
  <w15:commentEx w15:paraId="68BD853A" w15:done="0"/>
  <w15:commentEx w15:paraId="7A3DBB41" w15:done="0"/>
  <w15:commentEx w15:paraId="75DFCF15" w15:done="0"/>
  <w15:commentEx w15:paraId="42EB39FC" w15:done="0"/>
  <w15:commentEx w15:paraId="389D064C" w15:paraIdParent="42EB39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CFF0C7" w16cex:dateUtc="2024-02-09T16:02:00Z"/>
  <w16cex:commentExtensible w16cex:durableId="03DCCA8D" w16cex:dateUtc="2024-02-12T02:35:00Z"/>
  <w16cex:commentExtensible w16cex:durableId="4D90E0D4" w16cex:dateUtc="2024-02-09T16:03:00Z"/>
  <w16cex:commentExtensible w16cex:durableId="296FAA32" w16cex:dateUtc="2024-02-09T00:29:00Z"/>
  <w16cex:commentExtensible w16cex:durableId="296F9419" w16cex:dateUtc="2024-02-08T22:55:00Z"/>
  <w16cex:commentExtensible w16cex:durableId="693C0271" w16cex:dateUtc="2024-02-09T15: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86C90C" w16cid:durableId="26CFF0C7"/>
  <w16cid:commentId w16cid:paraId="68BD853A" w16cid:durableId="03DCCA8D"/>
  <w16cid:commentId w16cid:paraId="7A3DBB41" w16cid:durableId="4D90E0D4"/>
  <w16cid:commentId w16cid:paraId="75DFCF15" w16cid:durableId="296FAA32"/>
  <w16cid:commentId w16cid:paraId="42EB39FC" w16cid:durableId="296F9419"/>
  <w16cid:commentId w16cid:paraId="389D064C" w16cid:durableId="693C02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50A38"/>
    <w:multiLevelType w:val="hybridMultilevel"/>
    <w:tmpl w:val="2F728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954545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rson w15:author="Tuholske, Cascade">
    <w15:presenceInfo w15:providerId="AD" w15:userId="S::t61d992@msu.montana.edu::afa5c390-4722-4083-ba79-a36f49c6ccb2"/>
  </w15:person>
  <w15:person w15:author="Paul, Timothy S.">
    <w15:presenceInfo w15:providerId="AD" w15:userId="S::tp2111@cumc.columbia.edu::7ae2ec71-a98f-44b2-90b0-d381f2eea4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81E"/>
    <w:rsid w:val="00007397"/>
    <w:rsid w:val="00044039"/>
    <w:rsid w:val="000A0727"/>
    <w:rsid w:val="0011252A"/>
    <w:rsid w:val="00160F58"/>
    <w:rsid w:val="00186AAF"/>
    <w:rsid w:val="001C1661"/>
    <w:rsid w:val="001C6C5B"/>
    <w:rsid w:val="001D6BB9"/>
    <w:rsid w:val="0023401A"/>
    <w:rsid w:val="00244840"/>
    <w:rsid w:val="002502E0"/>
    <w:rsid w:val="0025114A"/>
    <w:rsid w:val="00255AC4"/>
    <w:rsid w:val="0029741C"/>
    <w:rsid w:val="002E1B20"/>
    <w:rsid w:val="00312532"/>
    <w:rsid w:val="00321B07"/>
    <w:rsid w:val="003264BB"/>
    <w:rsid w:val="00350138"/>
    <w:rsid w:val="00357E75"/>
    <w:rsid w:val="003B4CED"/>
    <w:rsid w:val="003B51EC"/>
    <w:rsid w:val="003B73ED"/>
    <w:rsid w:val="003C481E"/>
    <w:rsid w:val="003C6491"/>
    <w:rsid w:val="003E6FB2"/>
    <w:rsid w:val="003F74CA"/>
    <w:rsid w:val="00434C23"/>
    <w:rsid w:val="004417F8"/>
    <w:rsid w:val="00456C2E"/>
    <w:rsid w:val="0049540A"/>
    <w:rsid w:val="004A48CF"/>
    <w:rsid w:val="004D41E6"/>
    <w:rsid w:val="004F174D"/>
    <w:rsid w:val="004F536A"/>
    <w:rsid w:val="0052693B"/>
    <w:rsid w:val="00535850"/>
    <w:rsid w:val="005413E6"/>
    <w:rsid w:val="00544CDB"/>
    <w:rsid w:val="0055098F"/>
    <w:rsid w:val="00553178"/>
    <w:rsid w:val="00561F97"/>
    <w:rsid w:val="0057287F"/>
    <w:rsid w:val="00620A67"/>
    <w:rsid w:val="00627862"/>
    <w:rsid w:val="00652833"/>
    <w:rsid w:val="00652EDC"/>
    <w:rsid w:val="006C2495"/>
    <w:rsid w:val="00723398"/>
    <w:rsid w:val="00777997"/>
    <w:rsid w:val="007A4EBF"/>
    <w:rsid w:val="007D7A86"/>
    <w:rsid w:val="008178B7"/>
    <w:rsid w:val="00846E46"/>
    <w:rsid w:val="008515B0"/>
    <w:rsid w:val="00853CC7"/>
    <w:rsid w:val="0087604C"/>
    <w:rsid w:val="00894E11"/>
    <w:rsid w:val="008950DC"/>
    <w:rsid w:val="008D5A6E"/>
    <w:rsid w:val="00957778"/>
    <w:rsid w:val="009A2027"/>
    <w:rsid w:val="009C20BB"/>
    <w:rsid w:val="009E0CB6"/>
    <w:rsid w:val="009E6EAB"/>
    <w:rsid w:val="009F06DF"/>
    <w:rsid w:val="009F65BF"/>
    <w:rsid w:val="00A01479"/>
    <w:rsid w:val="00A77F68"/>
    <w:rsid w:val="00AD763E"/>
    <w:rsid w:val="00B124DC"/>
    <w:rsid w:val="00B4320A"/>
    <w:rsid w:val="00B662A8"/>
    <w:rsid w:val="00B73AC8"/>
    <w:rsid w:val="00B828F7"/>
    <w:rsid w:val="00BC3D95"/>
    <w:rsid w:val="00BF3992"/>
    <w:rsid w:val="00C420EA"/>
    <w:rsid w:val="00C823FA"/>
    <w:rsid w:val="00C85507"/>
    <w:rsid w:val="00CA05B2"/>
    <w:rsid w:val="00CA78E0"/>
    <w:rsid w:val="00CC3943"/>
    <w:rsid w:val="00CC3DC6"/>
    <w:rsid w:val="00CD7CCD"/>
    <w:rsid w:val="00CF2693"/>
    <w:rsid w:val="00CF2E53"/>
    <w:rsid w:val="00D16F9B"/>
    <w:rsid w:val="00D23BCF"/>
    <w:rsid w:val="00DC0082"/>
    <w:rsid w:val="00DC35C1"/>
    <w:rsid w:val="00E318B8"/>
    <w:rsid w:val="00E425B2"/>
    <w:rsid w:val="00E64279"/>
    <w:rsid w:val="00E82595"/>
    <w:rsid w:val="00E97EEB"/>
    <w:rsid w:val="00EE75E6"/>
    <w:rsid w:val="00F02828"/>
    <w:rsid w:val="00F17ECD"/>
    <w:rsid w:val="00F47503"/>
    <w:rsid w:val="00F65E26"/>
    <w:rsid w:val="00F97EDD"/>
    <w:rsid w:val="00FA45D7"/>
    <w:rsid w:val="00FA71D9"/>
    <w:rsid w:val="00FF6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4E1A4B"/>
  <w15:chartTrackingRefBased/>
  <w15:docId w15:val="{09E37672-CB97-284B-A5F0-358972453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481E"/>
    <w:rPr>
      <w:color w:val="0563C1" w:themeColor="hyperlink"/>
      <w:u w:val="single"/>
    </w:rPr>
  </w:style>
  <w:style w:type="character" w:styleId="UnresolvedMention">
    <w:name w:val="Unresolved Mention"/>
    <w:basedOn w:val="DefaultParagraphFont"/>
    <w:uiPriority w:val="99"/>
    <w:semiHidden/>
    <w:unhideWhenUsed/>
    <w:rsid w:val="003C481E"/>
    <w:rPr>
      <w:color w:val="605E5C"/>
      <w:shd w:val="clear" w:color="auto" w:fill="E1DFDD"/>
    </w:rPr>
  </w:style>
  <w:style w:type="character" w:styleId="CommentReference">
    <w:name w:val="annotation reference"/>
    <w:basedOn w:val="DefaultParagraphFont"/>
    <w:uiPriority w:val="99"/>
    <w:semiHidden/>
    <w:unhideWhenUsed/>
    <w:rsid w:val="00E97EEB"/>
    <w:rPr>
      <w:sz w:val="16"/>
      <w:szCs w:val="16"/>
    </w:rPr>
  </w:style>
  <w:style w:type="paragraph" w:styleId="CommentText">
    <w:name w:val="annotation text"/>
    <w:basedOn w:val="Normal"/>
    <w:link w:val="CommentTextChar"/>
    <w:uiPriority w:val="99"/>
    <w:semiHidden/>
    <w:unhideWhenUsed/>
    <w:rsid w:val="00E97EEB"/>
    <w:rPr>
      <w:sz w:val="20"/>
      <w:szCs w:val="20"/>
    </w:rPr>
  </w:style>
  <w:style w:type="character" w:customStyle="1" w:styleId="CommentTextChar">
    <w:name w:val="Comment Text Char"/>
    <w:basedOn w:val="DefaultParagraphFont"/>
    <w:link w:val="CommentText"/>
    <w:uiPriority w:val="99"/>
    <w:semiHidden/>
    <w:rsid w:val="00E97EEB"/>
    <w:rPr>
      <w:sz w:val="20"/>
      <w:szCs w:val="20"/>
    </w:rPr>
  </w:style>
  <w:style w:type="paragraph" w:styleId="CommentSubject">
    <w:name w:val="annotation subject"/>
    <w:basedOn w:val="CommentText"/>
    <w:next w:val="CommentText"/>
    <w:link w:val="CommentSubjectChar"/>
    <w:uiPriority w:val="99"/>
    <w:semiHidden/>
    <w:unhideWhenUsed/>
    <w:rsid w:val="00E97EEB"/>
    <w:rPr>
      <w:b/>
      <w:bCs/>
    </w:rPr>
  </w:style>
  <w:style w:type="character" w:customStyle="1" w:styleId="CommentSubjectChar">
    <w:name w:val="Comment Subject Char"/>
    <w:basedOn w:val="CommentTextChar"/>
    <w:link w:val="CommentSubject"/>
    <w:uiPriority w:val="99"/>
    <w:semiHidden/>
    <w:rsid w:val="00E97EEB"/>
    <w:rPr>
      <w:b/>
      <w:bCs/>
      <w:sz w:val="20"/>
      <w:szCs w:val="20"/>
    </w:rPr>
  </w:style>
  <w:style w:type="paragraph" w:styleId="ListParagraph">
    <w:name w:val="List Paragraph"/>
    <w:basedOn w:val="Normal"/>
    <w:uiPriority w:val="34"/>
    <w:qFormat/>
    <w:rsid w:val="00A01479"/>
    <w:pPr>
      <w:ind w:left="720"/>
      <w:contextualSpacing/>
    </w:pPr>
  </w:style>
  <w:style w:type="paragraph" w:styleId="Revision">
    <w:name w:val="Revision"/>
    <w:hidden/>
    <w:uiPriority w:val="99"/>
    <w:semiHidden/>
    <w:rsid w:val="00620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69019">
      <w:bodyDiv w:val="1"/>
      <w:marLeft w:val="0"/>
      <w:marRight w:val="0"/>
      <w:marTop w:val="0"/>
      <w:marBottom w:val="0"/>
      <w:divBdr>
        <w:top w:val="none" w:sz="0" w:space="0" w:color="auto"/>
        <w:left w:val="none" w:sz="0" w:space="0" w:color="auto"/>
        <w:bottom w:val="none" w:sz="0" w:space="0" w:color="auto"/>
        <w:right w:val="none" w:sz="0" w:space="0" w:color="auto"/>
      </w:divBdr>
    </w:div>
    <w:div w:id="839470758">
      <w:bodyDiv w:val="1"/>
      <w:marLeft w:val="0"/>
      <w:marRight w:val="0"/>
      <w:marTop w:val="0"/>
      <w:marBottom w:val="0"/>
      <w:divBdr>
        <w:top w:val="none" w:sz="0" w:space="0" w:color="auto"/>
        <w:left w:val="none" w:sz="0" w:space="0" w:color="auto"/>
        <w:bottom w:val="none" w:sz="0" w:space="0" w:color="auto"/>
        <w:right w:val="none" w:sz="0" w:space="0" w:color="auto"/>
      </w:divBdr>
      <w:divsChild>
        <w:div w:id="667631134">
          <w:marLeft w:val="0"/>
          <w:marRight w:val="0"/>
          <w:marTop w:val="0"/>
          <w:marBottom w:val="0"/>
          <w:divBdr>
            <w:top w:val="none" w:sz="0" w:space="0" w:color="auto"/>
            <w:left w:val="none" w:sz="0" w:space="0" w:color="auto"/>
            <w:bottom w:val="none" w:sz="0" w:space="0" w:color="auto"/>
            <w:right w:val="none" w:sz="0" w:space="0" w:color="auto"/>
          </w:divBdr>
          <w:divsChild>
            <w:div w:id="182331749">
              <w:marLeft w:val="0"/>
              <w:marRight w:val="0"/>
              <w:marTop w:val="0"/>
              <w:marBottom w:val="0"/>
              <w:divBdr>
                <w:top w:val="none" w:sz="0" w:space="0" w:color="auto"/>
                <w:left w:val="none" w:sz="0" w:space="0" w:color="auto"/>
                <w:bottom w:val="none" w:sz="0" w:space="0" w:color="auto"/>
                <w:right w:val="none" w:sz="0" w:space="0" w:color="auto"/>
              </w:divBdr>
              <w:divsChild>
                <w:div w:id="6758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Timothy S.</dc:creator>
  <cp:keywords/>
  <dc:description/>
  <cp:lastModifiedBy>Parks, Robbie M</cp:lastModifiedBy>
  <cp:revision>60</cp:revision>
  <dcterms:created xsi:type="dcterms:W3CDTF">2024-02-12T02:20:00Z</dcterms:created>
  <dcterms:modified xsi:type="dcterms:W3CDTF">2024-02-12T03:57:00Z</dcterms:modified>
</cp:coreProperties>
</file>