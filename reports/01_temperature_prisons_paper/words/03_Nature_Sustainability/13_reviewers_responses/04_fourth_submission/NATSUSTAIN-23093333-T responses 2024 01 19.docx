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088C2" w14:textId="79BB9A49" w:rsidR="00B465DB" w:rsidRPr="00B465DB" w:rsidRDefault="00B465DB" w:rsidP="00B465DB">
      <w:pPr>
        <w:spacing w:line="276" w:lineRule="auto"/>
        <w:jc w:val="both"/>
        <w:rPr>
          <w:rFonts w:ascii="Times New Roman" w:eastAsia="Times New Roman" w:hAnsi="Times New Roman" w:cs="Times New Roman"/>
          <w:bCs/>
        </w:rPr>
      </w:pPr>
      <w:r w:rsidRPr="00C531D6">
        <w:rPr>
          <w:rFonts w:ascii="Times New Roman" w:eastAsia="Times New Roman" w:hAnsi="Times New Roman" w:cs="Times New Roman"/>
          <w:bCs/>
        </w:rPr>
        <w:t xml:space="preserve">All page/line/reference numbers refer to the </w:t>
      </w:r>
      <w:r w:rsidRPr="00C531D6">
        <w:rPr>
          <w:rFonts w:ascii="Times New Roman" w:eastAsia="Times New Roman" w:hAnsi="Times New Roman" w:cs="Times New Roman"/>
          <w:bCs/>
          <w:u w:val="single"/>
        </w:rPr>
        <w:t>tracked</w:t>
      </w:r>
      <w:r w:rsidRPr="00C531D6">
        <w:rPr>
          <w:rFonts w:ascii="Times New Roman" w:eastAsia="Times New Roman" w:hAnsi="Times New Roman" w:cs="Times New Roman"/>
          <w:bCs/>
        </w:rPr>
        <w:t xml:space="preserve"> revised manuscript.</w:t>
      </w:r>
    </w:p>
    <w:p w14:paraId="49EB485C" w14:textId="77777777" w:rsidR="00B465DB" w:rsidRDefault="00B465DB" w:rsidP="0025720C">
      <w:pPr>
        <w:jc w:val="both"/>
        <w:rPr>
          <w:b/>
          <w:color w:val="000000"/>
        </w:rPr>
      </w:pPr>
    </w:p>
    <w:p w14:paraId="6D0D54BE" w14:textId="0FC6059C" w:rsidR="00E25616" w:rsidRDefault="00EF23DC" w:rsidP="0025720C">
      <w:pPr>
        <w:jc w:val="both"/>
        <w:rPr>
          <w:b/>
          <w:color w:val="000000"/>
        </w:rPr>
      </w:pPr>
      <w:r>
        <w:rPr>
          <w:b/>
          <w:color w:val="000000"/>
        </w:rPr>
        <w:t>Editors</w:t>
      </w:r>
      <w:r w:rsidR="00D605D0" w:rsidRPr="00D605D0">
        <w:rPr>
          <w:b/>
          <w:color w:val="000000"/>
        </w:rPr>
        <w:t xml:space="preserve"> Comments:</w:t>
      </w:r>
    </w:p>
    <w:p w14:paraId="447A5C76" w14:textId="77777777" w:rsidR="00E25616" w:rsidRDefault="00D605D0" w:rsidP="0025720C">
      <w:pPr>
        <w:jc w:val="both"/>
        <w:rPr>
          <w:b/>
          <w:color w:val="000000"/>
        </w:rPr>
      </w:pPr>
      <w:r w:rsidRPr="00D605D0">
        <w:rPr>
          <w:b/>
          <w:color w:val="000000"/>
        </w:rPr>
        <w:br/>
        <w:t>Reviewer #1 (Remarks to the Author):</w:t>
      </w:r>
    </w:p>
    <w:p w14:paraId="6939F954" w14:textId="77777777" w:rsidR="00E71EA4" w:rsidRDefault="00D605D0" w:rsidP="0025720C">
      <w:pPr>
        <w:jc w:val="both"/>
        <w:rPr>
          <w:b/>
          <w:color w:val="000000"/>
        </w:rPr>
      </w:pPr>
      <w:r w:rsidRPr="00D605D0">
        <w:rPr>
          <w:b/>
          <w:color w:val="000000"/>
        </w:rPr>
        <w:br/>
        <w:t>All my comments have been correctly addressed. I acknowledge the large amount of work done by the original and new authors. No additional changes are needed. I congratulate the authors for this interesting article.</w:t>
      </w:r>
    </w:p>
    <w:p w14:paraId="7056B76E" w14:textId="77777777" w:rsidR="00E71EA4" w:rsidRDefault="00E71EA4" w:rsidP="0025720C">
      <w:pPr>
        <w:jc w:val="both"/>
        <w:rPr>
          <w:b/>
          <w:color w:val="000000"/>
        </w:rPr>
      </w:pPr>
    </w:p>
    <w:p w14:paraId="5D6EF6A0" w14:textId="77777777" w:rsidR="00C40F82" w:rsidRDefault="00C40F82" w:rsidP="0025720C">
      <w:pPr>
        <w:jc w:val="both"/>
        <w:rPr>
          <w:bCs/>
          <w:color w:val="000000"/>
        </w:rPr>
      </w:pPr>
      <w:r w:rsidRPr="00C40F82">
        <w:rPr>
          <w:bCs/>
          <w:color w:val="000000"/>
        </w:rPr>
        <w:t>We thank the Reviewer for the thoughtful and constructive comments.</w:t>
      </w:r>
    </w:p>
    <w:p w14:paraId="0115B20E" w14:textId="77777777" w:rsidR="00EB167F" w:rsidRDefault="00D605D0" w:rsidP="0025720C">
      <w:pPr>
        <w:jc w:val="both"/>
        <w:rPr>
          <w:b/>
          <w:color w:val="000000"/>
        </w:rPr>
      </w:pPr>
      <w:r w:rsidRPr="00D605D0">
        <w:rPr>
          <w:b/>
          <w:color w:val="000000"/>
        </w:rPr>
        <w:br/>
      </w:r>
    </w:p>
    <w:p w14:paraId="4F3478DD" w14:textId="77777777" w:rsidR="00EB167F" w:rsidRDefault="00EB167F">
      <w:pPr>
        <w:rPr>
          <w:b/>
          <w:color w:val="000000"/>
        </w:rPr>
      </w:pPr>
      <w:r>
        <w:rPr>
          <w:b/>
          <w:color w:val="000000"/>
        </w:rPr>
        <w:br w:type="page"/>
      </w:r>
    </w:p>
    <w:p w14:paraId="0353CCD4" w14:textId="385C7D02" w:rsidR="00393506" w:rsidRDefault="00D605D0" w:rsidP="0025720C">
      <w:pPr>
        <w:jc w:val="both"/>
        <w:rPr>
          <w:b/>
          <w:color w:val="000000"/>
        </w:rPr>
      </w:pPr>
      <w:r w:rsidRPr="00D605D0">
        <w:rPr>
          <w:b/>
          <w:color w:val="000000"/>
        </w:rPr>
        <w:lastRenderedPageBreak/>
        <w:t>Reviewer #2 (Remarks to the Author):</w:t>
      </w:r>
    </w:p>
    <w:p w14:paraId="3D434DB3" w14:textId="77777777" w:rsidR="00D9138C" w:rsidRDefault="00D605D0" w:rsidP="0025720C">
      <w:pPr>
        <w:jc w:val="both"/>
        <w:rPr>
          <w:b/>
          <w:color w:val="000000"/>
        </w:rPr>
      </w:pPr>
      <w:r w:rsidRPr="00D605D0">
        <w:rPr>
          <w:b/>
          <w:color w:val="000000"/>
        </w:rPr>
        <w:br/>
        <w:t>The authors' response to the original inquiry about the importance of location-specific factors in shaping heat-related outcomes in prisons is satisfactory. They have acknowledged the significance of geographic location, especially focusing on the Southern United States, where the risk of dangerous heat conditions in carceral facilities is particularly high.</w:t>
      </w:r>
    </w:p>
    <w:p w14:paraId="2753F9D9" w14:textId="77777777" w:rsidR="00D9138C" w:rsidRDefault="00D605D0" w:rsidP="0025720C">
      <w:pPr>
        <w:jc w:val="both"/>
        <w:rPr>
          <w:b/>
          <w:color w:val="000000"/>
        </w:rPr>
      </w:pPr>
      <w:r w:rsidRPr="00D605D0">
        <w:rPr>
          <w:b/>
          <w:color w:val="000000"/>
        </w:rPr>
        <w:br/>
        <w:t xml:space="preserve">In the expanded discussion, the authors highlight that </w:t>
      </w:r>
      <w:proofErr w:type="gramStart"/>
      <w:r w:rsidRPr="00D605D0">
        <w:rPr>
          <w:b/>
          <w:color w:val="000000"/>
        </w:rPr>
        <w:t>the majority of</w:t>
      </w:r>
      <w:proofErr w:type="gramEnd"/>
      <w:r w:rsidRPr="00D605D0">
        <w:rPr>
          <w:b/>
          <w:color w:val="000000"/>
        </w:rPr>
        <w:t xml:space="preserve"> these facilities have seen a rapid increase in hot and humid days since the 1980s. This increase is attributed not only to anthropogenic climate change but also to land-cover and land-use changes, including the urban heat island effect exacerbated by the materials used in constructing these facilities. This point effectively underscores the multifaceted nature of the problem, where environmental factors are compounded by infrastructure choices.</w:t>
      </w:r>
    </w:p>
    <w:p w14:paraId="5221E039" w14:textId="77777777" w:rsidR="00D9138C" w:rsidRDefault="00D605D0" w:rsidP="0025720C">
      <w:pPr>
        <w:jc w:val="both"/>
        <w:rPr>
          <w:b/>
          <w:color w:val="000000"/>
        </w:rPr>
      </w:pPr>
      <w:r w:rsidRPr="00D605D0">
        <w:rPr>
          <w:b/>
          <w:color w:val="000000"/>
        </w:rPr>
        <w:br/>
        <w:t>Moreover, the authors draw attention to the interplay between geographic disparities and state-level criminal justice policies. They note that Southern states, which have some of the highest incarceration rates, often do not have mandatory indoor temperature requirements, thereby increasing the risk of heat-related issues. This adds depth to the understanding of how different states' approaches to prison management can affect inmate welfare, particularly in relation to climate conditions. The mention of specific states like Texas, Florida, Arizona, and Louisiana as the most exposed to hazardous heat days provides concrete examples that reinforce the argument. </w:t>
      </w:r>
    </w:p>
    <w:p w14:paraId="1C5E7D93" w14:textId="77777777" w:rsidR="00DE2777" w:rsidRDefault="00DE2777" w:rsidP="0025720C">
      <w:pPr>
        <w:jc w:val="both"/>
        <w:rPr>
          <w:b/>
          <w:color w:val="000000"/>
        </w:rPr>
      </w:pPr>
    </w:p>
    <w:p w14:paraId="6B4E4FFC" w14:textId="7AD94202" w:rsidR="00DE2777" w:rsidRPr="00DE2777" w:rsidRDefault="00DE2777" w:rsidP="0025720C">
      <w:pPr>
        <w:jc w:val="both"/>
        <w:rPr>
          <w:bCs/>
          <w:color w:val="000000"/>
        </w:rPr>
      </w:pPr>
      <w:r w:rsidRPr="00DE2777">
        <w:rPr>
          <w:bCs/>
          <w:color w:val="000000"/>
        </w:rPr>
        <w:t>We thank the Reviewer for the thoughtful and constructive suggestions. We have responded point-by-point to the Reviewer’s questions and comments below.</w:t>
      </w:r>
    </w:p>
    <w:p w14:paraId="49997003" w14:textId="77777777" w:rsidR="00B442B3" w:rsidRDefault="00D605D0" w:rsidP="0025720C">
      <w:pPr>
        <w:jc w:val="both"/>
        <w:rPr>
          <w:b/>
          <w:color w:val="000000"/>
        </w:rPr>
      </w:pPr>
      <w:r w:rsidRPr="00D605D0">
        <w:rPr>
          <w:b/>
          <w:color w:val="000000"/>
        </w:rPr>
        <w:br/>
        <w:t>The lack of universal air conditioning in these states' prisons highlights a critical area of concern and vulnerability, especially given the increasing frequency and intensity of heatwaves - but is this true and validated? </w:t>
      </w:r>
    </w:p>
    <w:p w14:paraId="0A33BF9A" w14:textId="79D35FDF" w:rsidR="00B442B3" w:rsidRDefault="00B442B3" w:rsidP="0025720C">
      <w:pPr>
        <w:jc w:val="both"/>
        <w:rPr>
          <w:b/>
          <w:color w:val="000000"/>
        </w:rPr>
      </w:pPr>
    </w:p>
    <w:p w14:paraId="1D92130E" w14:textId="7E92AFE6" w:rsidR="00294541" w:rsidRDefault="00091012" w:rsidP="00294541">
      <w:pPr>
        <w:jc w:val="both"/>
        <w:rPr>
          <w:bCs/>
          <w:color w:val="000000"/>
          <w:lang w:val="en-US"/>
        </w:rPr>
      </w:pPr>
      <w:r>
        <w:rPr>
          <w:bCs/>
          <w:color w:val="000000"/>
        </w:rPr>
        <w:t xml:space="preserve">We agree with the Reviewer that it is a challenge to understand whether </w:t>
      </w:r>
      <w:r w:rsidR="003C7C5D">
        <w:rPr>
          <w:bCs/>
          <w:color w:val="000000"/>
        </w:rPr>
        <w:t>each</w:t>
      </w:r>
      <w:r w:rsidR="009D7AE4">
        <w:rPr>
          <w:bCs/>
          <w:color w:val="000000"/>
        </w:rPr>
        <w:t xml:space="preserve"> prison and jail has air conditioning. </w:t>
      </w:r>
      <w:r w:rsidR="00B70655">
        <w:rPr>
          <w:bCs/>
          <w:color w:val="000000"/>
        </w:rPr>
        <w:t xml:space="preserve">Further </w:t>
      </w:r>
      <w:r w:rsidR="00834173">
        <w:rPr>
          <w:bCs/>
          <w:color w:val="000000"/>
        </w:rPr>
        <w:t xml:space="preserve">direct </w:t>
      </w:r>
      <w:r w:rsidR="00B70655">
        <w:rPr>
          <w:bCs/>
          <w:color w:val="000000"/>
        </w:rPr>
        <w:t>research needed</w:t>
      </w:r>
      <w:r w:rsidR="00945DB1">
        <w:rPr>
          <w:bCs/>
          <w:color w:val="000000"/>
        </w:rPr>
        <w:t xml:space="preserve">, ideally with </w:t>
      </w:r>
      <w:r w:rsidR="00287689">
        <w:rPr>
          <w:bCs/>
          <w:color w:val="000000"/>
        </w:rPr>
        <w:t>each</w:t>
      </w:r>
      <w:r w:rsidR="00945DB1">
        <w:rPr>
          <w:bCs/>
          <w:color w:val="000000"/>
        </w:rPr>
        <w:t xml:space="preserve"> prison in our study </w:t>
      </w:r>
      <w:r w:rsidR="00AF389F">
        <w:rPr>
          <w:bCs/>
          <w:color w:val="000000"/>
        </w:rPr>
        <w:t>(</w:t>
      </w:r>
      <w:r w:rsidR="00917743">
        <w:rPr>
          <w:bCs/>
          <w:color w:val="000000"/>
        </w:rPr>
        <w:t xml:space="preserve">for example, by making a </w:t>
      </w:r>
      <w:r w:rsidR="006979B1">
        <w:rPr>
          <w:bCs/>
          <w:color w:val="000000"/>
        </w:rPr>
        <w:t>Freedom of Information Act (</w:t>
      </w:r>
      <w:r w:rsidR="00AF389F">
        <w:rPr>
          <w:bCs/>
          <w:color w:val="000000"/>
        </w:rPr>
        <w:t>F</w:t>
      </w:r>
      <w:r w:rsidR="00917743">
        <w:rPr>
          <w:bCs/>
          <w:color w:val="000000"/>
        </w:rPr>
        <w:t>OIA</w:t>
      </w:r>
      <w:r w:rsidR="001219FD">
        <w:rPr>
          <w:bCs/>
          <w:color w:val="000000"/>
        </w:rPr>
        <w:t>)</w:t>
      </w:r>
      <w:r w:rsidR="00917743">
        <w:rPr>
          <w:bCs/>
          <w:color w:val="000000"/>
        </w:rPr>
        <w:t xml:space="preserve"> request for </w:t>
      </w:r>
      <w:r w:rsidR="00AF389F">
        <w:rPr>
          <w:bCs/>
          <w:color w:val="000000"/>
        </w:rPr>
        <w:t xml:space="preserve">every </w:t>
      </w:r>
      <w:r w:rsidR="00917743">
        <w:rPr>
          <w:bCs/>
          <w:color w:val="000000"/>
        </w:rPr>
        <w:t xml:space="preserve">jail and </w:t>
      </w:r>
      <w:r w:rsidR="00AF389F">
        <w:rPr>
          <w:bCs/>
          <w:color w:val="000000"/>
        </w:rPr>
        <w:t>prison)</w:t>
      </w:r>
      <w:r w:rsidR="00B245A2">
        <w:rPr>
          <w:bCs/>
          <w:color w:val="000000"/>
        </w:rPr>
        <w:t xml:space="preserve">. However, it </w:t>
      </w:r>
      <w:r w:rsidR="00615B97">
        <w:rPr>
          <w:bCs/>
          <w:color w:val="000000"/>
        </w:rPr>
        <w:t xml:space="preserve">is likely that </w:t>
      </w:r>
      <w:r w:rsidR="00694D18">
        <w:rPr>
          <w:bCs/>
          <w:color w:val="000000"/>
        </w:rPr>
        <w:t xml:space="preserve">there </w:t>
      </w:r>
      <w:r w:rsidR="004B2B41">
        <w:rPr>
          <w:bCs/>
          <w:color w:val="000000"/>
        </w:rPr>
        <w:t xml:space="preserve">are </w:t>
      </w:r>
      <w:r w:rsidR="00694D18">
        <w:rPr>
          <w:bCs/>
          <w:color w:val="000000"/>
        </w:rPr>
        <w:t>many prisons and jail</w:t>
      </w:r>
      <w:r w:rsidR="00031EA8">
        <w:rPr>
          <w:bCs/>
          <w:color w:val="000000"/>
        </w:rPr>
        <w:t>s</w:t>
      </w:r>
      <w:r w:rsidR="00694D18">
        <w:rPr>
          <w:bCs/>
          <w:color w:val="000000"/>
        </w:rPr>
        <w:t xml:space="preserve"> </w:t>
      </w:r>
      <w:r w:rsidR="00A6409E">
        <w:rPr>
          <w:bCs/>
          <w:color w:val="000000"/>
        </w:rPr>
        <w:t>without</w:t>
      </w:r>
      <w:r w:rsidR="00694D18">
        <w:rPr>
          <w:bCs/>
          <w:color w:val="000000"/>
        </w:rPr>
        <w:t xml:space="preserve"> air conditioning if they are not required to install air conditioning units, </w:t>
      </w:r>
      <w:r w:rsidR="00B271F5">
        <w:rPr>
          <w:bCs/>
          <w:color w:val="000000"/>
        </w:rPr>
        <w:t xml:space="preserve">particularly given that </w:t>
      </w:r>
      <w:r w:rsidR="00EC567A">
        <w:rPr>
          <w:bCs/>
          <w:color w:val="000000"/>
        </w:rPr>
        <w:t xml:space="preserve">44 states do not universally provide air conditioning in carceral facilities, </w:t>
      </w:r>
      <w:r w:rsidR="00694D18">
        <w:rPr>
          <w:bCs/>
          <w:color w:val="000000"/>
        </w:rPr>
        <w:t xml:space="preserve">as well some prisons and jails which </w:t>
      </w:r>
      <w:r w:rsidR="006C557B">
        <w:rPr>
          <w:bCs/>
          <w:color w:val="000000"/>
        </w:rPr>
        <w:t>lack maintenance and upkeep of existing cooling infrastructure</w:t>
      </w:r>
      <w:r w:rsidR="00A669B6">
        <w:rPr>
          <w:bCs/>
          <w:color w:val="000000"/>
        </w:rPr>
        <w:t>, as state</w:t>
      </w:r>
      <w:r w:rsidR="002C5EE8">
        <w:rPr>
          <w:bCs/>
          <w:color w:val="000000"/>
        </w:rPr>
        <w:t>d</w:t>
      </w:r>
      <w:r w:rsidR="00A669B6">
        <w:rPr>
          <w:bCs/>
          <w:color w:val="000000"/>
        </w:rPr>
        <w:t xml:space="preserve"> in the </w:t>
      </w:r>
      <w:r w:rsidR="00294541" w:rsidRPr="00EA079E">
        <w:rPr>
          <w:bCs/>
          <w:color w:val="000000"/>
          <w:lang w:val="en-US"/>
        </w:rPr>
        <w:t xml:space="preserve">revised manuscript (P. </w:t>
      </w:r>
      <w:r w:rsidR="00215F47">
        <w:rPr>
          <w:bCs/>
          <w:color w:val="000000"/>
          <w:lang w:val="en-US"/>
        </w:rPr>
        <w:t>7</w:t>
      </w:r>
      <w:r w:rsidR="00294541" w:rsidRPr="00EA079E">
        <w:rPr>
          <w:bCs/>
          <w:color w:val="000000"/>
          <w:lang w:val="en-US"/>
        </w:rPr>
        <w:t xml:space="preserve">, Lines </w:t>
      </w:r>
      <w:r w:rsidR="00EC0B57">
        <w:rPr>
          <w:bCs/>
          <w:color w:val="000000"/>
          <w:lang w:val="en-US"/>
        </w:rPr>
        <w:t>322</w:t>
      </w:r>
      <w:r w:rsidR="00294541" w:rsidRPr="00EA079E">
        <w:rPr>
          <w:bCs/>
          <w:color w:val="000000"/>
          <w:lang w:val="en-US"/>
        </w:rPr>
        <w:t>-</w:t>
      </w:r>
      <w:r w:rsidR="00EC0B57">
        <w:rPr>
          <w:bCs/>
          <w:color w:val="000000"/>
          <w:lang w:val="en-US"/>
        </w:rPr>
        <w:t>326</w:t>
      </w:r>
      <w:r w:rsidR="00294541" w:rsidRPr="00EA079E">
        <w:rPr>
          <w:bCs/>
          <w:color w:val="000000"/>
          <w:lang w:val="en-US"/>
        </w:rPr>
        <w:t>):</w:t>
      </w:r>
    </w:p>
    <w:p w14:paraId="07F1B5D0" w14:textId="77777777" w:rsidR="00294541" w:rsidRDefault="00294541" w:rsidP="00294541">
      <w:pPr>
        <w:jc w:val="both"/>
        <w:rPr>
          <w:bCs/>
          <w:color w:val="000000"/>
          <w:lang w:val="en-US"/>
        </w:rPr>
      </w:pPr>
    </w:p>
    <w:p w14:paraId="2168E013" w14:textId="5C65C37F" w:rsidR="000275A4" w:rsidRDefault="006C3830" w:rsidP="00091012">
      <w:pPr>
        <w:jc w:val="both"/>
        <w:rPr>
          <w:bCs/>
          <w:i/>
          <w:iCs/>
          <w:color w:val="000000"/>
          <w:lang w:val="en-US"/>
        </w:rPr>
      </w:pPr>
      <w:r w:rsidRPr="00FE71DF">
        <w:rPr>
          <w:bCs/>
          <w:i/>
          <w:iCs/>
          <w:color w:val="000000"/>
          <w:lang w:val="en-US"/>
        </w:rPr>
        <w:t>Further work is critical to</w:t>
      </w:r>
      <w:del w:id="0" w:author="Parks, Robbie M" w:date="2023-12-19T08:22:00Z">
        <w:r w:rsidRPr="00FE71DF">
          <w:rPr>
            <w:bCs/>
            <w:i/>
            <w:iCs/>
            <w:color w:val="000000"/>
            <w:lang w:val="en-US"/>
          </w:rPr>
          <w:delText xml:space="preserve"> both</w:delText>
        </w:r>
      </w:del>
      <w:r w:rsidRPr="00FE71DF">
        <w:rPr>
          <w:bCs/>
          <w:i/>
          <w:iCs/>
          <w:color w:val="000000"/>
          <w:lang w:val="en-US"/>
        </w:rPr>
        <w:t xml:space="preserve"> comprehensively characterize the vulnerability of the United States incarcerated population to heat, as well as how heat impacts </w:t>
      </w:r>
      <w:del w:id="1" w:author="Parks, Robbie M" w:date="2023-12-19T08:22:00Z">
        <w:r w:rsidRPr="00FE71DF">
          <w:rPr>
            <w:bCs/>
            <w:i/>
            <w:iCs/>
            <w:color w:val="000000"/>
            <w:lang w:val="en-US"/>
          </w:rPr>
          <w:delText>their health,</w:delText>
        </w:r>
      </w:del>
      <w:ins w:id="2" w:author="Parks, Robbie M" w:date="2023-12-19T08:22:00Z">
        <w:r w:rsidRPr="00FE71DF">
          <w:rPr>
            <w:bCs/>
            <w:i/>
            <w:iCs/>
            <w:color w:val="000000"/>
            <w:lang w:val="en-US"/>
          </w:rPr>
          <w:t>health,</w:t>
        </w:r>
        <w:r w:rsidRPr="00FE71DF">
          <w:rPr>
            <w:b/>
            <w:i/>
            <w:iCs/>
            <w:color w:val="000000"/>
            <w:lang w:val="en-US"/>
          </w:rPr>
          <w:t xml:space="preserve"> to build reliable and validated datasets of cooling mechanisms in prisons and jails</w:t>
        </w:r>
        <w:r w:rsidRPr="00FE71DF">
          <w:rPr>
            <w:bCs/>
            <w:i/>
            <w:iCs/>
            <w:color w:val="000000"/>
            <w:lang w:val="en-US"/>
          </w:rPr>
          <w:t>, to directly measure indoor temperatures in prisons and jails, and</w:t>
        </w:r>
      </w:ins>
      <w:r w:rsidRPr="00FE71DF">
        <w:rPr>
          <w:bCs/>
          <w:i/>
          <w:iCs/>
          <w:color w:val="000000"/>
          <w:lang w:val="en-US"/>
        </w:rPr>
        <w:t xml:space="preserve"> to deploy adaptation measures to mitigate the worst impacts of climate-related stressors.</w:t>
      </w:r>
    </w:p>
    <w:p w14:paraId="465AA00E" w14:textId="77777777" w:rsidR="006C3830" w:rsidRDefault="006C3830" w:rsidP="00091012">
      <w:pPr>
        <w:jc w:val="both"/>
        <w:rPr>
          <w:bCs/>
          <w:color w:val="000000"/>
        </w:rPr>
      </w:pPr>
    </w:p>
    <w:p w14:paraId="237B3827" w14:textId="40F7E674" w:rsidR="006C557B" w:rsidRDefault="008D345D" w:rsidP="00091012">
      <w:pPr>
        <w:jc w:val="both"/>
        <w:rPr>
          <w:bCs/>
          <w:color w:val="000000"/>
        </w:rPr>
      </w:pPr>
      <w:r>
        <w:rPr>
          <w:bCs/>
          <w:color w:val="000000"/>
        </w:rPr>
        <w:t>We also agree that our paper highlights a critical area of concern and vulnerability for the incarcerated population</w:t>
      </w:r>
      <w:r w:rsidR="00557238">
        <w:rPr>
          <w:bCs/>
          <w:color w:val="000000"/>
        </w:rPr>
        <w:t xml:space="preserve">, and we propose that the overall message of the manuscript </w:t>
      </w:r>
      <w:r w:rsidR="00385C68">
        <w:rPr>
          <w:bCs/>
          <w:color w:val="000000"/>
        </w:rPr>
        <w:t xml:space="preserve">is </w:t>
      </w:r>
      <w:r w:rsidR="00385C68">
        <w:rPr>
          <w:bCs/>
          <w:color w:val="000000"/>
        </w:rPr>
        <w:lastRenderedPageBreak/>
        <w:t xml:space="preserve">successful in providing a </w:t>
      </w:r>
      <w:r w:rsidR="002539C2">
        <w:rPr>
          <w:bCs/>
          <w:color w:val="000000"/>
        </w:rPr>
        <w:t xml:space="preserve">firm </w:t>
      </w:r>
      <w:r w:rsidR="00385C68">
        <w:rPr>
          <w:bCs/>
          <w:color w:val="000000"/>
        </w:rPr>
        <w:t xml:space="preserve">foundation </w:t>
      </w:r>
      <w:r w:rsidR="004F6AF3">
        <w:rPr>
          <w:bCs/>
          <w:color w:val="000000"/>
        </w:rPr>
        <w:t xml:space="preserve">establishing a strong area of concern (as is the scope of a Brief Communication) </w:t>
      </w:r>
      <w:r w:rsidR="00385C68">
        <w:rPr>
          <w:bCs/>
          <w:color w:val="000000"/>
        </w:rPr>
        <w:t xml:space="preserve">to </w:t>
      </w:r>
      <w:r w:rsidR="00AF48E3">
        <w:rPr>
          <w:bCs/>
          <w:color w:val="000000"/>
        </w:rPr>
        <w:t>perform more detailed analyses</w:t>
      </w:r>
      <w:r w:rsidR="00DD20EA">
        <w:rPr>
          <w:bCs/>
          <w:color w:val="000000"/>
        </w:rPr>
        <w:t xml:space="preserve"> </w:t>
      </w:r>
      <w:proofErr w:type="gramStart"/>
      <w:r w:rsidR="00DD20EA">
        <w:rPr>
          <w:bCs/>
          <w:color w:val="000000"/>
        </w:rPr>
        <w:t>in the near future</w:t>
      </w:r>
      <w:proofErr w:type="gramEnd"/>
      <w:r w:rsidR="00AF48E3">
        <w:rPr>
          <w:bCs/>
          <w:color w:val="000000"/>
        </w:rPr>
        <w:t>.</w:t>
      </w:r>
    </w:p>
    <w:p w14:paraId="2FF6B8EB" w14:textId="7E327EA2" w:rsidR="00D22C8E" w:rsidRDefault="00D605D0" w:rsidP="0025720C">
      <w:pPr>
        <w:jc w:val="both"/>
        <w:rPr>
          <w:b/>
          <w:color w:val="000000"/>
        </w:rPr>
      </w:pPr>
      <w:r w:rsidRPr="00D605D0">
        <w:rPr>
          <w:b/>
          <w:color w:val="000000"/>
        </w:rPr>
        <w:br/>
        <w:t>The concern and the elephant in the room is the lack of information on indoor environments and personal exposures in the study. To be, this is a crucial limitation in interpreting the findings. Despite the use of advanced exposure assessment techniques, the absence of specific data on indoor temperatures, particularly in prisons, casts uncertainty on the conclusions drawn about the actual conditions experienced by inmates.</w:t>
      </w:r>
    </w:p>
    <w:p w14:paraId="326667E6" w14:textId="77777777" w:rsidR="00D22C8E" w:rsidRDefault="00D22C8E" w:rsidP="0025720C">
      <w:pPr>
        <w:jc w:val="both"/>
        <w:rPr>
          <w:b/>
          <w:color w:val="000000"/>
        </w:rPr>
      </w:pPr>
    </w:p>
    <w:p w14:paraId="788955F4" w14:textId="6451E857" w:rsidR="00EE7B99" w:rsidRDefault="0024782A" w:rsidP="00EE7B99">
      <w:pPr>
        <w:jc w:val="both"/>
        <w:rPr>
          <w:bCs/>
          <w:color w:val="000000"/>
          <w:lang w:val="en-US"/>
        </w:rPr>
      </w:pPr>
      <w:r>
        <w:rPr>
          <w:bCs/>
          <w:color w:val="000000"/>
        </w:rPr>
        <w:t xml:space="preserve">While data </w:t>
      </w:r>
      <w:r w:rsidR="009346AB">
        <w:rPr>
          <w:bCs/>
          <w:color w:val="000000"/>
        </w:rPr>
        <w:t>measuring</w:t>
      </w:r>
      <w:r>
        <w:rPr>
          <w:bCs/>
          <w:color w:val="000000"/>
        </w:rPr>
        <w:t xml:space="preserve"> indoor temperatures</w:t>
      </w:r>
      <w:r w:rsidR="0007370E">
        <w:rPr>
          <w:bCs/>
          <w:color w:val="000000"/>
        </w:rPr>
        <w:t>, particularly</w:t>
      </w:r>
      <w:r>
        <w:rPr>
          <w:bCs/>
          <w:color w:val="000000"/>
        </w:rPr>
        <w:t xml:space="preserve"> in prisons and jails</w:t>
      </w:r>
      <w:r w:rsidR="005F6041">
        <w:rPr>
          <w:bCs/>
          <w:color w:val="000000"/>
        </w:rPr>
        <w:t>,</w:t>
      </w:r>
      <w:r>
        <w:rPr>
          <w:bCs/>
          <w:color w:val="000000"/>
        </w:rPr>
        <w:t xml:space="preserve"> in the United States is scarce, a</w:t>
      </w:r>
      <w:r w:rsidR="007C7E9A" w:rsidRPr="0024782A">
        <w:rPr>
          <w:bCs/>
          <w:color w:val="000000"/>
        </w:rPr>
        <w:t> </w:t>
      </w:r>
      <w:r w:rsidR="007C7E9A" w:rsidRPr="00380440">
        <w:rPr>
          <w:bCs/>
          <w:color w:val="000000"/>
        </w:rPr>
        <w:t>study from Denmark</w:t>
      </w:r>
      <w:r w:rsidR="007C7E9A" w:rsidRPr="0024782A">
        <w:rPr>
          <w:bCs/>
          <w:color w:val="000000"/>
        </w:rPr>
        <w:t> found temperatures in prison cells to be 4-5</w:t>
      </w:r>
      <w:r w:rsidR="00622CAE">
        <w:rPr>
          <w:bCs/>
          <w:color w:val="000000"/>
        </w:rPr>
        <w:t>°</w:t>
      </w:r>
      <w:r w:rsidR="007C7E9A" w:rsidRPr="0024782A">
        <w:rPr>
          <w:bCs/>
          <w:color w:val="000000"/>
        </w:rPr>
        <w:t>C above those outdoors in summer</w:t>
      </w:r>
      <w:r w:rsidR="000859DF">
        <w:rPr>
          <w:bCs/>
          <w:color w:val="000000"/>
        </w:rPr>
        <w:t xml:space="preserve">, </w:t>
      </w:r>
      <w:r w:rsidR="001F1D9B">
        <w:rPr>
          <w:bCs/>
          <w:color w:val="000000"/>
        </w:rPr>
        <w:t xml:space="preserve">while another study of </w:t>
      </w:r>
      <w:r w:rsidR="00937AFF">
        <w:rPr>
          <w:bCs/>
          <w:color w:val="000000"/>
        </w:rPr>
        <w:t xml:space="preserve">indoor </w:t>
      </w:r>
      <w:r w:rsidR="001F1D9B">
        <w:rPr>
          <w:bCs/>
          <w:color w:val="000000"/>
        </w:rPr>
        <w:t xml:space="preserve">heat in Harlem </w:t>
      </w:r>
      <w:r w:rsidR="00096217">
        <w:rPr>
          <w:bCs/>
          <w:color w:val="000000"/>
        </w:rPr>
        <w:t>found</w:t>
      </w:r>
      <w:r w:rsidR="001F6C85">
        <w:rPr>
          <w:bCs/>
          <w:color w:val="000000"/>
        </w:rPr>
        <w:t xml:space="preserve"> similar results</w:t>
      </w:r>
      <w:r w:rsidR="006054D2">
        <w:rPr>
          <w:bCs/>
          <w:color w:val="000000"/>
        </w:rPr>
        <w:t>.</w:t>
      </w:r>
      <w:r w:rsidR="00C05BDA">
        <w:rPr>
          <w:bCs/>
          <w:color w:val="000000"/>
        </w:rPr>
        <w:t xml:space="preserve"> </w:t>
      </w:r>
      <w:r w:rsidR="00E7652D">
        <w:rPr>
          <w:bCs/>
          <w:color w:val="000000"/>
        </w:rPr>
        <w:t>We have added this information</w:t>
      </w:r>
      <w:r w:rsidR="00800C5B">
        <w:rPr>
          <w:bCs/>
          <w:color w:val="000000"/>
        </w:rPr>
        <w:t xml:space="preserve"> and references</w:t>
      </w:r>
      <w:r w:rsidR="002036C8">
        <w:rPr>
          <w:bCs/>
          <w:color w:val="000000"/>
        </w:rPr>
        <w:t xml:space="preserve"> to the revised Supplementary Information</w:t>
      </w:r>
      <w:r w:rsidR="00E7652D">
        <w:rPr>
          <w:bCs/>
          <w:color w:val="000000"/>
        </w:rPr>
        <w:t xml:space="preserve"> due to space </w:t>
      </w:r>
      <w:r w:rsidR="002036C8">
        <w:rPr>
          <w:bCs/>
          <w:color w:val="000000"/>
        </w:rPr>
        <w:t>constraints</w:t>
      </w:r>
      <w:r w:rsidR="00E7652D">
        <w:rPr>
          <w:bCs/>
          <w:color w:val="000000"/>
        </w:rPr>
        <w:t xml:space="preserve"> </w:t>
      </w:r>
      <w:r w:rsidR="009C4A2F">
        <w:rPr>
          <w:bCs/>
          <w:color w:val="000000"/>
        </w:rPr>
        <w:t>of the Brief Commentar</w:t>
      </w:r>
      <w:r w:rsidR="00EE7B99">
        <w:rPr>
          <w:bCs/>
          <w:color w:val="000000"/>
        </w:rPr>
        <w:t>y</w:t>
      </w:r>
      <w:r w:rsidR="00EE7B99" w:rsidRPr="00EA079E">
        <w:rPr>
          <w:bCs/>
          <w:color w:val="000000"/>
          <w:lang w:val="en-US"/>
        </w:rPr>
        <w:t>:</w:t>
      </w:r>
    </w:p>
    <w:p w14:paraId="47B363C2" w14:textId="77777777" w:rsidR="00EE7B99" w:rsidRDefault="00EE7B99" w:rsidP="00EE7B99">
      <w:pPr>
        <w:jc w:val="both"/>
        <w:rPr>
          <w:bCs/>
          <w:color w:val="000000"/>
          <w:lang w:val="en-US"/>
        </w:rPr>
      </w:pPr>
    </w:p>
    <w:p w14:paraId="0830FDF6" w14:textId="77777777" w:rsidR="00F838E0" w:rsidRPr="00F838E0" w:rsidRDefault="00F838E0" w:rsidP="00F838E0">
      <w:pPr>
        <w:jc w:val="both"/>
        <w:rPr>
          <w:bCs/>
          <w:i/>
          <w:iCs/>
          <w:color w:val="000000"/>
          <w:lang w:val="en-US"/>
        </w:rPr>
      </w:pPr>
      <w:r w:rsidRPr="00F838E0">
        <w:rPr>
          <w:bCs/>
          <w:i/>
          <w:iCs/>
          <w:color w:val="000000"/>
        </w:rPr>
        <w:t>While data measuring indoor temperatures in prisons and jails in the United States is scarce, a study from Denmark found temperatures in prison cells to be 4-5°C above those outdoors in summer.</w:t>
      </w:r>
      <w:r w:rsidRPr="00F838E0">
        <w:rPr>
          <w:bCs/>
          <w:i/>
          <w:iCs/>
          <w:color w:val="000000"/>
          <w:vertAlign w:val="superscript"/>
        </w:rPr>
        <w:t>5</w:t>
      </w:r>
      <w:r w:rsidRPr="00F838E0">
        <w:rPr>
          <w:bCs/>
          <w:i/>
          <w:iCs/>
          <w:color w:val="000000"/>
        </w:rPr>
        <w:t xml:space="preserve"> This is approximately what was also found in the Harlem Heat Project in New York City, a study of indoor domestic temperatures in domestic settings in Harlem, which is an area of New York with many residents who suffer cooling hardship.</w:t>
      </w:r>
      <w:r w:rsidRPr="00F838E0">
        <w:rPr>
          <w:bCs/>
          <w:i/>
          <w:iCs/>
          <w:color w:val="000000"/>
          <w:vertAlign w:val="superscript"/>
        </w:rPr>
        <w:t>6</w:t>
      </w:r>
    </w:p>
    <w:p w14:paraId="473861FF" w14:textId="77777777" w:rsidR="007F6D8D" w:rsidRDefault="007F6D8D" w:rsidP="0025720C">
      <w:pPr>
        <w:jc w:val="both"/>
        <w:rPr>
          <w:bCs/>
          <w:color w:val="000000"/>
        </w:rPr>
      </w:pPr>
    </w:p>
    <w:p w14:paraId="4063DAB7" w14:textId="31ADA5FC" w:rsidR="00CE3FB7" w:rsidRDefault="007F6D8D" w:rsidP="00CE3FB7">
      <w:pPr>
        <w:jc w:val="both"/>
        <w:rPr>
          <w:bCs/>
          <w:color w:val="000000"/>
          <w:lang w:val="en-US"/>
        </w:rPr>
      </w:pPr>
      <w:r>
        <w:rPr>
          <w:bCs/>
          <w:color w:val="000000"/>
        </w:rPr>
        <w:t xml:space="preserve">Related to the above point by the Reviewer, we have </w:t>
      </w:r>
      <w:r w:rsidR="00CE3FB7">
        <w:rPr>
          <w:bCs/>
          <w:color w:val="000000"/>
        </w:rPr>
        <w:t xml:space="preserve">added that more research is needed to directly measure indoor temperatures in prisons and jails in the United States </w:t>
      </w:r>
      <w:r w:rsidR="00CE3FB7" w:rsidRPr="00EA079E">
        <w:rPr>
          <w:bCs/>
          <w:color w:val="000000"/>
          <w:lang w:val="en-US"/>
        </w:rPr>
        <w:t xml:space="preserve">in the revised manuscript </w:t>
      </w:r>
      <w:r w:rsidR="007D718F" w:rsidRPr="00EA079E">
        <w:rPr>
          <w:bCs/>
          <w:color w:val="000000"/>
          <w:lang w:val="en-US"/>
        </w:rPr>
        <w:t xml:space="preserve">(P. </w:t>
      </w:r>
      <w:r w:rsidR="007D718F">
        <w:rPr>
          <w:bCs/>
          <w:color w:val="000000"/>
          <w:lang w:val="en-US"/>
        </w:rPr>
        <w:t>7</w:t>
      </w:r>
      <w:r w:rsidR="007D718F" w:rsidRPr="00EA079E">
        <w:rPr>
          <w:bCs/>
          <w:color w:val="000000"/>
          <w:lang w:val="en-US"/>
        </w:rPr>
        <w:t xml:space="preserve">, Lines </w:t>
      </w:r>
      <w:r w:rsidR="007D718F">
        <w:rPr>
          <w:bCs/>
          <w:color w:val="000000"/>
          <w:lang w:val="en-US"/>
        </w:rPr>
        <w:t>322</w:t>
      </w:r>
      <w:r w:rsidR="007D718F" w:rsidRPr="00EA079E">
        <w:rPr>
          <w:bCs/>
          <w:color w:val="000000"/>
          <w:lang w:val="en-US"/>
        </w:rPr>
        <w:t>-</w:t>
      </w:r>
      <w:r w:rsidR="007D718F">
        <w:rPr>
          <w:bCs/>
          <w:color w:val="000000"/>
          <w:lang w:val="en-US"/>
        </w:rPr>
        <w:t>326</w:t>
      </w:r>
      <w:r w:rsidR="007D718F" w:rsidRPr="00EA079E">
        <w:rPr>
          <w:bCs/>
          <w:color w:val="000000"/>
          <w:lang w:val="en-US"/>
        </w:rPr>
        <w:t>)</w:t>
      </w:r>
      <w:r w:rsidR="00CE3FB7" w:rsidRPr="00EA079E">
        <w:rPr>
          <w:bCs/>
          <w:color w:val="000000"/>
          <w:lang w:val="en-US"/>
        </w:rPr>
        <w:t>:</w:t>
      </w:r>
    </w:p>
    <w:p w14:paraId="51CA8282" w14:textId="77777777" w:rsidR="00CE3FB7" w:rsidRDefault="00CE3FB7" w:rsidP="00CE3FB7">
      <w:pPr>
        <w:jc w:val="both"/>
        <w:rPr>
          <w:bCs/>
          <w:color w:val="000000"/>
          <w:lang w:val="en-US"/>
        </w:rPr>
      </w:pPr>
    </w:p>
    <w:p w14:paraId="2EC8BB6A" w14:textId="77777777" w:rsidR="00EC1B62" w:rsidRDefault="00EC1B62" w:rsidP="00EC1B62">
      <w:pPr>
        <w:jc w:val="both"/>
        <w:rPr>
          <w:bCs/>
          <w:i/>
          <w:iCs/>
          <w:color w:val="000000"/>
          <w:lang w:val="en-US"/>
        </w:rPr>
      </w:pPr>
      <w:r w:rsidRPr="00382A86">
        <w:rPr>
          <w:bCs/>
          <w:i/>
          <w:iCs/>
          <w:color w:val="000000"/>
          <w:lang w:val="en-US"/>
        </w:rPr>
        <w:t>Further work is critical to</w:t>
      </w:r>
      <w:del w:id="3" w:author="Parks, Robbie M" w:date="2023-12-19T08:22:00Z">
        <w:r w:rsidRPr="00382A86">
          <w:rPr>
            <w:bCs/>
            <w:i/>
            <w:iCs/>
            <w:color w:val="000000"/>
            <w:lang w:val="en-US"/>
          </w:rPr>
          <w:delText xml:space="preserve"> both</w:delText>
        </w:r>
      </w:del>
      <w:r w:rsidRPr="00382A86">
        <w:rPr>
          <w:bCs/>
          <w:i/>
          <w:iCs/>
          <w:color w:val="000000"/>
          <w:lang w:val="en-US"/>
        </w:rPr>
        <w:t xml:space="preserve"> comprehensively characterize the vulnerability of the United States incarcerated population to heat, as well as how heat impacts </w:t>
      </w:r>
      <w:del w:id="4" w:author="Parks, Robbie M" w:date="2023-12-19T08:22:00Z">
        <w:r w:rsidRPr="00382A86">
          <w:rPr>
            <w:bCs/>
            <w:i/>
            <w:iCs/>
            <w:color w:val="000000"/>
            <w:lang w:val="en-US"/>
          </w:rPr>
          <w:delText>their health,</w:delText>
        </w:r>
      </w:del>
      <w:ins w:id="5" w:author="Parks, Robbie M" w:date="2023-12-19T08:22:00Z">
        <w:r w:rsidRPr="00382A86">
          <w:rPr>
            <w:bCs/>
            <w:i/>
            <w:iCs/>
            <w:color w:val="000000"/>
            <w:lang w:val="en-US"/>
          </w:rPr>
          <w:t>health,</w:t>
        </w:r>
        <w:r w:rsidRPr="00382A86">
          <w:rPr>
            <w:b/>
            <w:i/>
            <w:iCs/>
            <w:color w:val="000000"/>
            <w:lang w:val="en-US"/>
          </w:rPr>
          <w:t xml:space="preserve"> </w:t>
        </w:r>
        <w:r w:rsidRPr="00382A86">
          <w:rPr>
            <w:bCs/>
            <w:i/>
            <w:iCs/>
            <w:color w:val="000000"/>
            <w:lang w:val="en-US"/>
          </w:rPr>
          <w:t xml:space="preserve">to build reliable and validated datasets of cooling mechanisms in prisons and jails, </w:t>
        </w:r>
        <w:r w:rsidRPr="00382A86">
          <w:rPr>
            <w:b/>
            <w:i/>
            <w:iCs/>
            <w:color w:val="000000"/>
            <w:lang w:val="en-US"/>
          </w:rPr>
          <w:t>to directly measure indoor temperatures in prisons and jails,</w:t>
        </w:r>
        <w:r w:rsidRPr="00382A86">
          <w:rPr>
            <w:bCs/>
            <w:i/>
            <w:iCs/>
            <w:color w:val="000000"/>
            <w:lang w:val="en-US"/>
          </w:rPr>
          <w:t xml:space="preserve"> and</w:t>
        </w:r>
      </w:ins>
      <w:r w:rsidRPr="00382A86">
        <w:rPr>
          <w:bCs/>
          <w:i/>
          <w:iCs/>
          <w:color w:val="000000"/>
          <w:lang w:val="en-US"/>
        </w:rPr>
        <w:t xml:space="preserve"> to deploy adaptation measures to mitigate the worst impacts of climate-related stressors.</w:t>
      </w:r>
    </w:p>
    <w:p w14:paraId="425265DC" w14:textId="77777777" w:rsidR="00A108E8" w:rsidRDefault="00A108E8" w:rsidP="0025720C">
      <w:pPr>
        <w:jc w:val="both"/>
        <w:rPr>
          <w:b/>
          <w:color w:val="000000"/>
        </w:rPr>
      </w:pPr>
    </w:p>
    <w:p w14:paraId="31986AF7" w14:textId="54552E96" w:rsidR="00B2566C" w:rsidRPr="00DF0F5B" w:rsidRDefault="00D605D0" w:rsidP="0025720C">
      <w:pPr>
        <w:jc w:val="both"/>
        <w:rPr>
          <w:bCs/>
          <w:color w:val="000000"/>
        </w:rPr>
      </w:pPr>
      <w:r w:rsidRPr="00D605D0">
        <w:rPr>
          <w:b/>
          <w:color w:val="000000"/>
        </w:rPr>
        <w:t>Indoor environments, especially in settings like prisons, can significantly differ from outdoor ambient conditions. Factors such as building materials, ventilation, and the presence or absence of air conditioning or shades play a critical role in determining the indoor climate. Without data on these aspects, any conclusions about temperature exposure are primarily based on external environmental conditions, which may not accurately reflect the actual exposure experienced by individuals indoors.</w:t>
      </w:r>
    </w:p>
    <w:p w14:paraId="6E65E7F1" w14:textId="77777777" w:rsidR="00B2566C" w:rsidRDefault="00B2566C" w:rsidP="0025720C">
      <w:pPr>
        <w:jc w:val="both"/>
        <w:rPr>
          <w:b/>
          <w:color w:val="000000"/>
        </w:rPr>
      </w:pPr>
    </w:p>
    <w:p w14:paraId="7EC15BAC" w14:textId="2782F735" w:rsidR="005C31A2" w:rsidRDefault="002E549E" w:rsidP="005C31A2">
      <w:pPr>
        <w:jc w:val="both"/>
        <w:rPr>
          <w:bCs/>
          <w:color w:val="000000"/>
          <w:lang w:val="en-US"/>
        </w:rPr>
      </w:pPr>
      <w:r>
        <w:rPr>
          <w:bCs/>
          <w:color w:val="000000"/>
        </w:rPr>
        <w:t>W</w:t>
      </w:r>
      <w:r w:rsidR="0022640D">
        <w:rPr>
          <w:bCs/>
          <w:color w:val="000000"/>
        </w:rPr>
        <w:t xml:space="preserve">e recognise that temperatures which incarcerated people experience indoors </w:t>
      </w:r>
      <w:r>
        <w:rPr>
          <w:bCs/>
          <w:color w:val="000000"/>
        </w:rPr>
        <w:t xml:space="preserve">is </w:t>
      </w:r>
      <w:r w:rsidR="00E72E6F">
        <w:rPr>
          <w:bCs/>
          <w:color w:val="000000"/>
        </w:rPr>
        <w:t xml:space="preserve">determined by </w:t>
      </w:r>
      <w:r w:rsidR="0063545B">
        <w:rPr>
          <w:bCs/>
          <w:color w:val="000000"/>
        </w:rPr>
        <w:t xml:space="preserve">many factors. </w:t>
      </w:r>
      <w:r w:rsidR="00C04128">
        <w:rPr>
          <w:bCs/>
          <w:color w:val="000000"/>
        </w:rPr>
        <w:t xml:space="preserve">Nevertheless, there are many emerging stories of </w:t>
      </w:r>
      <w:r w:rsidR="006743C0">
        <w:rPr>
          <w:bCs/>
          <w:color w:val="000000"/>
        </w:rPr>
        <w:t xml:space="preserve">incarcerated </w:t>
      </w:r>
      <w:r w:rsidR="000572D3">
        <w:rPr>
          <w:bCs/>
          <w:color w:val="000000"/>
        </w:rPr>
        <w:t>people</w:t>
      </w:r>
      <w:r w:rsidR="00E9032A">
        <w:rPr>
          <w:bCs/>
          <w:color w:val="000000"/>
        </w:rPr>
        <w:t xml:space="preserve"> dying in prison</w:t>
      </w:r>
      <w:r w:rsidR="004C749B">
        <w:rPr>
          <w:bCs/>
          <w:color w:val="000000"/>
        </w:rPr>
        <w:t>s and jails</w:t>
      </w:r>
      <w:r w:rsidR="00AB7AEF">
        <w:rPr>
          <w:bCs/>
          <w:color w:val="000000"/>
        </w:rPr>
        <w:t xml:space="preserve"> (e.g.,</w:t>
      </w:r>
      <w:r w:rsidR="00D10BCB">
        <w:rPr>
          <w:bCs/>
          <w:color w:val="000000"/>
        </w:rPr>
        <w:t xml:space="preserve"> </w:t>
      </w:r>
      <w:r w:rsidR="001B7D4C" w:rsidRPr="001B7D4C">
        <w:rPr>
          <w:bCs/>
          <w:color w:val="000000"/>
        </w:rPr>
        <w:t>https://www.nytimes.com/2023/06/29/us/texas-prisons-heat.html</w:t>
      </w:r>
      <w:r w:rsidR="00D10BCB">
        <w:rPr>
          <w:bCs/>
          <w:color w:val="000000"/>
        </w:rPr>
        <w:t>)</w:t>
      </w:r>
      <w:r w:rsidR="004C749B">
        <w:rPr>
          <w:bCs/>
          <w:color w:val="000000"/>
        </w:rPr>
        <w:t xml:space="preserve">, which </w:t>
      </w:r>
      <w:r w:rsidR="00E9032A">
        <w:rPr>
          <w:bCs/>
          <w:color w:val="000000"/>
        </w:rPr>
        <w:t>no doubt highlights how this is a major issue and will continue to be</w:t>
      </w:r>
      <w:r w:rsidR="00E363E5">
        <w:rPr>
          <w:bCs/>
          <w:color w:val="000000"/>
        </w:rPr>
        <w:t xml:space="preserve"> under climate change</w:t>
      </w:r>
      <w:r w:rsidR="00686C97">
        <w:rPr>
          <w:bCs/>
          <w:color w:val="000000"/>
        </w:rPr>
        <w:t>. The a</w:t>
      </w:r>
      <w:r w:rsidR="00E9032A" w:rsidRPr="00686C97">
        <w:rPr>
          <w:bCs/>
          <w:color w:val="000000"/>
        </w:rPr>
        <w:t>dvantage</w:t>
      </w:r>
      <w:r w:rsidR="003B1731">
        <w:rPr>
          <w:bCs/>
          <w:color w:val="000000"/>
        </w:rPr>
        <w:t xml:space="preserve"> </w:t>
      </w:r>
      <w:r w:rsidR="00E9032A" w:rsidRPr="00686C97">
        <w:rPr>
          <w:bCs/>
          <w:color w:val="000000"/>
        </w:rPr>
        <w:t>of our analysis is it takes a top-down approach to lay foundation for further research</w:t>
      </w:r>
      <w:r w:rsidR="003B1731">
        <w:rPr>
          <w:bCs/>
          <w:color w:val="000000"/>
        </w:rPr>
        <w:t xml:space="preserve">, which we state clearly </w:t>
      </w:r>
      <w:r w:rsidR="001A1298">
        <w:rPr>
          <w:bCs/>
          <w:color w:val="000000"/>
        </w:rPr>
        <w:t xml:space="preserve">as needing to be done </w:t>
      </w:r>
      <w:r w:rsidR="005C31A2" w:rsidRPr="00EA079E">
        <w:rPr>
          <w:bCs/>
          <w:color w:val="000000"/>
          <w:lang w:val="en-US"/>
        </w:rPr>
        <w:t>in the revised manuscript (P</w:t>
      </w:r>
      <w:r w:rsidR="00DC28E2">
        <w:rPr>
          <w:bCs/>
          <w:color w:val="000000"/>
          <w:lang w:val="en-US"/>
        </w:rPr>
        <w:t>P</w:t>
      </w:r>
      <w:r w:rsidR="005C31A2" w:rsidRPr="00EA079E">
        <w:rPr>
          <w:bCs/>
          <w:color w:val="000000"/>
          <w:lang w:val="en-US"/>
        </w:rPr>
        <w:t xml:space="preserve">. </w:t>
      </w:r>
      <w:r w:rsidR="00DC28E2">
        <w:rPr>
          <w:bCs/>
          <w:color w:val="000000"/>
          <w:lang w:val="en-US"/>
        </w:rPr>
        <w:t>6-7</w:t>
      </w:r>
      <w:r w:rsidR="005C31A2" w:rsidRPr="00EA079E">
        <w:rPr>
          <w:bCs/>
          <w:color w:val="000000"/>
          <w:lang w:val="en-US"/>
        </w:rPr>
        <w:t xml:space="preserve">, Lines </w:t>
      </w:r>
      <w:r w:rsidR="00DC28E2">
        <w:rPr>
          <w:bCs/>
          <w:color w:val="000000"/>
          <w:lang w:val="en-US"/>
        </w:rPr>
        <w:t>304</w:t>
      </w:r>
      <w:r w:rsidR="005C31A2" w:rsidRPr="00EA079E">
        <w:rPr>
          <w:bCs/>
          <w:color w:val="000000"/>
          <w:lang w:val="en-US"/>
        </w:rPr>
        <w:t>-</w:t>
      </w:r>
      <w:r w:rsidR="00DC28E2">
        <w:rPr>
          <w:bCs/>
          <w:color w:val="000000"/>
          <w:lang w:val="en-US"/>
        </w:rPr>
        <w:t>327</w:t>
      </w:r>
      <w:r w:rsidR="005C31A2" w:rsidRPr="00EA079E">
        <w:rPr>
          <w:bCs/>
          <w:color w:val="000000"/>
          <w:lang w:val="en-US"/>
        </w:rPr>
        <w:t>):</w:t>
      </w:r>
    </w:p>
    <w:p w14:paraId="5AE6D217" w14:textId="77777777" w:rsidR="005C31A2" w:rsidRDefault="005C31A2" w:rsidP="005C31A2">
      <w:pPr>
        <w:jc w:val="both"/>
        <w:rPr>
          <w:bCs/>
          <w:color w:val="000000"/>
          <w:lang w:val="en-US"/>
        </w:rPr>
      </w:pPr>
    </w:p>
    <w:p w14:paraId="0059F05B" w14:textId="77777777" w:rsidR="00E3313A" w:rsidRDefault="00E3313A" w:rsidP="0025720C">
      <w:pPr>
        <w:jc w:val="both"/>
        <w:rPr>
          <w:bCs/>
          <w:i/>
          <w:iCs/>
          <w:color w:val="000000"/>
          <w:lang w:val="en-US"/>
        </w:rPr>
      </w:pPr>
      <w:r w:rsidRPr="000C1C42">
        <w:rPr>
          <w:bCs/>
          <w:i/>
          <w:iCs/>
          <w:color w:val="000000"/>
          <w:lang w:val="en-US"/>
        </w:rPr>
        <w:lastRenderedPageBreak/>
        <w:t xml:space="preserve">Our work highlights how incarcerated populations in the </w:t>
      </w:r>
      <w:del w:id="6" w:author="Parks, Robbie M" w:date="2023-12-19T08:22:00Z">
        <w:r w:rsidRPr="000C1C42">
          <w:rPr>
            <w:bCs/>
            <w:i/>
            <w:iCs/>
            <w:color w:val="000000"/>
            <w:lang w:val="en-US"/>
          </w:rPr>
          <w:delText>United States</w:delText>
        </w:r>
      </w:del>
      <w:ins w:id="7" w:author="Parks, Robbie M" w:date="2023-12-19T08:22:00Z">
        <w:r w:rsidRPr="000C1C42">
          <w:rPr>
            <w:bCs/>
            <w:i/>
            <w:iCs/>
            <w:color w:val="000000"/>
            <w:lang w:val="en-US"/>
          </w:rPr>
          <w:t>US</w:t>
        </w:r>
      </w:ins>
      <w:r w:rsidRPr="000C1C42">
        <w:rPr>
          <w:bCs/>
          <w:i/>
          <w:iCs/>
          <w:color w:val="000000"/>
          <w:lang w:val="en-US"/>
        </w:rPr>
        <w:t xml:space="preserve"> are systematically exposed to potentially hazardous heat with the greatest exposure and </w:t>
      </w:r>
      <w:sdt>
        <w:sdtPr>
          <w:rPr>
            <w:bCs/>
            <w:i/>
            <w:iCs/>
            <w:color w:val="000000"/>
            <w:lang w:val="en-US"/>
          </w:rPr>
          <w:tag w:val="goog_rdk_10"/>
          <w:id w:val="702834913"/>
        </w:sdtPr>
        <w:sdtContent/>
      </w:sdt>
      <w:r w:rsidRPr="000C1C42">
        <w:rPr>
          <w:bCs/>
          <w:i/>
          <w:iCs/>
          <w:color w:val="000000"/>
          <w:lang w:val="en-US"/>
        </w:rPr>
        <w:t xml:space="preserve">rates of increase concentrated in state-run institutions. Federal, state, and local laws mandating safe temperature ranges, enhanced social and physical infrastructure, and health system interventions could mitigate the effect of </w:t>
      </w:r>
      <w:del w:id="8" w:author="Parks, Robbie M" w:date="2023-12-19T08:22:00Z">
        <w:r w:rsidRPr="000C1C42">
          <w:rPr>
            <w:bCs/>
            <w:i/>
            <w:iCs/>
            <w:color w:val="000000"/>
            <w:lang w:val="en-US"/>
          </w:rPr>
          <w:delText>heat exposure on this underserved and overburdened group.</w:delText>
        </w:r>
      </w:del>
      <w:ins w:id="9" w:author="Parks, Robbie M" w:date="2023-12-19T08:22:00Z">
        <w:r w:rsidRPr="000C1C42">
          <w:rPr>
            <w:bCs/>
            <w:i/>
            <w:iCs/>
            <w:color w:val="000000"/>
            <w:lang w:val="en-US"/>
          </w:rPr>
          <w:t>hazardous heat.</w:t>
        </w:r>
      </w:ins>
      <w:r w:rsidRPr="000C1C42">
        <w:rPr>
          <w:bCs/>
          <w:i/>
          <w:iCs/>
          <w:color w:val="000000"/>
          <w:lang w:val="en-US"/>
        </w:rPr>
        <w:t xml:space="preserve"> Underlying this is the need for a fundamental overhaul to the perception and treatment of incarcerated people in environmental public health policy and regulatory action. Further work is critical to</w:t>
      </w:r>
      <w:del w:id="10" w:author="Parks, Robbie M" w:date="2023-12-19T08:22:00Z">
        <w:r w:rsidRPr="000C1C42">
          <w:rPr>
            <w:bCs/>
            <w:i/>
            <w:iCs/>
            <w:color w:val="000000"/>
            <w:lang w:val="en-US"/>
          </w:rPr>
          <w:delText xml:space="preserve"> both</w:delText>
        </w:r>
      </w:del>
      <w:r w:rsidRPr="000C1C42">
        <w:rPr>
          <w:bCs/>
          <w:i/>
          <w:iCs/>
          <w:color w:val="000000"/>
          <w:lang w:val="en-US"/>
        </w:rPr>
        <w:t xml:space="preserve"> comprehensively characterize the vulnerability of the United States incarcerated population to heat, as well as how heat impacts </w:t>
      </w:r>
      <w:del w:id="11" w:author="Parks, Robbie M" w:date="2023-12-19T08:22:00Z">
        <w:r w:rsidRPr="000C1C42">
          <w:rPr>
            <w:bCs/>
            <w:i/>
            <w:iCs/>
            <w:color w:val="000000"/>
            <w:lang w:val="en-US"/>
          </w:rPr>
          <w:delText>their health,</w:delText>
        </w:r>
      </w:del>
      <w:ins w:id="12" w:author="Parks, Robbie M" w:date="2023-12-19T08:22:00Z">
        <w:r w:rsidRPr="000C1C42">
          <w:rPr>
            <w:bCs/>
            <w:i/>
            <w:iCs/>
            <w:color w:val="000000"/>
            <w:lang w:val="en-US"/>
          </w:rPr>
          <w:t>health, to build reliable and validated datasets of cooling mechanisms in prisons and jails, to directly measure indoor temperatures in prisons and jails, and</w:t>
        </w:r>
      </w:ins>
      <w:r w:rsidRPr="000C1C42">
        <w:rPr>
          <w:bCs/>
          <w:i/>
          <w:iCs/>
          <w:color w:val="000000"/>
          <w:lang w:val="en-US"/>
        </w:rPr>
        <w:t xml:space="preserve"> to deploy adaptation measures to mitigate the worst impacts of climate-related stressors. Doing so is critical to environmental justice, particularly for incarcerated people with limited social and political agency.</w:t>
      </w:r>
    </w:p>
    <w:p w14:paraId="38028C8B" w14:textId="31FADF6C" w:rsidR="000D0588" w:rsidRDefault="00D605D0" w:rsidP="0025720C">
      <w:pPr>
        <w:jc w:val="both"/>
        <w:rPr>
          <w:b/>
          <w:color w:val="000000"/>
        </w:rPr>
      </w:pPr>
      <w:r w:rsidRPr="00D605D0">
        <w:rPr>
          <w:b/>
          <w:color w:val="000000"/>
        </w:rPr>
        <w:br/>
        <w:t xml:space="preserve">This limitation is important in understanding the health risks associated with heat exposure in prisons. Suppose the indoor conditions are markedly different from the outdoor temperatures (either cooler due to air conditioning or hotter due to poor ventilation and overcrowding). In that case, the study's findings might not fully capture the true extent of the risk or lack thereof. Surely, there are adaptation or acclimation measures for inmates and </w:t>
      </w:r>
      <w:proofErr w:type="gramStart"/>
      <w:r w:rsidRPr="00D605D0">
        <w:rPr>
          <w:b/>
          <w:color w:val="000000"/>
        </w:rPr>
        <w:t>staff?</w:t>
      </w:r>
      <w:proofErr w:type="gramEnd"/>
      <w:r w:rsidRPr="00D605D0">
        <w:rPr>
          <w:b/>
          <w:color w:val="000000"/>
        </w:rPr>
        <w:t xml:space="preserve"> The availability and quality of outdoor spaces for inmates can vary, and in some high-security settings, access to outdoor areas is highly restricted -- how does this factor? </w:t>
      </w:r>
    </w:p>
    <w:p w14:paraId="467A2BEC" w14:textId="77777777" w:rsidR="000D0588" w:rsidRDefault="000D0588" w:rsidP="0025720C">
      <w:pPr>
        <w:jc w:val="both"/>
        <w:rPr>
          <w:b/>
          <w:color w:val="000000"/>
        </w:rPr>
      </w:pPr>
    </w:p>
    <w:p w14:paraId="5160F3B4" w14:textId="77777777" w:rsidR="0076218E" w:rsidRDefault="00E30E3B" w:rsidP="0076218E">
      <w:pPr>
        <w:jc w:val="both"/>
        <w:rPr>
          <w:bCs/>
          <w:color w:val="000000"/>
          <w:lang w:val="en-US"/>
        </w:rPr>
      </w:pPr>
      <w:r>
        <w:rPr>
          <w:bCs/>
          <w:color w:val="000000"/>
        </w:rPr>
        <w:t xml:space="preserve">As we have stated above, </w:t>
      </w:r>
      <w:r w:rsidR="00043982">
        <w:rPr>
          <w:bCs/>
          <w:color w:val="000000"/>
        </w:rPr>
        <w:t>w</w:t>
      </w:r>
      <w:r>
        <w:rPr>
          <w:bCs/>
          <w:color w:val="000000"/>
        </w:rPr>
        <w:t>hile data measuring indoor temperatures in prisons and jails in the United States is scarce, a</w:t>
      </w:r>
      <w:r w:rsidRPr="0024782A">
        <w:rPr>
          <w:bCs/>
          <w:color w:val="000000"/>
        </w:rPr>
        <w:t> </w:t>
      </w:r>
      <w:r w:rsidRPr="00380440">
        <w:rPr>
          <w:bCs/>
          <w:color w:val="000000"/>
        </w:rPr>
        <w:t>study from Denmark</w:t>
      </w:r>
      <w:r w:rsidRPr="0024782A">
        <w:rPr>
          <w:bCs/>
          <w:color w:val="000000"/>
        </w:rPr>
        <w:t> found temperatures in prison cells to be 4-5</w:t>
      </w:r>
      <w:r>
        <w:rPr>
          <w:bCs/>
          <w:color w:val="000000"/>
        </w:rPr>
        <w:t>°</w:t>
      </w:r>
      <w:r w:rsidRPr="0024782A">
        <w:rPr>
          <w:bCs/>
          <w:color w:val="000000"/>
        </w:rPr>
        <w:t xml:space="preserve">C above those outdoors in summer. </w:t>
      </w:r>
      <w:r>
        <w:rPr>
          <w:bCs/>
          <w:color w:val="000000"/>
        </w:rPr>
        <w:t>In general, this</w:t>
      </w:r>
      <w:r w:rsidRPr="0024782A">
        <w:rPr>
          <w:bCs/>
          <w:color w:val="000000"/>
        </w:rPr>
        <w:t xml:space="preserve"> is approximately what was found in the </w:t>
      </w:r>
      <w:r w:rsidRPr="00DF0F5B">
        <w:rPr>
          <w:bCs/>
          <w:color w:val="000000"/>
        </w:rPr>
        <w:t>Harlem Heat Project</w:t>
      </w:r>
      <w:r w:rsidRPr="0024782A">
        <w:rPr>
          <w:bCs/>
          <w:color w:val="000000"/>
        </w:rPr>
        <w:t> </w:t>
      </w:r>
      <w:r>
        <w:rPr>
          <w:bCs/>
          <w:color w:val="000000"/>
        </w:rPr>
        <w:t>in New York City, a study of indoor domestic temperatures in Harlem.</w:t>
      </w:r>
      <w:r w:rsidR="00CE598A" w:rsidRPr="00CE598A">
        <w:rPr>
          <w:bCs/>
          <w:color w:val="000000"/>
        </w:rPr>
        <w:t xml:space="preserve"> </w:t>
      </w:r>
      <w:r w:rsidR="0076218E">
        <w:rPr>
          <w:bCs/>
          <w:color w:val="000000"/>
        </w:rPr>
        <w:t>We have added this information and references to the revised Supplementary Information due to space constraints of the Brief Commentary</w:t>
      </w:r>
      <w:r w:rsidR="0076218E" w:rsidRPr="00EA079E">
        <w:rPr>
          <w:bCs/>
          <w:color w:val="000000"/>
          <w:lang w:val="en-US"/>
        </w:rPr>
        <w:t>:</w:t>
      </w:r>
    </w:p>
    <w:p w14:paraId="0F722C71" w14:textId="77777777" w:rsidR="0076218E" w:rsidRDefault="0076218E" w:rsidP="0076218E">
      <w:pPr>
        <w:jc w:val="both"/>
        <w:rPr>
          <w:bCs/>
          <w:color w:val="000000"/>
          <w:lang w:val="en-US"/>
        </w:rPr>
      </w:pPr>
    </w:p>
    <w:p w14:paraId="5B4ED36D" w14:textId="77777777" w:rsidR="00674237" w:rsidRPr="00674237" w:rsidRDefault="00674237" w:rsidP="00674237">
      <w:pPr>
        <w:jc w:val="both"/>
        <w:rPr>
          <w:bCs/>
          <w:i/>
          <w:iCs/>
          <w:color w:val="000000"/>
          <w:lang w:val="en-US"/>
        </w:rPr>
      </w:pPr>
      <w:r w:rsidRPr="00674237">
        <w:rPr>
          <w:bCs/>
          <w:i/>
          <w:iCs/>
          <w:color w:val="000000"/>
        </w:rPr>
        <w:t>While data measuring indoor temperatures in prisons and jails in the United States is scarce, a study from Denmark found temperatures in prison cells to be 4-5°C above those outdoors in summer.</w:t>
      </w:r>
      <w:r w:rsidRPr="00674237">
        <w:rPr>
          <w:bCs/>
          <w:i/>
          <w:iCs/>
          <w:color w:val="000000"/>
          <w:vertAlign w:val="superscript"/>
        </w:rPr>
        <w:t>5</w:t>
      </w:r>
      <w:r w:rsidRPr="00674237">
        <w:rPr>
          <w:bCs/>
          <w:i/>
          <w:iCs/>
          <w:color w:val="000000"/>
        </w:rPr>
        <w:t xml:space="preserve"> This is approximately what was also found in the Harlem Heat Project in New York City, a study of indoor domestic temperatures in domestic settings in Harlem, which is an area of New York with many residents who suffer cooling hardship.</w:t>
      </w:r>
      <w:r w:rsidRPr="00674237">
        <w:rPr>
          <w:bCs/>
          <w:i/>
          <w:iCs/>
          <w:color w:val="000000"/>
          <w:vertAlign w:val="superscript"/>
        </w:rPr>
        <w:t>6</w:t>
      </w:r>
    </w:p>
    <w:p w14:paraId="793E4987" w14:textId="77777777" w:rsidR="00851DB5" w:rsidRDefault="00851DB5" w:rsidP="00A03A16">
      <w:pPr>
        <w:jc w:val="both"/>
        <w:rPr>
          <w:bCs/>
          <w:color w:val="000000"/>
        </w:rPr>
      </w:pPr>
    </w:p>
    <w:p w14:paraId="4A3E7A11" w14:textId="0BD0BD50" w:rsidR="00A03A16" w:rsidRDefault="00851DB5" w:rsidP="00A03A16">
      <w:pPr>
        <w:jc w:val="both"/>
        <w:rPr>
          <w:bCs/>
          <w:color w:val="000000"/>
        </w:rPr>
      </w:pPr>
      <w:r>
        <w:rPr>
          <w:bCs/>
          <w:color w:val="000000"/>
        </w:rPr>
        <w:t xml:space="preserve">The Reviewer is correct that </w:t>
      </w:r>
      <w:r w:rsidR="00A940F5">
        <w:rPr>
          <w:bCs/>
          <w:color w:val="000000"/>
        </w:rPr>
        <w:t>m</w:t>
      </w:r>
      <w:r w:rsidR="00CE598A" w:rsidRPr="00986F16">
        <w:rPr>
          <w:bCs/>
          <w:color w:val="000000"/>
        </w:rPr>
        <w:t xml:space="preserve">any incarcerated </w:t>
      </w:r>
      <w:r w:rsidR="00CE598A">
        <w:rPr>
          <w:bCs/>
          <w:color w:val="000000"/>
        </w:rPr>
        <w:t xml:space="preserve">people </w:t>
      </w:r>
      <w:r w:rsidR="00CE598A" w:rsidRPr="00986F16">
        <w:rPr>
          <w:bCs/>
          <w:color w:val="000000"/>
        </w:rPr>
        <w:t xml:space="preserve">get </w:t>
      </w:r>
      <w:r w:rsidR="00CE598A">
        <w:rPr>
          <w:bCs/>
          <w:color w:val="000000"/>
        </w:rPr>
        <w:t xml:space="preserve">very limited </w:t>
      </w:r>
      <w:r w:rsidR="00CE598A" w:rsidRPr="00986F16">
        <w:rPr>
          <w:bCs/>
          <w:color w:val="000000"/>
        </w:rPr>
        <w:t>outdoor time</w:t>
      </w:r>
      <w:r w:rsidR="00CE598A">
        <w:rPr>
          <w:bCs/>
          <w:color w:val="000000"/>
        </w:rPr>
        <w:t>.</w:t>
      </w:r>
      <w:r w:rsidR="00A77778">
        <w:rPr>
          <w:bCs/>
          <w:color w:val="000000"/>
        </w:rPr>
        <w:t xml:space="preserve"> This will likely factor in increasing their vulnerability if indoor environments are not </w:t>
      </w:r>
      <w:r w:rsidR="00D92D07">
        <w:rPr>
          <w:bCs/>
          <w:color w:val="000000"/>
        </w:rPr>
        <w:t>adequately cooled.</w:t>
      </w:r>
    </w:p>
    <w:p w14:paraId="2A705D0C" w14:textId="77777777" w:rsidR="00A03A16" w:rsidRDefault="00A03A16" w:rsidP="00A03A16">
      <w:pPr>
        <w:jc w:val="both"/>
        <w:rPr>
          <w:bCs/>
          <w:color w:val="000000"/>
        </w:rPr>
      </w:pPr>
    </w:p>
    <w:p w14:paraId="2CDBBF8F" w14:textId="4547F357" w:rsidR="002A16D6" w:rsidRDefault="00261A31" w:rsidP="002A16D6">
      <w:pPr>
        <w:jc w:val="both"/>
        <w:rPr>
          <w:bCs/>
          <w:color w:val="000000"/>
          <w:lang w:val="en-US"/>
        </w:rPr>
      </w:pPr>
      <w:r w:rsidRPr="00986F16">
        <w:rPr>
          <w:bCs/>
          <w:color w:val="000000"/>
        </w:rPr>
        <w:t xml:space="preserve">The format </w:t>
      </w:r>
      <w:r w:rsidR="00B609AC" w:rsidRPr="00986F16">
        <w:rPr>
          <w:bCs/>
          <w:color w:val="000000"/>
        </w:rPr>
        <w:t xml:space="preserve">of the submission is Brief Communication and </w:t>
      </w:r>
      <w:r w:rsidR="001748CF" w:rsidRPr="00986F16">
        <w:rPr>
          <w:bCs/>
          <w:color w:val="000000"/>
        </w:rPr>
        <w:t xml:space="preserve">therefore </w:t>
      </w:r>
      <w:r w:rsidR="002E5E68" w:rsidRPr="00986F16">
        <w:rPr>
          <w:bCs/>
          <w:color w:val="000000"/>
        </w:rPr>
        <w:t xml:space="preserve">we are </w:t>
      </w:r>
      <w:r w:rsidR="00216F54">
        <w:rPr>
          <w:bCs/>
          <w:color w:val="000000"/>
        </w:rPr>
        <w:t xml:space="preserve">very </w:t>
      </w:r>
      <w:r w:rsidR="002E5E68" w:rsidRPr="00986F16">
        <w:rPr>
          <w:bCs/>
          <w:color w:val="000000"/>
        </w:rPr>
        <w:t>rest</w:t>
      </w:r>
      <w:r w:rsidR="000127FE" w:rsidRPr="00986F16">
        <w:rPr>
          <w:bCs/>
          <w:color w:val="000000"/>
        </w:rPr>
        <w:t>ricted in words</w:t>
      </w:r>
      <w:r w:rsidR="00CF46CD" w:rsidRPr="00986F16">
        <w:rPr>
          <w:bCs/>
          <w:color w:val="000000"/>
        </w:rPr>
        <w:t>.</w:t>
      </w:r>
      <w:r w:rsidR="00525CDE">
        <w:rPr>
          <w:bCs/>
          <w:color w:val="000000"/>
        </w:rPr>
        <w:t xml:space="preserve"> </w:t>
      </w:r>
      <w:r w:rsidR="00CF46CD" w:rsidRPr="00A4167F">
        <w:rPr>
          <w:bCs/>
          <w:color w:val="000000"/>
        </w:rPr>
        <w:t>Nevertheless, we have substantially added where possible</w:t>
      </w:r>
      <w:r w:rsidR="005234DE">
        <w:rPr>
          <w:bCs/>
          <w:color w:val="000000"/>
        </w:rPr>
        <w:t xml:space="preserve"> that more research is needed</w:t>
      </w:r>
      <w:r w:rsidR="002A16D6">
        <w:rPr>
          <w:bCs/>
          <w:color w:val="000000"/>
        </w:rPr>
        <w:t xml:space="preserve"> </w:t>
      </w:r>
      <w:r w:rsidR="002A16D6" w:rsidRPr="00EA079E">
        <w:rPr>
          <w:bCs/>
          <w:color w:val="000000"/>
          <w:lang w:val="en-US"/>
        </w:rPr>
        <w:t xml:space="preserve">in the revised manuscript </w:t>
      </w:r>
      <w:r w:rsidR="0024551D" w:rsidRPr="00EA079E">
        <w:rPr>
          <w:bCs/>
          <w:color w:val="000000"/>
          <w:lang w:val="en-US"/>
        </w:rPr>
        <w:t xml:space="preserve">(P. </w:t>
      </w:r>
      <w:r w:rsidR="0024551D">
        <w:rPr>
          <w:bCs/>
          <w:color w:val="000000"/>
          <w:lang w:val="en-US"/>
        </w:rPr>
        <w:t>7</w:t>
      </w:r>
      <w:r w:rsidR="0024551D" w:rsidRPr="00EA079E">
        <w:rPr>
          <w:bCs/>
          <w:color w:val="000000"/>
          <w:lang w:val="en-US"/>
        </w:rPr>
        <w:t xml:space="preserve">, Lines </w:t>
      </w:r>
      <w:r w:rsidR="0024551D">
        <w:rPr>
          <w:bCs/>
          <w:color w:val="000000"/>
          <w:lang w:val="en-US"/>
        </w:rPr>
        <w:t>322</w:t>
      </w:r>
      <w:r w:rsidR="0024551D" w:rsidRPr="00EA079E">
        <w:rPr>
          <w:bCs/>
          <w:color w:val="000000"/>
          <w:lang w:val="en-US"/>
        </w:rPr>
        <w:t>-</w:t>
      </w:r>
      <w:r w:rsidR="0024551D">
        <w:rPr>
          <w:bCs/>
          <w:color w:val="000000"/>
          <w:lang w:val="en-US"/>
        </w:rPr>
        <w:t>326</w:t>
      </w:r>
      <w:r w:rsidR="0024551D" w:rsidRPr="00EA079E">
        <w:rPr>
          <w:bCs/>
          <w:color w:val="000000"/>
          <w:lang w:val="en-US"/>
        </w:rPr>
        <w:t>)</w:t>
      </w:r>
      <w:r w:rsidR="002A16D6" w:rsidRPr="00EA079E">
        <w:rPr>
          <w:bCs/>
          <w:color w:val="000000"/>
          <w:lang w:val="en-US"/>
        </w:rPr>
        <w:t>:</w:t>
      </w:r>
    </w:p>
    <w:p w14:paraId="05509D4E" w14:textId="77777777" w:rsidR="002A16D6" w:rsidRDefault="002A16D6" w:rsidP="002A16D6">
      <w:pPr>
        <w:jc w:val="both"/>
        <w:rPr>
          <w:bCs/>
          <w:color w:val="000000"/>
          <w:lang w:val="en-US"/>
        </w:rPr>
      </w:pPr>
    </w:p>
    <w:p w14:paraId="26C1A7BA" w14:textId="77777777" w:rsidR="008C3EB3" w:rsidRPr="00AD1508" w:rsidRDefault="008C3EB3" w:rsidP="0025720C">
      <w:pPr>
        <w:jc w:val="both"/>
        <w:rPr>
          <w:i/>
          <w:iCs/>
        </w:rPr>
      </w:pPr>
      <w:r w:rsidRPr="00AD1508">
        <w:rPr>
          <w:i/>
          <w:iCs/>
          <w:color w:val="000000"/>
        </w:rPr>
        <w:t xml:space="preserve">Further work is </w:t>
      </w:r>
      <w:r w:rsidRPr="00AD1508">
        <w:rPr>
          <w:i/>
          <w:iCs/>
        </w:rPr>
        <w:t>critical</w:t>
      </w:r>
      <w:r w:rsidRPr="00AD1508">
        <w:rPr>
          <w:i/>
          <w:iCs/>
          <w:color w:val="000000"/>
        </w:rPr>
        <w:t xml:space="preserve"> to</w:t>
      </w:r>
      <w:del w:id="13" w:author="Parks, Robbie M" w:date="2023-12-19T08:22:00Z">
        <w:r w:rsidRPr="00AD1508">
          <w:rPr>
            <w:i/>
            <w:iCs/>
            <w:color w:val="000000"/>
          </w:rPr>
          <w:delText xml:space="preserve"> both</w:delText>
        </w:r>
      </w:del>
      <w:r w:rsidRPr="00AD1508">
        <w:rPr>
          <w:i/>
          <w:iCs/>
          <w:color w:val="000000"/>
        </w:rPr>
        <w:t xml:space="preserve"> c</w:t>
      </w:r>
      <w:r w:rsidRPr="00AD1508">
        <w:rPr>
          <w:i/>
          <w:iCs/>
        </w:rPr>
        <w:t xml:space="preserve">omprehensively characterize the vulnerability of the United States incarcerated population to heat, as well as how heat impacts </w:t>
      </w:r>
      <w:del w:id="14" w:author="Parks, Robbie M" w:date="2023-12-19T08:22:00Z">
        <w:r w:rsidRPr="00AD1508">
          <w:rPr>
            <w:i/>
            <w:iCs/>
          </w:rPr>
          <w:delText>their health,</w:delText>
        </w:r>
      </w:del>
      <w:ins w:id="15" w:author="Parks, Robbie M" w:date="2023-12-19T08:22:00Z">
        <w:r w:rsidRPr="00AD1508">
          <w:rPr>
            <w:i/>
            <w:iCs/>
          </w:rPr>
          <w:t>health, to build reliable and validated datasets of cooling mechanisms in prisons and jails, to directly measure indoor temperatures in prisons and jails, and</w:t>
        </w:r>
      </w:ins>
      <w:r w:rsidRPr="00AD1508">
        <w:rPr>
          <w:i/>
          <w:iCs/>
        </w:rPr>
        <w:t xml:space="preserve"> to deploy adaptation measures to mitigate the worst impacts of climate-related stressors.</w:t>
      </w:r>
    </w:p>
    <w:p w14:paraId="53B29CB4" w14:textId="206A3D62" w:rsidR="00176D85" w:rsidRDefault="00D605D0" w:rsidP="0025720C">
      <w:pPr>
        <w:jc w:val="both"/>
        <w:rPr>
          <w:b/>
          <w:color w:val="000000"/>
        </w:rPr>
      </w:pPr>
      <w:r w:rsidRPr="00D605D0">
        <w:rPr>
          <w:b/>
          <w:color w:val="000000"/>
        </w:rPr>
        <w:lastRenderedPageBreak/>
        <w:br/>
        <w:t xml:space="preserve">Lastly, we need a comparison group. Clarifying the characteristics of non-prison or non-institutionalized comparison groups would provide a clearer context for understanding the relative risk faced by the incarcerated population compared to </w:t>
      </w:r>
      <w:proofErr w:type="spellStart"/>
      <w:r w:rsidRPr="00D605D0">
        <w:rPr>
          <w:b/>
          <w:color w:val="000000"/>
        </w:rPr>
        <w:t>non incarcerated</w:t>
      </w:r>
      <w:proofErr w:type="spellEnd"/>
      <w:r w:rsidRPr="00D605D0">
        <w:rPr>
          <w:b/>
          <w:color w:val="000000"/>
        </w:rPr>
        <w:t xml:space="preserve"> population.</w:t>
      </w:r>
    </w:p>
    <w:p w14:paraId="2F052461" w14:textId="77777777" w:rsidR="005A7E75" w:rsidRDefault="005A7E75" w:rsidP="0025720C">
      <w:pPr>
        <w:jc w:val="both"/>
        <w:rPr>
          <w:b/>
          <w:color w:val="000000"/>
        </w:rPr>
      </w:pPr>
    </w:p>
    <w:p w14:paraId="127563F0" w14:textId="3FA36AEE" w:rsidR="005A7E75" w:rsidRDefault="005951E6" w:rsidP="0025720C">
      <w:pPr>
        <w:jc w:val="both"/>
        <w:rPr>
          <w:bCs/>
          <w:color w:val="000000"/>
        </w:rPr>
      </w:pPr>
      <w:r>
        <w:rPr>
          <w:bCs/>
          <w:color w:val="000000"/>
        </w:rPr>
        <w:t>W</w:t>
      </w:r>
      <w:r w:rsidR="008D481D">
        <w:rPr>
          <w:bCs/>
          <w:color w:val="000000"/>
        </w:rPr>
        <w:t xml:space="preserve">e have added statistics in the </w:t>
      </w:r>
      <w:r w:rsidR="00555B41">
        <w:rPr>
          <w:bCs/>
          <w:color w:val="000000"/>
        </w:rPr>
        <w:t xml:space="preserve">revised Supplementary Information </w:t>
      </w:r>
      <w:r w:rsidR="00FF4E18">
        <w:rPr>
          <w:bCs/>
          <w:color w:val="000000"/>
        </w:rPr>
        <w:t xml:space="preserve">regarding comparisons between incarcerated and </w:t>
      </w:r>
      <w:r w:rsidR="005A4058">
        <w:rPr>
          <w:bCs/>
          <w:color w:val="000000"/>
        </w:rPr>
        <w:t xml:space="preserve">non-incarcerated </w:t>
      </w:r>
      <w:r w:rsidR="009B7B7F">
        <w:rPr>
          <w:bCs/>
          <w:color w:val="000000"/>
        </w:rPr>
        <w:t>groups in the United States</w:t>
      </w:r>
      <w:r w:rsidR="00D9690D">
        <w:rPr>
          <w:bCs/>
          <w:color w:val="000000"/>
        </w:rPr>
        <w:t xml:space="preserve"> as Supplementary Tables 1 and 2</w:t>
      </w:r>
      <w:r w:rsidR="00214B9F">
        <w:rPr>
          <w:bCs/>
          <w:color w:val="000000"/>
        </w:rPr>
        <w:t xml:space="preserve">, copied below </w:t>
      </w:r>
      <w:r w:rsidR="002D5469">
        <w:rPr>
          <w:bCs/>
          <w:color w:val="000000"/>
        </w:rPr>
        <w:t>for convenience</w:t>
      </w:r>
      <w:r w:rsidR="00F313DB">
        <w:rPr>
          <w:bCs/>
          <w:color w:val="000000"/>
        </w:rPr>
        <w:t xml:space="preserve"> (next page and page after)</w:t>
      </w:r>
      <w:r w:rsidR="00914076">
        <w:rPr>
          <w:bCs/>
          <w:color w:val="000000"/>
        </w:rPr>
        <w:t xml:space="preserve">: </w:t>
      </w:r>
    </w:p>
    <w:p w14:paraId="6916B66C" w14:textId="77777777" w:rsidR="001B5FF3" w:rsidRDefault="001B5FF3" w:rsidP="0025720C">
      <w:pPr>
        <w:jc w:val="both"/>
        <w:rPr>
          <w:bCs/>
          <w:i/>
          <w:iCs/>
          <w:color w:val="000000"/>
          <w:lang w:val="en-US"/>
        </w:rPr>
      </w:pPr>
    </w:p>
    <w:p w14:paraId="3070C6FE" w14:textId="2288046A" w:rsidR="000E152F" w:rsidRDefault="001B5FF3" w:rsidP="000E152F">
      <w:pPr>
        <w:jc w:val="both"/>
        <w:rPr>
          <w:bCs/>
          <w:color w:val="000000"/>
          <w:lang w:val="en-US"/>
        </w:rPr>
      </w:pPr>
      <w:r>
        <w:rPr>
          <w:bCs/>
          <w:color w:val="000000"/>
          <w:lang w:val="en-US"/>
        </w:rPr>
        <w:t xml:space="preserve">We refer to </w:t>
      </w:r>
      <w:r w:rsidR="006C2712">
        <w:rPr>
          <w:bCs/>
          <w:color w:val="000000"/>
          <w:lang w:val="en-US"/>
        </w:rPr>
        <w:t>Supplementary Tables 1 and 2 in the revised manuscript</w:t>
      </w:r>
      <w:r w:rsidR="000E152F">
        <w:rPr>
          <w:bCs/>
          <w:color w:val="000000"/>
          <w:lang w:val="en-US"/>
        </w:rPr>
        <w:t xml:space="preserve"> </w:t>
      </w:r>
      <w:r w:rsidR="000E152F" w:rsidRPr="00EA079E">
        <w:rPr>
          <w:bCs/>
          <w:color w:val="000000"/>
          <w:lang w:val="en-US"/>
        </w:rPr>
        <w:t xml:space="preserve">(P. </w:t>
      </w:r>
      <w:r w:rsidR="004B6EE0">
        <w:rPr>
          <w:bCs/>
          <w:color w:val="000000"/>
          <w:lang w:val="en-US"/>
        </w:rPr>
        <w:t>4</w:t>
      </w:r>
      <w:r w:rsidR="000E152F" w:rsidRPr="00EA079E">
        <w:rPr>
          <w:bCs/>
          <w:color w:val="000000"/>
          <w:lang w:val="en-US"/>
        </w:rPr>
        <w:t xml:space="preserve">, Lines </w:t>
      </w:r>
      <w:r w:rsidR="00D57046">
        <w:rPr>
          <w:bCs/>
          <w:color w:val="000000"/>
          <w:lang w:val="en-US"/>
        </w:rPr>
        <w:t>214</w:t>
      </w:r>
      <w:r w:rsidR="000E152F" w:rsidRPr="00EA079E">
        <w:rPr>
          <w:bCs/>
          <w:color w:val="000000"/>
          <w:lang w:val="en-US"/>
        </w:rPr>
        <w:t>-</w:t>
      </w:r>
      <w:r w:rsidR="00D57046">
        <w:rPr>
          <w:bCs/>
          <w:color w:val="000000"/>
          <w:lang w:val="en-US"/>
        </w:rPr>
        <w:t>216</w:t>
      </w:r>
      <w:r w:rsidR="000E152F" w:rsidRPr="00EA079E">
        <w:rPr>
          <w:bCs/>
          <w:color w:val="000000"/>
          <w:lang w:val="en-US"/>
        </w:rPr>
        <w:t>):</w:t>
      </w:r>
    </w:p>
    <w:p w14:paraId="39F778EC" w14:textId="77777777" w:rsidR="00611237" w:rsidRDefault="00611237" w:rsidP="000E152F">
      <w:pPr>
        <w:jc w:val="both"/>
        <w:rPr>
          <w:bCs/>
          <w:color w:val="000000"/>
          <w:lang w:val="en-US"/>
        </w:rPr>
      </w:pPr>
    </w:p>
    <w:p w14:paraId="2A0B9968" w14:textId="77777777" w:rsidR="00F55331" w:rsidRPr="00F55331" w:rsidRDefault="00F55331" w:rsidP="00F55331">
      <w:pPr>
        <w:jc w:val="both"/>
        <w:rPr>
          <w:bCs/>
          <w:i/>
          <w:iCs/>
          <w:color w:val="000000"/>
          <w:lang w:val="en-US"/>
        </w:rPr>
      </w:pPr>
      <w:ins w:id="16" w:author="Parks, Robbie M" w:date="2023-12-19T08:22:00Z">
        <w:r w:rsidRPr="00F55331">
          <w:rPr>
            <w:bCs/>
            <w:i/>
            <w:iCs/>
            <w:color w:val="000000"/>
            <w:lang w:val="en-US"/>
          </w:rPr>
          <w:t>Statistics comparing the characteristics of incarcerated and non-incarcerated people are found in Supplementary Tables 1 and 2.</w:t>
        </w:r>
      </w:ins>
    </w:p>
    <w:p w14:paraId="718EBB6A" w14:textId="77777777" w:rsidR="000E152F" w:rsidRDefault="000E152F" w:rsidP="000E152F">
      <w:pPr>
        <w:jc w:val="both"/>
        <w:rPr>
          <w:bCs/>
          <w:color w:val="000000"/>
          <w:lang w:val="en-US"/>
        </w:rPr>
      </w:pPr>
    </w:p>
    <w:p w14:paraId="741B7E4B" w14:textId="77777777" w:rsidR="00C20202" w:rsidRDefault="00C20202">
      <w:pPr>
        <w:rPr>
          <w:b/>
        </w:rPr>
      </w:pPr>
      <w:r>
        <w:rPr>
          <w:b/>
        </w:rPr>
        <w:br w:type="page"/>
      </w:r>
    </w:p>
    <w:p w14:paraId="702A1FEC" w14:textId="2EF7D10C" w:rsidR="00DB4AC2" w:rsidRDefault="00DB4AC2" w:rsidP="00DB4AC2">
      <w:pPr>
        <w:jc w:val="both"/>
        <w:rPr>
          <w:b/>
        </w:rPr>
      </w:pPr>
      <w:r>
        <w:rPr>
          <w:b/>
        </w:rPr>
        <w:lastRenderedPageBreak/>
        <w:t xml:space="preserve">Supplementary Table 1. </w:t>
      </w:r>
      <w:r w:rsidRPr="00DE4CB4">
        <w:rPr>
          <w:bCs/>
        </w:rPr>
        <w:t>Race, sex, and some SES variables for state incarcerated populations compared to U.S. general population</w:t>
      </w:r>
      <w:r>
        <w:rPr>
          <w:bCs/>
        </w:rPr>
        <w:t>.</w:t>
      </w:r>
      <w:r>
        <w:rPr>
          <w:b/>
        </w:rPr>
        <w:t xml:space="preserve"> </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1635"/>
        <w:gridCol w:w="1995"/>
        <w:gridCol w:w="3540"/>
      </w:tblGrid>
      <w:tr w:rsidR="00DB4AC2" w14:paraId="0535F1A0" w14:textId="77777777" w:rsidTr="00A61A45">
        <w:trPr>
          <w:trHeight w:val="1095"/>
        </w:trPr>
        <w:tc>
          <w:tcPr>
            <w:tcW w:w="219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B17A5CF" w14:textId="77777777" w:rsidR="00DB4AC2" w:rsidRDefault="00DB4AC2" w:rsidP="00A61A45">
            <w:pPr>
              <w:jc w:val="center"/>
              <w:rPr>
                <w:b/>
              </w:rPr>
            </w:pPr>
            <w:r>
              <w:rPr>
                <w:b/>
              </w:rPr>
              <w:t>Variable</w:t>
            </w:r>
          </w:p>
        </w:tc>
        <w:tc>
          <w:tcPr>
            <w:tcW w:w="1635" w:type="dxa"/>
            <w:tcBorders>
              <w:top w:val="single" w:sz="8" w:space="0" w:color="000000"/>
              <w:bottom w:val="single" w:sz="8" w:space="0" w:color="000000"/>
              <w:right w:val="single" w:sz="8" w:space="0" w:color="000000"/>
            </w:tcBorders>
            <w:tcMar>
              <w:top w:w="0" w:type="dxa"/>
              <w:left w:w="100" w:type="dxa"/>
              <w:bottom w:w="0" w:type="dxa"/>
              <w:right w:w="100" w:type="dxa"/>
            </w:tcMar>
          </w:tcPr>
          <w:p w14:paraId="7540C073" w14:textId="77777777" w:rsidR="00DB4AC2" w:rsidRDefault="00DB4AC2" w:rsidP="00A61A45">
            <w:pPr>
              <w:jc w:val="center"/>
              <w:rPr>
                <w:b/>
              </w:rPr>
            </w:pPr>
            <w:r>
              <w:rPr>
                <w:b/>
              </w:rPr>
              <w:t>State incarcerated population</w:t>
            </w:r>
          </w:p>
        </w:tc>
        <w:tc>
          <w:tcPr>
            <w:tcW w:w="1995" w:type="dxa"/>
            <w:tcBorders>
              <w:top w:val="single" w:sz="8" w:space="0" w:color="000000"/>
              <w:bottom w:val="single" w:sz="8" w:space="0" w:color="000000"/>
              <w:right w:val="single" w:sz="8" w:space="0" w:color="000000"/>
            </w:tcBorders>
            <w:tcMar>
              <w:top w:w="0" w:type="dxa"/>
              <w:left w:w="100" w:type="dxa"/>
              <w:bottom w:w="0" w:type="dxa"/>
              <w:right w:w="100" w:type="dxa"/>
            </w:tcMar>
          </w:tcPr>
          <w:p w14:paraId="5023FC34" w14:textId="77777777" w:rsidR="00DB4AC2" w:rsidRDefault="00DB4AC2" w:rsidP="00A61A45">
            <w:pPr>
              <w:jc w:val="center"/>
              <w:rPr>
                <w:b/>
              </w:rPr>
            </w:pPr>
            <w:r>
              <w:rPr>
                <w:b/>
              </w:rPr>
              <w:t>U.S. general population (18+)</w:t>
            </w:r>
          </w:p>
        </w:tc>
        <w:tc>
          <w:tcPr>
            <w:tcW w:w="3540" w:type="dxa"/>
            <w:tcBorders>
              <w:top w:val="single" w:sz="8" w:space="0" w:color="000000"/>
              <w:bottom w:val="single" w:sz="8" w:space="0" w:color="000000"/>
              <w:right w:val="single" w:sz="8" w:space="0" w:color="000000"/>
            </w:tcBorders>
            <w:tcMar>
              <w:top w:w="0" w:type="dxa"/>
              <w:left w:w="100" w:type="dxa"/>
              <w:bottom w:w="0" w:type="dxa"/>
              <w:right w:w="100" w:type="dxa"/>
            </w:tcMar>
          </w:tcPr>
          <w:p w14:paraId="0F8F3D79" w14:textId="77777777" w:rsidR="00DB4AC2" w:rsidRDefault="00DB4AC2" w:rsidP="00A61A45">
            <w:pPr>
              <w:jc w:val="center"/>
              <w:rPr>
                <w:b/>
              </w:rPr>
            </w:pPr>
            <w:r>
              <w:rPr>
                <w:b/>
              </w:rPr>
              <w:t>Source</w:t>
            </w:r>
          </w:p>
        </w:tc>
      </w:tr>
      <w:tr w:rsidR="00DB4AC2" w14:paraId="1E4E3C0C" w14:textId="77777777" w:rsidTr="00A61A45">
        <w:trPr>
          <w:trHeight w:val="285"/>
        </w:trPr>
        <w:tc>
          <w:tcPr>
            <w:tcW w:w="2190" w:type="dxa"/>
            <w:tcBorders>
              <w:left w:val="single" w:sz="8" w:space="0" w:color="000000"/>
              <w:bottom w:val="single" w:sz="8" w:space="0" w:color="000000"/>
              <w:right w:val="single" w:sz="8" w:space="0" w:color="000000"/>
            </w:tcBorders>
            <w:tcMar>
              <w:top w:w="0" w:type="dxa"/>
              <w:left w:w="100" w:type="dxa"/>
              <w:bottom w:w="0" w:type="dxa"/>
              <w:right w:w="100" w:type="dxa"/>
            </w:tcMar>
          </w:tcPr>
          <w:p w14:paraId="0183301D" w14:textId="77777777" w:rsidR="00DB4AC2" w:rsidRDefault="00DB4AC2" w:rsidP="00A61A45">
            <w:r>
              <w:t>Race</w:t>
            </w:r>
          </w:p>
        </w:tc>
        <w:tc>
          <w:tcPr>
            <w:tcW w:w="1635" w:type="dxa"/>
            <w:tcBorders>
              <w:bottom w:val="single" w:sz="8" w:space="0" w:color="000000"/>
              <w:right w:val="single" w:sz="8" w:space="0" w:color="000000"/>
            </w:tcBorders>
            <w:tcMar>
              <w:top w:w="0" w:type="dxa"/>
              <w:left w:w="100" w:type="dxa"/>
              <w:bottom w:w="0" w:type="dxa"/>
              <w:right w:w="100" w:type="dxa"/>
            </w:tcMar>
          </w:tcPr>
          <w:p w14:paraId="20D989BA" w14:textId="77777777" w:rsidR="00DB4AC2" w:rsidRDefault="00DB4AC2" w:rsidP="00A61A45">
            <w:r>
              <w:t xml:space="preserve"> </w:t>
            </w:r>
          </w:p>
        </w:tc>
        <w:tc>
          <w:tcPr>
            <w:tcW w:w="1995" w:type="dxa"/>
            <w:tcBorders>
              <w:bottom w:val="single" w:sz="8" w:space="0" w:color="000000"/>
              <w:right w:val="single" w:sz="8" w:space="0" w:color="000000"/>
            </w:tcBorders>
            <w:tcMar>
              <w:top w:w="0" w:type="dxa"/>
              <w:left w:w="100" w:type="dxa"/>
              <w:bottom w:w="0" w:type="dxa"/>
              <w:right w:w="100" w:type="dxa"/>
            </w:tcMar>
          </w:tcPr>
          <w:p w14:paraId="54855918" w14:textId="77777777" w:rsidR="00DB4AC2" w:rsidRDefault="00DB4AC2" w:rsidP="00A61A45">
            <w:r>
              <w:t xml:space="preserve"> </w:t>
            </w:r>
          </w:p>
        </w:tc>
        <w:tc>
          <w:tcPr>
            <w:tcW w:w="3540" w:type="dxa"/>
            <w:vMerge w:val="restart"/>
            <w:tcBorders>
              <w:bottom w:val="single" w:sz="8" w:space="0" w:color="000000"/>
              <w:right w:val="single" w:sz="8" w:space="0" w:color="000000"/>
            </w:tcBorders>
            <w:tcMar>
              <w:top w:w="0" w:type="dxa"/>
              <w:left w:w="100" w:type="dxa"/>
              <w:bottom w:w="0" w:type="dxa"/>
              <w:right w:w="100" w:type="dxa"/>
            </w:tcMar>
          </w:tcPr>
          <w:p w14:paraId="1AB7DFBA" w14:textId="77777777" w:rsidR="00DB4AC2" w:rsidRDefault="00DB4AC2" w:rsidP="00A61A45">
            <w:pPr>
              <w:rPr>
                <w:color w:val="1155CC"/>
                <w:u w:val="single"/>
              </w:rPr>
            </w:pPr>
            <w:r>
              <w:t xml:space="preserve">Beyond the count: A deep dive into state prison populations from the Prison Policy Initiative, 2022. </w:t>
            </w:r>
            <w:hyperlink r:id="rId8">
              <w:r>
                <w:rPr>
                  <w:color w:val="1155CC"/>
                  <w:u w:val="single"/>
                </w:rPr>
                <w:t>https://nicic.gov/weblink/beyond-count-deep-dive-state-prison-populations-2022</w:t>
              </w:r>
            </w:hyperlink>
          </w:p>
          <w:p w14:paraId="1B0E90F4" w14:textId="77777777" w:rsidR="00DB4AC2" w:rsidRDefault="00DB4AC2" w:rsidP="00A61A45">
            <w:r>
              <w:t xml:space="preserve"> </w:t>
            </w:r>
          </w:p>
          <w:p w14:paraId="18DBA4D4" w14:textId="77777777" w:rsidR="00DB4AC2" w:rsidRDefault="00DB4AC2" w:rsidP="00A61A45">
            <w:r>
              <w:t>-data are from Bureau of Justice Statistics’ 2016 Survey of Prison Inmates</w:t>
            </w:r>
          </w:p>
          <w:p w14:paraId="3D4F17BB" w14:textId="77777777" w:rsidR="00DB4AC2" w:rsidRDefault="00DB4AC2" w:rsidP="00A61A45">
            <w:r>
              <w:t>-data are not regularly collected; most recent year available</w:t>
            </w:r>
          </w:p>
        </w:tc>
      </w:tr>
      <w:tr w:rsidR="00DB4AC2" w14:paraId="665317AA" w14:textId="77777777" w:rsidTr="00A61A45">
        <w:trPr>
          <w:trHeight w:val="285"/>
        </w:trPr>
        <w:tc>
          <w:tcPr>
            <w:tcW w:w="2190" w:type="dxa"/>
            <w:tcBorders>
              <w:left w:val="single" w:sz="8" w:space="0" w:color="000000"/>
              <w:bottom w:val="single" w:sz="8" w:space="0" w:color="000000"/>
              <w:right w:val="single" w:sz="8" w:space="0" w:color="000000"/>
            </w:tcBorders>
            <w:tcMar>
              <w:top w:w="0" w:type="dxa"/>
              <w:left w:w="100" w:type="dxa"/>
              <w:bottom w:w="0" w:type="dxa"/>
              <w:right w:w="100" w:type="dxa"/>
            </w:tcMar>
          </w:tcPr>
          <w:p w14:paraId="3A626D67" w14:textId="77777777" w:rsidR="00DB4AC2" w:rsidRDefault="00DB4AC2" w:rsidP="00A61A45">
            <w:pPr>
              <w:jc w:val="right"/>
            </w:pPr>
            <w:r>
              <w:t>White</w:t>
            </w:r>
          </w:p>
        </w:tc>
        <w:tc>
          <w:tcPr>
            <w:tcW w:w="1635" w:type="dxa"/>
            <w:tcBorders>
              <w:bottom w:val="single" w:sz="8" w:space="0" w:color="000000"/>
              <w:right w:val="single" w:sz="8" w:space="0" w:color="000000"/>
            </w:tcBorders>
            <w:tcMar>
              <w:top w:w="0" w:type="dxa"/>
              <w:left w:w="100" w:type="dxa"/>
              <w:bottom w:w="0" w:type="dxa"/>
              <w:right w:w="100" w:type="dxa"/>
            </w:tcMar>
          </w:tcPr>
          <w:p w14:paraId="6D0BE879" w14:textId="77777777" w:rsidR="00DB4AC2" w:rsidRDefault="00DB4AC2" w:rsidP="00A61A45">
            <w:pPr>
              <w:jc w:val="center"/>
            </w:pPr>
            <w:r>
              <w:t>32%</w:t>
            </w:r>
          </w:p>
        </w:tc>
        <w:tc>
          <w:tcPr>
            <w:tcW w:w="1995" w:type="dxa"/>
            <w:tcBorders>
              <w:bottom w:val="single" w:sz="8" w:space="0" w:color="000000"/>
              <w:right w:val="single" w:sz="8" w:space="0" w:color="000000"/>
            </w:tcBorders>
            <w:tcMar>
              <w:top w:w="0" w:type="dxa"/>
              <w:left w:w="100" w:type="dxa"/>
              <w:bottom w:w="0" w:type="dxa"/>
              <w:right w:w="100" w:type="dxa"/>
            </w:tcMar>
          </w:tcPr>
          <w:p w14:paraId="7CE264E9" w14:textId="77777777" w:rsidR="00DB4AC2" w:rsidRDefault="00DB4AC2" w:rsidP="00A61A45">
            <w:pPr>
              <w:jc w:val="center"/>
            </w:pPr>
            <w:r>
              <w:t>62%</w:t>
            </w:r>
          </w:p>
        </w:tc>
        <w:tc>
          <w:tcPr>
            <w:tcW w:w="354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44641B2" w14:textId="77777777" w:rsidR="00DB4AC2" w:rsidRDefault="00DB4AC2" w:rsidP="00A61A45"/>
        </w:tc>
      </w:tr>
      <w:tr w:rsidR="00DB4AC2" w14:paraId="59F74FB7" w14:textId="77777777" w:rsidTr="00A61A45">
        <w:trPr>
          <w:trHeight w:val="285"/>
        </w:trPr>
        <w:tc>
          <w:tcPr>
            <w:tcW w:w="219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CBFB1F9" w14:textId="77777777" w:rsidR="00DB4AC2" w:rsidRDefault="00DB4AC2" w:rsidP="00A61A45">
            <w:pPr>
              <w:jc w:val="right"/>
            </w:pPr>
            <w:r>
              <w:t>Black</w:t>
            </w:r>
          </w:p>
        </w:tc>
        <w:tc>
          <w:tcPr>
            <w:tcW w:w="1635" w:type="dxa"/>
            <w:tcBorders>
              <w:bottom w:val="single" w:sz="8" w:space="0" w:color="000000"/>
              <w:right w:val="single" w:sz="8" w:space="0" w:color="000000"/>
            </w:tcBorders>
            <w:shd w:val="clear" w:color="auto" w:fill="auto"/>
            <w:tcMar>
              <w:top w:w="0" w:type="dxa"/>
              <w:left w:w="100" w:type="dxa"/>
              <w:bottom w:w="0" w:type="dxa"/>
              <w:right w:w="100" w:type="dxa"/>
            </w:tcMar>
          </w:tcPr>
          <w:p w14:paraId="011B4F70" w14:textId="77777777" w:rsidR="00DB4AC2" w:rsidRDefault="00DB4AC2" w:rsidP="00A61A45">
            <w:pPr>
              <w:jc w:val="center"/>
            </w:pPr>
            <w:r>
              <w:t>34%</w:t>
            </w:r>
          </w:p>
        </w:tc>
        <w:tc>
          <w:tcPr>
            <w:tcW w:w="1995" w:type="dxa"/>
            <w:tcBorders>
              <w:bottom w:val="single" w:sz="8" w:space="0" w:color="000000"/>
              <w:right w:val="single" w:sz="8" w:space="0" w:color="000000"/>
            </w:tcBorders>
            <w:shd w:val="clear" w:color="auto" w:fill="auto"/>
            <w:tcMar>
              <w:top w:w="0" w:type="dxa"/>
              <w:left w:w="100" w:type="dxa"/>
              <w:bottom w:w="0" w:type="dxa"/>
              <w:right w:w="100" w:type="dxa"/>
            </w:tcMar>
          </w:tcPr>
          <w:p w14:paraId="0FC33516" w14:textId="77777777" w:rsidR="00DB4AC2" w:rsidRDefault="00DB4AC2" w:rsidP="00A61A45">
            <w:pPr>
              <w:jc w:val="center"/>
            </w:pPr>
            <w:r>
              <w:t>12%</w:t>
            </w:r>
          </w:p>
        </w:tc>
        <w:tc>
          <w:tcPr>
            <w:tcW w:w="354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ED845B7" w14:textId="77777777" w:rsidR="00DB4AC2" w:rsidRDefault="00DB4AC2" w:rsidP="00A61A45"/>
        </w:tc>
      </w:tr>
      <w:tr w:rsidR="00DB4AC2" w14:paraId="45F8E899" w14:textId="77777777" w:rsidTr="00A61A45">
        <w:trPr>
          <w:trHeight w:val="285"/>
        </w:trPr>
        <w:tc>
          <w:tcPr>
            <w:tcW w:w="219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FB9F39F" w14:textId="77777777" w:rsidR="00DB4AC2" w:rsidRDefault="00DB4AC2" w:rsidP="00A61A45">
            <w:pPr>
              <w:jc w:val="right"/>
            </w:pPr>
            <w:r>
              <w:t>Hispanic</w:t>
            </w:r>
          </w:p>
        </w:tc>
        <w:tc>
          <w:tcPr>
            <w:tcW w:w="1635" w:type="dxa"/>
            <w:tcBorders>
              <w:bottom w:val="single" w:sz="8" w:space="0" w:color="000000"/>
              <w:right w:val="single" w:sz="8" w:space="0" w:color="000000"/>
            </w:tcBorders>
            <w:shd w:val="clear" w:color="auto" w:fill="auto"/>
            <w:tcMar>
              <w:top w:w="0" w:type="dxa"/>
              <w:left w:w="100" w:type="dxa"/>
              <w:bottom w:w="0" w:type="dxa"/>
              <w:right w:w="100" w:type="dxa"/>
            </w:tcMar>
          </w:tcPr>
          <w:p w14:paraId="1BC41A4B" w14:textId="77777777" w:rsidR="00DB4AC2" w:rsidRDefault="00DB4AC2" w:rsidP="00A61A45">
            <w:pPr>
              <w:jc w:val="center"/>
            </w:pPr>
            <w:r>
              <w:t>21%</w:t>
            </w:r>
          </w:p>
        </w:tc>
        <w:tc>
          <w:tcPr>
            <w:tcW w:w="1995" w:type="dxa"/>
            <w:tcBorders>
              <w:bottom w:val="single" w:sz="8" w:space="0" w:color="000000"/>
              <w:right w:val="single" w:sz="8" w:space="0" w:color="000000"/>
            </w:tcBorders>
            <w:shd w:val="clear" w:color="auto" w:fill="auto"/>
            <w:tcMar>
              <w:top w:w="0" w:type="dxa"/>
              <w:left w:w="100" w:type="dxa"/>
              <w:bottom w:w="0" w:type="dxa"/>
              <w:right w:w="100" w:type="dxa"/>
            </w:tcMar>
          </w:tcPr>
          <w:p w14:paraId="4D316891" w14:textId="77777777" w:rsidR="00DB4AC2" w:rsidRDefault="00DB4AC2" w:rsidP="00A61A45">
            <w:pPr>
              <w:jc w:val="center"/>
            </w:pPr>
            <w:r>
              <w:t>17%</w:t>
            </w:r>
          </w:p>
        </w:tc>
        <w:tc>
          <w:tcPr>
            <w:tcW w:w="354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B855ACA" w14:textId="77777777" w:rsidR="00DB4AC2" w:rsidRDefault="00DB4AC2" w:rsidP="00A61A45"/>
        </w:tc>
      </w:tr>
      <w:tr w:rsidR="00DB4AC2" w14:paraId="4F5BE4F4" w14:textId="77777777" w:rsidTr="00A61A45">
        <w:trPr>
          <w:trHeight w:val="285"/>
        </w:trPr>
        <w:tc>
          <w:tcPr>
            <w:tcW w:w="219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900211A" w14:textId="77777777" w:rsidR="00DB4AC2" w:rsidRDefault="00DB4AC2" w:rsidP="00A61A45">
            <w:r>
              <w:t>Sex</w:t>
            </w:r>
          </w:p>
        </w:tc>
        <w:tc>
          <w:tcPr>
            <w:tcW w:w="1635" w:type="dxa"/>
            <w:tcBorders>
              <w:bottom w:val="single" w:sz="8" w:space="0" w:color="000000"/>
              <w:right w:val="single" w:sz="8" w:space="0" w:color="000000"/>
            </w:tcBorders>
            <w:shd w:val="clear" w:color="auto" w:fill="auto"/>
            <w:tcMar>
              <w:top w:w="0" w:type="dxa"/>
              <w:left w:w="100" w:type="dxa"/>
              <w:bottom w:w="0" w:type="dxa"/>
              <w:right w:w="100" w:type="dxa"/>
            </w:tcMar>
          </w:tcPr>
          <w:p w14:paraId="1502D563" w14:textId="77777777" w:rsidR="00DB4AC2" w:rsidRDefault="00DB4AC2" w:rsidP="00A61A45">
            <w:pPr>
              <w:jc w:val="center"/>
            </w:pPr>
            <w:r>
              <w:t xml:space="preserve"> </w:t>
            </w:r>
          </w:p>
        </w:tc>
        <w:tc>
          <w:tcPr>
            <w:tcW w:w="1995" w:type="dxa"/>
            <w:tcBorders>
              <w:bottom w:val="single" w:sz="8" w:space="0" w:color="000000"/>
              <w:right w:val="single" w:sz="8" w:space="0" w:color="000000"/>
            </w:tcBorders>
            <w:shd w:val="clear" w:color="auto" w:fill="auto"/>
            <w:tcMar>
              <w:top w:w="0" w:type="dxa"/>
              <w:left w:w="100" w:type="dxa"/>
              <w:bottom w:w="0" w:type="dxa"/>
              <w:right w:w="100" w:type="dxa"/>
            </w:tcMar>
          </w:tcPr>
          <w:p w14:paraId="28C102DE" w14:textId="77777777" w:rsidR="00DB4AC2" w:rsidRDefault="00DB4AC2" w:rsidP="00A61A45">
            <w:pPr>
              <w:jc w:val="center"/>
            </w:pPr>
            <w:r>
              <w:t xml:space="preserve"> </w:t>
            </w:r>
          </w:p>
        </w:tc>
        <w:tc>
          <w:tcPr>
            <w:tcW w:w="354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F97D891" w14:textId="77777777" w:rsidR="00DB4AC2" w:rsidRDefault="00DB4AC2" w:rsidP="00A61A45"/>
        </w:tc>
      </w:tr>
      <w:tr w:rsidR="00DB4AC2" w14:paraId="21927C9C" w14:textId="77777777" w:rsidTr="00A61A45">
        <w:trPr>
          <w:trHeight w:val="285"/>
        </w:trPr>
        <w:tc>
          <w:tcPr>
            <w:tcW w:w="219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36B39E9" w14:textId="77777777" w:rsidR="00DB4AC2" w:rsidRDefault="00DB4AC2" w:rsidP="00A61A45">
            <w:pPr>
              <w:jc w:val="right"/>
            </w:pPr>
            <w:r>
              <w:t>Men</w:t>
            </w:r>
          </w:p>
        </w:tc>
        <w:tc>
          <w:tcPr>
            <w:tcW w:w="1635" w:type="dxa"/>
            <w:tcBorders>
              <w:bottom w:val="single" w:sz="8" w:space="0" w:color="000000"/>
              <w:right w:val="single" w:sz="8" w:space="0" w:color="000000"/>
            </w:tcBorders>
            <w:shd w:val="clear" w:color="auto" w:fill="auto"/>
            <w:tcMar>
              <w:top w:w="0" w:type="dxa"/>
              <w:left w:w="100" w:type="dxa"/>
              <w:bottom w:w="0" w:type="dxa"/>
              <w:right w:w="100" w:type="dxa"/>
            </w:tcMar>
          </w:tcPr>
          <w:p w14:paraId="13996E3F" w14:textId="77777777" w:rsidR="00DB4AC2" w:rsidRDefault="00DB4AC2" w:rsidP="00A61A45">
            <w:pPr>
              <w:jc w:val="center"/>
            </w:pPr>
            <w:r>
              <w:t>93%</w:t>
            </w:r>
          </w:p>
        </w:tc>
        <w:tc>
          <w:tcPr>
            <w:tcW w:w="1995" w:type="dxa"/>
            <w:tcBorders>
              <w:bottom w:val="single" w:sz="8" w:space="0" w:color="000000"/>
              <w:right w:val="single" w:sz="8" w:space="0" w:color="000000"/>
            </w:tcBorders>
            <w:shd w:val="clear" w:color="auto" w:fill="auto"/>
            <w:tcMar>
              <w:top w:w="0" w:type="dxa"/>
              <w:left w:w="100" w:type="dxa"/>
              <w:bottom w:w="0" w:type="dxa"/>
              <w:right w:w="100" w:type="dxa"/>
            </w:tcMar>
          </w:tcPr>
          <w:p w14:paraId="00272F1F" w14:textId="77777777" w:rsidR="00DB4AC2" w:rsidRDefault="00DB4AC2" w:rsidP="00A61A45">
            <w:pPr>
              <w:jc w:val="center"/>
            </w:pPr>
            <w:r>
              <w:t>49%</w:t>
            </w:r>
          </w:p>
        </w:tc>
        <w:tc>
          <w:tcPr>
            <w:tcW w:w="354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A476FA1" w14:textId="77777777" w:rsidR="00DB4AC2" w:rsidRDefault="00DB4AC2" w:rsidP="00A61A45"/>
        </w:tc>
      </w:tr>
      <w:tr w:rsidR="00DB4AC2" w14:paraId="325FAC95" w14:textId="77777777" w:rsidTr="00A61A45">
        <w:trPr>
          <w:trHeight w:val="285"/>
        </w:trPr>
        <w:tc>
          <w:tcPr>
            <w:tcW w:w="219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BC33DF9" w14:textId="77777777" w:rsidR="00DB4AC2" w:rsidRDefault="00DB4AC2" w:rsidP="00A61A45">
            <w:pPr>
              <w:jc w:val="right"/>
            </w:pPr>
            <w:r>
              <w:t xml:space="preserve">Women </w:t>
            </w:r>
          </w:p>
        </w:tc>
        <w:tc>
          <w:tcPr>
            <w:tcW w:w="1635" w:type="dxa"/>
            <w:tcBorders>
              <w:bottom w:val="single" w:sz="8" w:space="0" w:color="000000"/>
              <w:right w:val="single" w:sz="8" w:space="0" w:color="000000"/>
            </w:tcBorders>
            <w:shd w:val="clear" w:color="auto" w:fill="auto"/>
            <w:tcMar>
              <w:top w:w="0" w:type="dxa"/>
              <w:left w:w="100" w:type="dxa"/>
              <w:bottom w:w="0" w:type="dxa"/>
              <w:right w:w="100" w:type="dxa"/>
            </w:tcMar>
          </w:tcPr>
          <w:p w14:paraId="5C2D3001" w14:textId="77777777" w:rsidR="00DB4AC2" w:rsidRDefault="00DB4AC2" w:rsidP="00A61A45">
            <w:pPr>
              <w:jc w:val="center"/>
            </w:pPr>
            <w:r>
              <w:t>7%</w:t>
            </w:r>
          </w:p>
        </w:tc>
        <w:tc>
          <w:tcPr>
            <w:tcW w:w="1995" w:type="dxa"/>
            <w:tcBorders>
              <w:bottom w:val="single" w:sz="8" w:space="0" w:color="000000"/>
              <w:right w:val="single" w:sz="8" w:space="0" w:color="000000"/>
            </w:tcBorders>
            <w:shd w:val="clear" w:color="auto" w:fill="auto"/>
            <w:tcMar>
              <w:top w:w="0" w:type="dxa"/>
              <w:left w:w="100" w:type="dxa"/>
              <w:bottom w:w="0" w:type="dxa"/>
              <w:right w:w="100" w:type="dxa"/>
            </w:tcMar>
          </w:tcPr>
          <w:p w14:paraId="4C977931" w14:textId="77777777" w:rsidR="00DB4AC2" w:rsidRDefault="00DB4AC2" w:rsidP="00A61A45">
            <w:pPr>
              <w:jc w:val="center"/>
            </w:pPr>
            <w:r>
              <w:t>51%</w:t>
            </w:r>
          </w:p>
        </w:tc>
        <w:tc>
          <w:tcPr>
            <w:tcW w:w="354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A113D0B" w14:textId="77777777" w:rsidR="00DB4AC2" w:rsidRDefault="00DB4AC2" w:rsidP="00A61A45"/>
        </w:tc>
      </w:tr>
      <w:tr w:rsidR="00DB4AC2" w14:paraId="1993ECDF" w14:textId="77777777" w:rsidTr="00A61A45">
        <w:trPr>
          <w:trHeight w:val="1095"/>
        </w:trPr>
        <w:tc>
          <w:tcPr>
            <w:tcW w:w="219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B6CA4F3" w14:textId="77777777" w:rsidR="00DB4AC2" w:rsidRDefault="00DB4AC2" w:rsidP="00A61A45">
            <w:r>
              <w:t xml:space="preserve">Unemployment rate </w:t>
            </w:r>
          </w:p>
          <w:p w14:paraId="3200C96E" w14:textId="77777777" w:rsidR="00DB4AC2" w:rsidRDefault="00DB4AC2" w:rsidP="00A61A45">
            <w:r>
              <w:t>(pre-incarceration)</w:t>
            </w:r>
          </w:p>
        </w:tc>
        <w:tc>
          <w:tcPr>
            <w:tcW w:w="1635" w:type="dxa"/>
            <w:tcBorders>
              <w:bottom w:val="single" w:sz="8" w:space="0" w:color="000000"/>
              <w:right w:val="single" w:sz="8" w:space="0" w:color="000000"/>
            </w:tcBorders>
            <w:shd w:val="clear" w:color="auto" w:fill="auto"/>
            <w:tcMar>
              <w:top w:w="0" w:type="dxa"/>
              <w:left w:w="100" w:type="dxa"/>
              <w:bottom w:w="0" w:type="dxa"/>
              <w:right w:w="100" w:type="dxa"/>
            </w:tcMar>
          </w:tcPr>
          <w:p w14:paraId="633C61EB" w14:textId="77777777" w:rsidR="00DB4AC2" w:rsidRDefault="00DB4AC2" w:rsidP="00A61A45">
            <w:pPr>
              <w:jc w:val="center"/>
            </w:pPr>
            <w:r>
              <w:t>14.8%</w:t>
            </w:r>
          </w:p>
        </w:tc>
        <w:tc>
          <w:tcPr>
            <w:tcW w:w="1995" w:type="dxa"/>
            <w:tcBorders>
              <w:bottom w:val="single" w:sz="8" w:space="0" w:color="000000"/>
              <w:right w:val="single" w:sz="8" w:space="0" w:color="000000"/>
            </w:tcBorders>
            <w:shd w:val="clear" w:color="auto" w:fill="auto"/>
            <w:tcMar>
              <w:top w:w="0" w:type="dxa"/>
              <w:left w:w="100" w:type="dxa"/>
              <w:bottom w:w="0" w:type="dxa"/>
              <w:right w:w="100" w:type="dxa"/>
            </w:tcMar>
          </w:tcPr>
          <w:p w14:paraId="1E854FDC" w14:textId="77777777" w:rsidR="00DB4AC2" w:rsidRDefault="00DB4AC2" w:rsidP="00A61A45">
            <w:pPr>
              <w:jc w:val="center"/>
            </w:pPr>
            <w:r>
              <w:t>4.7%</w:t>
            </w:r>
          </w:p>
        </w:tc>
        <w:tc>
          <w:tcPr>
            <w:tcW w:w="354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B557C71" w14:textId="77777777" w:rsidR="00DB4AC2" w:rsidRDefault="00DB4AC2" w:rsidP="00A61A45"/>
        </w:tc>
      </w:tr>
      <w:tr w:rsidR="00DB4AC2" w14:paraId="350686D8" w14:textId="77777777" w:rsidTr="00A61A45">
        <w:trPr>
          <w:trHeight w:val="1095"/>
        </w:trPr>
        <w:tc>
          <w:tcPr>
            <w:tcW w:w="219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AF2D730" w14:textId="77777777" w:rsidR="00DB4AC2" w:rsidRDefault="00DB4AC2" w:rsidP="00A61A45">
            <w:r>
              <w:t xml:space="preserve">Percent homeless </w:t>
            </w:r>
          </w:p>
          <w:p w14:paraId="313644C6" w14:textId="77777777" w:rsidR="00DB4AC2" w:rsidRDefault="00DB4AC2" w:rsidP="00A61A45">
            <w:r>
              <w:t>(pre-incarceration)</w:t>
            </w:r>
          </w:p>
        </w:tc>
        <w:tc>
          <w:tcPr>
            <w:tcW w:w="1635" w:type="dxa"/>
            <w:tcBorders>
              <w:bottom w:val="single" w:sz="8" w:space="0" w:color="000000"/>
              <w:right w:val="single" w:sz="8" w:space="0" w:color="000000"/>
            </w:tcBorders>
            <w:shd w:val="clear" w:color="auto" w:fill="auto"/>
            <w:tcMar>
              <w:top w:w="0" w:type="dxa"/>
              <w:left w:w="100" w:type="dxa"/>
              <w:bottom w:w="0" w:type="dxa"/>
              <w:right w:w="100" w:type="dxa"/>
            </w:tcMar>
          </w:tcPr>
          <w:p w14:paraId="09F92ED5" w14:textId="77777777" w:rsidR="00DB4AC2" w:rsidRDefault="00DB4AC2" w:rsidP="00A61A45">
            <w:pPr>
              <w:jc w:val="center"/>
            </w:pPr>
            <w:r>
              <w:t>4.9%</w:t>
            </w:r>
          </w:p>
        </w:tc>
        <w:tc>
          <w:tcPr>
            <w:tcW w:w="1995" w:type="dxa"/>
            <w:tcBorders>
              <w:bottom w:val="single" w:sz="8" w:space="0" w:color="000000"/>
              <w:right w:val="single" w:sz="8" w:space="0" w:color="000000"/>
            </w:tcBorders>
            <w:shd w:val="clear" w:color="auto" w:fill="auto"/>
            <w:tcMar>
              <w:top w:w="0" w:type="dxa"/>
              <w:left w:w="100" w:type="dxa"/>
              <w:bottom w:w="0" w:type="dxa"/>
              <w:right w:w="100" w:type="dxa"/>
            </w:tcMar>
          </w:tcPr>
          <w:p w14:paraId="37865F1F" w14:textId="77777777" w:rsidR="00DB4AC2" w:rsidRDefault="00DB4AC2" w:rsidP="00A61A45">
            <w:pPr>
              <w:jc w:val="center"/>
            </w:pPr>
            <w:r>
              <w:t>0.2%</w:t>
            </w:r>
          </w:p>
        </w:tc>
        <w:tc>
          <w:tcPr>
            <w:tcW w:w="354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8FBF583" w14:textId="77777777" w:rsidR="00DB4AC2" w:rsidRDefault="00DB4AC2" w:rsidP="00A61A45"/>
        </w:tc>
      </w:tr>
      <w:tr w:rsidR="00DB4AC2" w14:paraId="4A6138BE" w14:textId="77777777" w:rsidTr="00A61A45">
        <w:trPr>
          <w:trHeight w:val="1095"/>
        </w:trPr>
        <w:tc>
          <w:tcPr>
            <w:tcW w:w="219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66FE7A8" w14:textId="77777777" w:rsidR="00DB4AC2" w:rsidRDefault="00DB4AC2" w:rsidP="00A61A45">
            <w:r>
              <w:t>Percent with less than high school education</w:t>
            </w:r>
          </w:p>
        </w:tc>
        <w:tc>
          <w:tcPr>
            <w:tcW w:w="1635" w:type="dxa"/>
            <w:tcBorders>
              <w:bottom w:val="single" w:sz="8" w:space="0" w:color="000000"/>
              <w:right w:val="single" w:sz="8" w:space="0" w:color="000000"/>
            </w:tcBorders>
            <w:shd w:val="clear" w:color="auto" w:fill="auto"/>
            <w:tcMar>
              <w:top w:w="0" w:type="dxa"/>
              <w:left w:w="100" w:type="dxa"/>
              <w:bottom w:w="0" w:type="dxa"/>
              <w:right w:w="100" w:type="dxa"/>
            </w:tcMar>
          </w:tcPr>
          <w:p w14:paraId="1E16F40C" w14:textId="77777777" w:rsidR="00DB4AC2" w:rsidRDefault="00DB4AC2" w:rsidP="00A61A45">
            <w:pPr>
              <w:jc w:val="center"/>
            </w:pPr>
            <w:r>
              <w:t>White: 52%</w:t>
            </w:r>
          </w:p>
          <w:p w14:paraId="719D25EE" w14:textId="77777777" w:rsidR="00DB4AC2" w:rsidRDefault="00DB4AC2" w:rsidP="00A61A45">
            <w:pPr>
              <w:jc w:val="center"/>
            </w:pPr>
            <w:r>
              <w:t>Black: 68%</w:t>
            </w:r>
          </w:p>
          <w:p w14:paraId="34C516CB" w14:textId="77777777" w:rsidR="00DB4AC2" w:rsidRDefault="00DB4AC2" w:rsidP="00A61A45">
            <w:pPr>
              <w:jc w:val="center"/>
            </w:pPr>
            <w:r>
              <w:t>Hispanic: 69%</w:t>
            </w:r>
          </w:p>
        </w:tc>
        <w:tc>
          <w:tcPr>
            <w:tcW w:w="1995" w:type="dxa"/>
            <w:tcBorders>
              <w:bottom w:val="single" w:sz="8" w:space="0" w:color="000000"/>
              <w:right w:val="single" w:sz="8" w:space="0" w:color="000000"/>
            </w:tcBorders>
            <w:shd w:val="clear" w:color="auto" w:fill="auto"/>
            <w:tcMar>
              <w:top w:w="0" w:type="dxa"/>
              <w:left w:w="100" w:type="dxa"/>
              <w:bottom w:w="0" w:type="dxa"/>
              <w:right w:w="100" w:type="dxa"/>
            </w:tcMar>
          </w:tcPr>
          <w:p w14:paraId="080842D7" w14:textId="77777777" w:rsidR="00DB4AC2" w:rsidRDefault="00DB4AC2" w:rsidP="00A61A45">
            <w:pPr>
              <w:jc w:val="center"/>
            </w:pPr>
            <w:r>
              <w:t>Overall: 12%</w:t>
            </w:r>
          </w:p>
        </w:tc>
        <w:tc>
          <w:tcPr>
            <w:tcW w:w="354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FF8E475" w14:textId="77777777" w:rsidR="00DB4AC2" w:rsidRDefault="00DB4AC2" w:rsidP="00A61A45"/>
        </w:tc>
      </w:tr>
      <w:tr w:rsidR="00DB4AC2" w14:paraId="19A473A1" w14:textId="77777777" w:rsidTr="00A61A45">
        <w:trPr>
          <w:trHeight w:val="1095"/>
        </w:trPr>
        <w:tc>
          <w:tcPr>
            <w:tcW w:w="219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ECA9B81" w14:textId="77777777" w:rsidR="00DB4AC2" w:rsidRDefault="00DB4AC2" w:rsidP="00A61A45">
            <w:r>
              <w:t>Percent with annual income of</w:t>
            </w:r>
          </w:p>
          <w:p w14:paraId="0DBC6C79" w14:textId="77777777" w:rsidR="00DB4AC2" w:rsidRDefault="00DB4AC2" w:rsidP="00A61A45">
            <w:r>
              <w:t xml:space="preserve"> &lt; $22,500 (pre-incarceration)</w:t>
            </w:r>
          </w:p>
        </w:tc>
        <w:tc>
          <w:tcPr>
            <w:tcW w:w="1635" w:type="dxa"/>
            <w:tcBorders>
              <w:bottom w:val="single" w:sz="8" w:space="0" w:color="000000"/>
              <w:right w:val="single" w:sz="8" w:space="0" w:color="000000"/>
            </w:tcBorders>
            <w:shd w:val="clear" w:color="auto" w:fill="auto"/>
            <w:tcMar>
              <w:top w:w="0" w:type="dxa"/>
              <w:left w:w="100" w:type="dxa"/>
              <w:bottom w:w="0" w:type="dxa"/>
              <w:right w:w="100" w:type="dxa"/>
            </w:tcMar>
          </w:tcPr>
          <w:p w14:paraId="109A11D0" w14:textId="77777777" w:rsidR="00DB4AC2" w:rsidRDefault="00DB4AC2" w:rsidP="00A61A45">
            <w:pPr>
              <w:jc w:val="center"/>
            </w:pPr>
            <w:r>
              <w:t>57%</w:t>
            </w:r>
          </w:p>
        </w:tc>
        <w:tc>
          <w:tcPr>
            <w:tcW w:w="1995" w:type="dxa"/>
            <w:tcBorders>
              <w:bottom w:val="single" w:sz="8" w:space="0" w:color="000000"/>
              <w:right w:val="single" w:sz="8" w:space="0" w:color="000000"/>
            </w:tcBorders>
            <w:shd w:val="clear" w:color="auto" w:fill="auto"/>
            <w:tcMar>
              <w:top w:w="0" w:type="dxa"/>
              <w:left w:w="100" w:type="dxa"/>
              <w:bottom w:w="0" w:type="dxa"/>
              <w:right w:w="100" w:type="dxa"/>
            </w:tcMar>
          </w:tcPr>
          <w:p w14:paraId="01AA005B" w14:textId="77777777" w:rsidR="00DB4AC2" w:rsidRDefault="00DB4AC2" w:rsidP="00A61A45">
            <w:pPr>
              <w:jc w:val="center"/>
            </w:pPr>
            <w:r>
              <w:t>23%</w:t>
            </w:r>
          </w:p>
        </w:tc>
        <w:tc>
          <w:tcPr>
            <w:tcW w:w="3540" w:type="dxa"/>
            <w:tcBorders>
              <w:bottom w:val="single" w:sz="8" w:space="0" w:color="000000"/>
              <w:right w:val="single" w:sz="8" w:space="0" w:color="000000"/>
            </w:tcBorders>
            <w:shd w:val="clear" w:color="auto" w:fill="auto"/>
            <w:tcMar>
              <w:top w:w="0" w:type="dxa"/>
              <w:left w:w="100" w:type="dxa"/>
              <w:bottom w:w="0" w:type="dxa"/>
              <w:right w:w="100" w:type="dxa"/>
            </w:tcMar>
          </w:tcPr>
          <w:p w14:paraId="71DC417A" w14:textId="77777777" w:rsidR="00DB4AC2" w:rsidRDefault="00DB4AC2" w:rsidP="00A61A45">
            <w:pPr>
              <w:jc w:val="center"/>
            </w:pPr>
            <w:r>
              <w:t>Prisons of poverty: Uncovering the pre-incarceration incomes of the imprisoned, 2015</w:t>
            </w:r>
          </w:p>
          <w:p w14:paraId="29C8DBC9" w14:textId="77777777" w:rsidR="00DB4AC2" w:rsidRDefault="00000000" w:rsidP="00A61A45">
            <w:pPr>
              <w:jc w:val="center"/>
              <w:rPr>
                <w:color w:val="1155CC"/>
                <w:u w:val="single"/>
              </w:rPr>
            </w:pPr>
            <w:hyperlink r:id="rId9">
              <w:r w:rsidR="00DB4AC2">
                <w:rPr>
                  <w:color w:val="1155CC"/>
                  <w:u w:val="single"/>
                </w:rPr>
                <w:t>https://www.prisonpolicy.org/reports/income.html</w:t>
              </w:r>
            </w:hyperlink>
          </w:p>
        </w:tc>
      </w:tr>
    </w:tbl>
    <w:p w14:paraId="54F4B783" w14:textId="77777777" w:rsidR="00DB4AC2" w:rsidRDefault="00DB4AC2" w:rsidP="00DB4AC2">
      <w:r>
        <w:t xml:space="preserve">Note: </w:t>
      </w:r>
      <w:proofErr w:type="gramStart"/>
      <w:r>
        <w:t>the</w:t>
      </w:r>
      <w:proofErr w:type="gramEnd"/>
      <w:r>
        <w:t xml:space="preserve"> Prison Policy Initiative Reports are all based on Bureau of Justice Statistics </w:t>
      </w:r>
    </w:p>
    <w:p w14:paraId="4B30F621" w14:textId="77777777" w:rsidR="00DB4AC2" w:rsidRDefault="00DB4AC2" w:rsidP="00DB4AC2">
      <w:r>
        <w:br w:type="page"/>
      </w:r>
    </w:p>
    <w:p w14:paraId="305F2C27" w14:textId="77777777" w:rsidR="00DB4AC2" w:rsidRDefault="00DB4AC2" w:rsidP="00DB4AC2">
      <w:pPr>
        <w:jc w:val="both"/>
        <w:rPr>
          <w:b/>
        </w:rPr>
      </w:pPr>
      <w:r>
        <w:rPr>
          <w:b/>
        </w:rPr>
        <w:lastRenderedPageBreak/>
        <w:t xml:space="preserve">Supplementary Table 2. </w:t>
      </w:r>
      <w:r w:rsidRPr="00AA1546">
        <w:rPr>
          <w:bCs/>
        </w:rPr>
        <w:t>Race of incarcerated population compared to state population for CA, TX, AZ</w:t>
      </w:r>
      <w:r>
        <w:rPr>
          <w:bCs/>
        </w:rPr>
        <w:t>.</w:t>
      </w:r>
      <w:r>
        <w:rPr>
          <w:b/>
        </w:rPr>
        <w:t xml:space="preserve"> </w:t>
      </w:r>
    </w:p>
    <w:tbl>
      <w:tblPr>
        <w:tblW w:w="9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30"/>
        <w:gridCol w:w="1800"/>
        <w:gridCol w:w="1845"/>
        <w:gridCol w:w="3015"/>
        <w:gridCol w:w="855"/>
      </w:tblGrid>
      <w:tr w:rsidR="00DB4AC2" w14:paraId="49C1A2BD" w14:textId="77777777" w:rsidTr="00A61A45">
        <w:trPr>
          <w:trHeight w:val="825"/>
        </w:trPr>
        <w:tc>
          <w:tcPr>
            <w:tcW w:w="183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E2D97AE" w14:textId="77777777" w:rsidR="00DB4AC2" w:rsidRDefault="00DB4AC2" w:rsidP="00A61A45">
            <w:pPr>
              <w:jc w:val="center"/>
              <w:rPr>
                <w:b/>
              </w:rPr>
            </w:pPr>
            <w:r>
              <w:rPr>
                <w:b/>
              </w:rPr>
              <w:t>State</w:t>
            </w:r>
          </w:p>
        </w:tc>
        <w:tc>
          <w:tcPr>
            <w:tcW w:w="1800" w:type="dxa"/>
            <w:tcBorders>
              <w:top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620BAF0" w14:textId="77777777" w:rsidR="00DB4AC2" w:rsidRDefault="00DB4AC2" w:rsidP="00A61A45">
            <w:pPr>
              <w:jc w:val="center"/>
              <w:rPr>
                <w:b/>
              </w:rPr>
            </w:pPr>
            <w:r>
              <w:rPr>
                <w:b/>
              </w:rPr>
              <w:t>State incarcerated population</w:t>
            </w:r>
          </w:p>
        </w:tc>
        <w:tc>
          <w:tcPr>
            <w:tcW w:w="1845" w:type="dxa"/>
            <w:tcBorders>
              <w:top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0B06306" w14:textId="77777777" w:rsidR="00DB4AC2" w:rsidRDefault="00DB4AC2" w:rsidP="00A61A45">
            <w:pPr>
              <w:jc w:val="center"/>
              <w:rPr>
                <w:b/>
              </w:rPr>
            </w:pPr>
            <w:r>
              <w:rPr>
                <w:b/>
              </w:rPr>
              <w:t xml:space="preserve">State general population </w:t>
            </w:r>
          </w:p>
        </w:tc>
        <w:tc>
          <w:tcPr>
            <w:tcW w:w="3015" w:type="dxa"/>
            <w:tcBorders>
              <w:top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9D3D537" w14:textId="77777777" w:rsidR="00DB4AC2" w:rsidRDefault="00DB4AC2" w:rsidP="00A61A45">
            <w:pPr>
              <w:jc w:val="center"/>
              <w:rPr>
                <w:b/>
              </w:rPr>
            </w:pPr>
            <w:r>
              <w:rPr>
                <w:b/>
              </w:rPr>
              <w:t>Source</w:t>
            </w:r>
          </w:p>
        </w:tc>
        <w:tc>
          <w:tcPr>
            <w:tcW w:w="855" w:type="dxa"/>
            <w:tcBorders>
              <w:top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EA77860" w14:textId="77777777" w:rsidR="00DB4AC2" w:rsidRDefault="00DB4AC2" w:rsidP="00A61A45">
            <w:pPr>
              <w:jc w:val="center"/>
              <w:rPr>
                <w:b/>
              </w:rPr>
            </w:pPr>
            <w:r>
              <w:rPr>
                <w:b/>
              </w:rPr>
              <w:t>Year</w:t>
            </w:r>
          </w:p>
        </w:tc>
      </w:tr>
      <w:tr w:rsidR="00DB4AC2" w14:paraId="50238DB5" w14:textId="77777777" w:rsidTr="00A61A45">
        <w:trPr>
          <w:trHeight w:val="285"/>
        </w:trPr>
        <w:tc>
          <w:tcPr>
            <w:tcW w:w="1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48CF86A" w14:textId="77777777" w:rsidR="00DB4AC2" w:rsidRDefault="00DB4AC2" w:rsidP="00A61A45">
            <w:pPr>
              <w:rPr>
                <w:b/>
              </w:rPr>
            </w:pPr>
            <w:r>
              <w:rPr>
                <w:b/>
              </w:rPr>
              <w:t>California</w:t>
            </w:r>
          </w:p>
        </w:tc>
        <w:tc>
          <w:tcPr>
            <w:tcW w:w="1800" w:type="dxa"/>
            <w:tcBorders>
              <w:bottom w:val="single" w:sz="8" w:space="0" w:color="000000"/>
              <w:right w:val="single" w:sz="8" w:space="0" w:color="000000"/>
            </w:tcBorders>
            <w:shd w:val="clear" w:color="auto" w:fill="auto"/>
            <w:tcMar>
              <w:top w:w="0" w:type="dxa"/>
              <w:left w:w="100" w:type="dxa"/>
              <w:bottom w:w="0" w:type="dxa"/>
              <w:right w:w="100" w:type="dxa"/>
            </w:tcMar>
          </w:tcPr>
          <w:p w14:paraId="4F22C67C" w14:textId="77777777" w:rsidR="00DB4AC2" w:rsidRDefault="00DB4AC2" w:rsidP="00A61A45">
            <w:r>
              <w:t xml:space="preserve"> </w:t>
            </w:r>
          </w:p>
        </w:tc>
        <w:tc>
          <w:tcPr>
            <w:tcW w:w="1845" w:type="dxa"/>
            <w:tcBorders>
              <w:bottom w:val="single" w:sz="8" w:space="0" w:color="000000"/>
              <w:right w:val="single" w:sz="8" w:space="0" w:color="000000"/>
            </w:tcBorders>
            <w:shd w:val="clear" w:color="auto" w:fill="auto"/>
            <w:tcMar>
              <w:top w:w="0" w:type="dxa"/>
              <w:left w:w="100" w:type="dxa"/>
              <w:bottom w:w="0" w:type="dxa"/>
              <w:right w:w="100" w:type="dxa"/>
            </w:tcMar>
          </w:tcPr>
          <w:p w14:paraId="042563EF" w14:textId="77777777" w:rsidR="00DB4AC2" w:rsidRDefault="00DB4AC2" w:rsidP="00A61A45">
            <w:r>
              <w:t xml:space="preserve"> </w:t>
            </w:r>
          </w:p>
        </w:tc>
        <w:tc>
          <w:tcPr>
            <w:tcW w:w="3015" w:type="dxa"/>
            <w:vMerge w:val="restart"/>
            <w:tcBorders>
              <w:bottom w:val="single" w:sz="8" w:space="0" w:color="000000"/>
              <w:right w:val="single" w:sz="8" w:space="0" w:color="000000"/>
            </w:tcBorders>
            <w:shd w:val="clear" w:color="auto" w:fill="auto"/>
            <w:tcMar>
              <w:top w:w="0" w:type="dxa"/>
              <w:left w:w="100" w:type="dxa"/>
              <w:bottom w:w="0" w:type="dxa"/>
              <w:right w:w="100" w:type="dxa"/>
            </w:tcMar>
          </w:tcPr>
          <w:p w14:paraId="297775FB" w14:textId="77777777" w:rsidR="00DB4AC2" w:rsidRDefault="00DB4AC2" w:rsidP="00A61A45">
            <w:pPr>
              <w:rPr>
                <w:color w:val="1155CC"/>
                <w:u w:val="single"/>
              </w:rPr>
            </w:pPr>
            <w:r>
              <w:t xml:space="preserve">California’s Prison Population Fact Sheet from Public Policy Institute of California, 2017 </w:t>
            </w:r>
            <w:hyperlink r:id="rId10">
              <w:r>
                <w:rPr>
                  <w:color w:val="1155CC"/>
                  <w:u w:val="single"/>
                </w:rPr>
                <w:t>https://www.ppic.org/publication/californias-prison-population/</w:t>
              </w:r>
            </w:hyperlink>
          </w:p>
          <w:p w14:paraId="66F5F3D3" w14:textId="77777777" w:rsidR="00DB4AC2" w:rsidRDefault="00DB4AC2" w:rsidP="00A61A45">
            <w:r>
              <w:t xml:space="preserve"> </w:t>
            </w:r>
          </w:p>
        </w:tc>
        <w:tc>
          <w:tcPr>
            <w:tcW w:w="855" w:type="dxa"/>
            <w:vMerge w:val="restart"/>
            <w:tcBorders>
              <w:bottom w:val="single" w:sz="8" w:space="0" w:color="000000"/>
              <w:right w:val="single" w:sz="8" w:space="0" w:color="000000"/>
            </w:tcBorders>
            <w:shd w:val="clear" w:color="auto" w:fill="auto"/>
            <w:tcMar>
              <w:top w:w="0" w:type="dxa"/>
              <w:left w:w="100" w:type="dxa"/>
              <w:bottom w:w="0" w:type="dxa"/>
              <w:right w:w="100" w:type="dxa"/>
            </w:tcMar>
          </w:tcPr>
          <w:p w14:paraId="0497D719" w14:textId="77777777" w:rsidR="00DB4AC2" w:rsidRDefault="00DB4AC2" w:rsidP="00A61A45">
            <w:r>
              <w:t>2017</w:t>
            </w:r>
          </w:p>
        </w:tc>
      </w:tr>
      <w:tr w:rsidR="00DB4AC2" w14:paraId="5B10DBB9" w14:textId="77777777" w:rsidTr="00A61A45">
        <w:trPr>
          <w:trHeight w:val="285"/>
        </w:trPr>
        <w:tc>
          <w:tcPr>
            <w:tcW w:w="1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F00385C" w14:textId="77777777" w:rsidR="00DB4AC2" w:rsidRDefault="00DB4AC2" w:rsidP="00A61A45">
            <w:pPr>
              <w:jc w:val="right"/>
            </w:pPr>
            <w:r>
              <w:t>Black men</w:t>
            </w:r>
          </w:p>
        </w:tc>
        <w:tc>
          <w:tcPr>
            <w:tcW w:w="1800" w:type="dxa"/>
            <w:tcBorders>
              <w:bottom w:val="single" w:sz="8" w:space="0" w:color="000000"/>
              <w:right w:val="single" w:sz="8" w:space="0" w:color="000000"/>
            </w:tcBorders>
            <w:shd w:val="clear" w:color="auto" w:fill="auto"/>
            <w:tcMar>
              <w:top w:w="0" w:type="dxa"/>
              <w:left w:w="100" w:type="dxa"/>
              <w:bottom w:w="0" w:type="dxa"/>
              <w:right w:w="100" w:type="dxa"/>
            </w:tcMar>
          </w:tcPr>
          <w:p w14:paraId="467F18EF" w14:textId="77777777" w:rsidR="00DB4AC2" w:rsidRDefault="00DB4AC2" w:rsidP="00A61A45">
            <w:pPr>
              <w:jc w:val="center"/>
            </w:pPr>
            <w:r>
              <w:t>28.5%</w:t>
            </w:r>
          </w:p>
        </w:tc>
        <w:tc>
          <w:tcPr>
            <w:tcW w:w="1845" w:type="dxa"/>
            <w:tcBorders>
              <w:bottom w:val="single" w:sz="8" w:space="0" w:color="000000"/>
              <w:right w:val="single" w:sz="8" w:space="0" w:color="000000"/>
            </w:tcBorders>
            <w:shd w:val="clear" w:color="auto" w:fill="auto"/>
            <w:tcMar>
              <w:top w:w="0" w:type="dxa"/>
              <w:left w:w="100" w:type="dxa"/>
              <w:bottom w:w="0" w:type="dxa"/>
              <w:right w:w="100" w:type="dxa"/>
            </w:tcMar>
          </w:tcPr>
          <w:p w14:paraId="14EC57E0" w14:textId="77777777" w:rsidR="00DB4AC2" w:rsidRDefault="00DB4AC2" w:rsidP="00A61A45">
            <w:pPr>
              <w:jc w:val="center"/>
            </w:pPr>
            <w:r>
              <w:t>5.6%</w:t>
            </w:r>
          </w:p>
        </w:tc>
        <w:tc>
          <w:tcPr>
            <w:tcW w:w="301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9F3F80D" w14:textId="77777777" w:rsidR="00DB4AC2" w:rsidRDefault="00DB4AC2" w:rsidP="00A61A45"/>
        </w:tc>
        <w:tc>
          <w:tcPr>
            <w:tcW w:w="85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F7FF619" w14:textId="77777777" w:rsidR="00DB4AC2" w:rsidRDefault="00DB4AC2" w:rsidP="00A61A45"/>
        </w:tc>
      </w:tr>
      <w:tr w:rsidR="00DB4AC2" w14:paraId="2B4A6D3A" w14:textId="77777777" w:rsidTr="00A61A45">
        <w:trPr>
          <w:trHeight w:val="555"/>
        </w:trPr>
        <w:tc>
          <w:tcPr>
            <w:tcW w:w="1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0CA1C5A" w14:textId="77777777" w:rsidR="00DB4AC2" w:rsidRDefault="00DB4AC2" w:rsidP="00A61A45">
            <w:pPr>
              <w:jc w:val="right"/>
            </w:pPr>
            <w:r>
              <w:t>Black women</w:t>
            </w:r>
          </w:p>
        </w:tc>
        <w:tc>
          <w:tcPr>
            <w:tcW w:w="1800" w:type="dxa"/>
            <w:tcBorders>
              <w:bottom w:val="single" w:sz="8" w:space="0" w:color="000000"/>
              <w:right w:val="single" w:sz="8" w:space="0" w:color="000000"/>
            </w:tcBorders>
            <w:shd w:val="clear" w:color="auto" w:fill="auto"/>
            <w:tcMar>
              <w:top w:w="0" w:type="dxa"/>
              <w:left w:w="100" w:type="dxa"/>
              <w:bottom w:w="0" w:type="dxa"/>
              <w:right w:w="100" w:type="dxa"/>
            </w:tcMar>
          </w:tcPr>
          <w:p w14:paraId="54AE81DC" w14:textId="77777777" w:rsidR="00DB4AC2" w:rsidRDefault="00DB4AC2" w:rsidP="00A61A45">
            <w:pPr>
              <w:jc w:val="center"/>
            </w:pPr>
            <w:r>
              <w:t>25.9%</w:t>
            </w:r>
          </w:p>
        </w:tc>
        <w:tc>
          <w:tcPr>
            <w:tcW w:w="1845" w:type="dxa"/>
            <w:tcBorders>
              <w:bottom w:val="single" w:sz="8" w:space="0" w:color="000000"/>
              <w:right w:val="single" w:sz="8" w:space="0" w:color="000000"/>
            </w:tcBorders>
            <w:shd w:val="clear" w:color="auto" w:fill="auto"/>
            <w:tcMar>
              <w:top w:w="0" w:type="dxa"/>
              <w:left w:w="100" w:type="dxa"/>
              <w:bottom w:w="0" w:type="dxa"/>
              <w:right w:w="100" w:type="dxa"/>
            </w:tcMar>
          </w:tcPr>
          <w:p w14:paraId="45B8B49B" w14:textId="77777777" w:rsidR="00DB4AC2" w:rsidRDefault="00DB4AC2" w:rsidP="00A61A45">
            <w:pPr>
              <w:jc w:val="center"/>
            </w:pPr>
            <w:r>
              <w:t>5.7%</w:t>
            </w:r>
          </w:p>
        </w:tc>
        <w:tc>
          <w:tcPr>
            <w:tcW w:w="301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9F5766C" w14:textId="77777777" w:rsidR="00DB4AC2" w:rsidRDefault="00DB4AC2" w:rsidP="00A61A45"/>
        </w:tc>
        <w:tc>
          <w:tcPr>
            <w:tcW w:w="85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8CCFE74" w14:textId="77777777" w:rsidR="00DB4AC2" w:rsidRDefault="00DB4AC2" w:rsidP="00A61A45"/>
        </w:tc>
      </w:tr>
      <w:tr w:rsidR="00DB4AC2" w14:paraId="4DA8BEF9" w14:textId="77777777" w:rsidTr="00A61A45">
        <w:trPr>
          <w:trHeight w:val="825"/>
        </w:trPr>
        <w:tc>
          <w:tcPr>
            <w:tcW w:w="1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14D0FAD" w14:textId="77777777" w:rsidR="00DB4AC2" w:rsidRDefault="00DB4AC2" w:rsidP="00A61A45">
            <w:pPr>
              <w:jc w:val="right"/>
            </w:pPr>
            <w:r>
              <w:t>Incarceration rate for black men</w:t>
            </w:r>
          </w:p>
        </w:tc>
        <w:tc>
          <w:tcPr>
            <w:tcW w:w="1800" w:type="dxa"/>
            <w:tcBorders>
              <w:bottom w:val="single" w:sz="8" w:space="0" w:color="000000"/>
              <w:right w:val="single" w:sz="8" w:space="0" w:color="000000"/>
            </w:tcBorders>
            <w:shd w:val="clear" w:color="auto" w:fill="auto"/>
            <w:tcMar>
              <w:top w:w="0" w:type="dxa"/>
              <w:left w:w="100" w:type="dxa"/>
              <w:bottom w:w="0" w:type="dxa"/>
              <w:right w:w="100" w:type="dxa"/>
            </w:tcMar>
          </w:tcPr>
          <w:p w14:paraId="645F563C" w14:textId="77777777" w:rsidR="00DB4AC2" w:rsidRDefault="00DB4AC2" w:rsidP="00A61A45">
            <w:pPr>
              <w:jc w:val="center"/>
            </w:pPr>
            <w:r>
              <w:t>4,236 / 100,000</w:t>
            </w:r>
          </w:p>
        </w:tc>
        <w:tc>
          <w:tcPr>
            <w:tcW w:w="1845" w:type="dxa"/>
            <w:tcBorders>
              <w:bottom w:val="single" w:sz="8" w:space="0" w:color="000000"/>
              <w:right w:val="single" w:sz="8" w:space="0" w:color="000000"/>
            </w:tcBorders>
            <w:shd w:val="clear" w:color="auto" w:fill="auto"/>
            <w:tcMar>
              <w:top w:w="0" w:type="dxa"/>
              <w:left w:w="100" w:type="dxa"/>
              <w:bottom w:w="0" w:type="dxa"/>
              <w:right w:w="100" w:type="dxa"/>
            </w:tcMar>
          </w:tcPr>
          <w:p w14:paraId="387C1556" w14:textId="77777777" w:rsidR="00DB4AC2" w:rsidRDefault="00DB4AC2" w:rsidP="00A61A45">
            <w:pPr>
              <w:jc w:val="center"/>
            </w:pPr>
            <w:r>
              <w:t xml:space="preserve"> </w:t>
            </w:r>
          </w:p>
        </w:tc>
        <w:tc>
          <w:tcPr>
            <w:tcW w:w="301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B4B6068" w14:textId="77777777" w:rsidR="00DB4AC2" w:rsidRDefault="00DB4AC2" w:rsidP="00A61A45"/>
        </w:tc>
        <w:tc>
          <w:tcPr>
            <w:tcW w:w="85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5BE394A" w14:textId="77777777" w:rsidR="00DB4AC2" w:rsidRDefault="00DB4AC2" w:rsidP="00A61A45"/>
        </w:tc>
      </w:tr>
      <w:tr w:rsidR="00DB4AC2" w14:paraId="535F7B5D" w14:textId="77777777" w:rsidTr="00A61A45">
        <w:trPr>
          <w:trHeight w:val="825"/>
        </w:trPr>
        <w:tc>
          <w:tcPr>
            <w:tcW w:w="1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DB3304B" w14:textId="77777777" w:rsidR="00DB4AC2" w:rsidRDefault="00DB4AC2" w:rsidP="00A61A45">
            <w:pPr>
              <w:jc w:val="right"/>
            </w:pPr>
            <w:r>
              <w:t>Incarceration rate for white men</w:t>
            </w:r>
          </w:p>
        </w:tc>
        <w:tc>
          <w:tcPr>
            <w:tcW w:w="1800" w:type="dxa"/>
            <w:tcBorders>
              <w:bottom w:val="single" w:sz="8" w:space="0" w:color="000000"/>
              <w:right w:val="single" w:sz="8" w:space="0" w:color="000000"/>
            </w:tcBorders>
            <w:shd w:val="clear" w:color="auto" w:fill="auto"/>
            <w:tcMar>
              <w:top w:w="0" w:type="dxa"/>
              <w:left w:w="100" w:type="dxa"/>
              <w:bottom w:w="0" w:type="dxa"/>
              <w:right w:w="100" w:type="dxa"/>
            </w:tcMar>
          </w:tcPr>
          <w:p w14:paraId="3E50A548" w14:textId="77777777" w:rsidR="00DB4AC2" w:rsidRDefault="00DB4AC2" w:rsidP="00A61A45">
            <w:pPr>
              <w:jc w:val="center"/>
            </w:pPr>
            <w:r>
              <w:t>422 / 100,000</w:t>
            </w:r>
          </w:p>
        </w:tc>
        <w:tc>
          <w:tcPr>
            <w:tcW w:w="1845" w:type="dxa"/>
            <w:tcBorders>
              <w:bottom w:val="single" w:sz="8" w:space="0" w:color="000000"/>
              <w:right w:val="single" w:sz="8" w:space="0" w:color="000000"/>
            </w:tcBorders>
            <w:shd w:val="clear" w:color="auto" w:fill="auto"/>
            <w:tcMar>
              <w:top w:w="0" w:type="dxa"/>
              <w:left w:w="100" w:type="dxa"/>
              <w:bottom w:w="0" w:type="dxa"/>
              <w:right w:w="100" w:type="dxa"/>
            </w:tcMar>
          </w:tcPr>
          <w:p w14:paraId="36E1948C" w14:textId="77777777" w:rsidR="00DB4AC2" w:rsidRDefault="00DB4AC2" w:rsidP="00A61A45">
            <w:pPr>
              <w:jc w:val="center"/>
            </w:pPr>
            <w:r>
              <w:t xml:space="preserve"> </w:t>
            </w:r>
          </w:p>
        </w:tc>
        <w:tc>
          <w:tcPr>
            <w:tcW w:w="301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70C8D17" w14:textId="77777777" w:rsidR="00DB4AC2" w:rsidRDefault="00DB4AC2" w:rsidP="00A61A45"/>
        </w:tc>
        <w:tc>
          <w:tcPr>
            <w:tcW w:w="85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78D50C0" w14:textId="77777777" w:rsidR="00DB4AC2" w:rsidRDefault="00DB4AC2" w:rsidP="00A61A45"/>
        </w:tc>
      </w:tr>
      <w:tr w:rsidR="00DB4AC2" w14:paraId="18F0F14E" w14:textId="77777777" w:rsidTr="00A61A45">
        <w:trPr>
          <w:trHeight w:val="285"/>
        </w:trPr>
        <w:tc>
          <w:tcPr>
            <w:tcW w:w="1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10C7FAC" w14:textId="77777777" w:rsidR="00DB4AC2" w:rsidRDefault="00DB4AC2" w:rsidP="00A61A45">
            <w:pPr>
              <w:rPr>
                <w:b/>
              </w:rPr>
            </w:pPr>
            <w:r>
              <w:rPr>
                <w:b/>
              </w:rPr>
              <w:t>Texas</w:t>
            </w:r>
          </w:p>
        </w:tc>
        <w:tc>
          <w:tcPr>
            <w:tcW w:w="1800" w:type="dxa"/>
            <w:tcBorders>
              <w:bottom w:val="single" w:sz="8" w:space="0" w:color="000000"/>
              <w:right w:val="single" w:sz="8" w:space="0" w:color="000000"/>
            </w:tcBorders>
            <w:shd w:val="clear" w:color="auto" w:fill="auto"/>
            <w:tcMar>
              <w:top w:w="0" w:type="dxa"/>
              <w:left w:w="100" w:type="dxa"/>
              <w:bottom w:w="0" w:type="dxa"/>
              <w:right w:w="100" w:type="dxa"/>
            </w:tcMar>
          </w:tcPr>
          <w:p w14:paraId="278A97A4" w14:textId="77777777" w:rsidR="00DB4AC2" w:rsidRDefault="00DB4AC2" w:rsidP="00A61A45">
            <w:pPr>
              <w:jc w:val="center"/>
            </w:pPr>
            <w:r>
              <w:t xml:space="preserve"> </w:t>
            </w:r>
          </w:p>
        </w:tc>
        <w:tc>
          <w:tcPr>
            <w:tcW w:w="1845" w:type="dxa"/>
            <w:tcBorders>
              <w:bottom w:val="single" w:sz="8" w:space="0" w:color="000000"/>
              <w:right w:val="single" w:sz="8" w:space="0" w:color="000000"/>
            </w:tcBorders>
            <w:shd w:val="clear" w:color="auto" w:fill="auto"/>
            <w:tcMar>
              <w:top w:w="0" w:type="dxa"/>
              <w:left w:w="100" w:type="dxa"/>
              <w:bottom w:w="0" w:type="dxa"/>
              <w:right w:w="100" w:type="dxa"/>
            </w:tcMar>
          </w:tcPr>
          <w:p w14:paraId="0AE8443A" w14:textId="77777777" w:rsidR="00DB4AC2" w:rsidRDefault="00DB4AC2" w:rsidP="00A61A45">
            <w:pPr>
              <w:jc w:val="center"/>
            </w:pPr>
            <w:r>
              <w:t xml:space="preserve"> </w:t>
            </w:r>
          </w:p>
        </w:tc>
        <w:tc>
          <w:tcPr>
            <w:tcW w:w="3015" w:type="dxa"/>
            <w:vMerge w:val="restart"/>
            <w:tcBorders>
              <w:bottom w:val="single" w:sz="8" w:space="0" w:color="000000"/>
              <w:right w:val="single" w:sz="8" w:space="0" w:color="000000"/>
            </w:tcBorders>
            <w:shd w:val="clear" w:color="auto" w:fill="auto"/>
            <w:tcMar>
              <w:top w:w="0" w:type="dxa"/>
              <w:left w:w="100" w:type="dxa"/>
              <w:bottom w:w="0" w:type="dxa"/>
              <w:right w:w="100" w:type="dxa"/>
            </w:tcMar>
          </w:tcPr>
          <w:p w14:paraId="0B8E09CA" w14:textId="77777777" w:rsidR="00DB4AC2" w:rsidRDefault="00DB4AC2" w:rsidP="00A61A45">
            <w:r>
              <w:t>Texas state profile from Prison Policy Initiative, 2023</w:t>
            </w:r>
          </w:p>
          <w:p w14:paraId="631A3E02" w14:textId="77777777" w:rsidR="00DB4AC2" w:rsidRDefault="00000000" w:rsidP="00A61A45">
            <w:pPr>
              <w:rPr>
                <w:color w:val="1155CC"/>
                <w:u w:val="single"/>
              </w:rPr>
            </w:pPr>
            <w:hyperlink r:id="rId11">
              <w:r w:rsidR="00DB4AC2">
                <w:rPr>
                  <w:color w:val="1155CC"/>
                  <w:u w:val="single"/>
                </w:rPr>
                <w:t>https://www.prisonpolicy.org/profiles/TX.html</w:t>
              </w:r>
            </w:hyperlink>
          </w:p>
          <w:p w14:paraId="00C9B257" w14:textId="77777777" w:rsidR="00DB4AC2" w:rsidRDefault="00DB4AC2" w:rsidP="00A61A45">
            <w:pPr>
              <w:jc w:val="center"/>
            </w:pPr>
            <w:r>
              <w:t xml:space="preserve"> </w:t>
            </w:r>
          </w:p>
        </w:tc>
        <w:tc>
          <w:tcPr>
            <w:tcW w:w="855" w:type="dxa"/>
            <w:vMerge w:val="restart"/>
            <w:tcBorders>
              <w:bottom w:val="single" w:sz="8" w:space="0" w:color="000000"/>
              <w:right w:val="single" w:sz="8" w:space="0" w:color="000000"/>
            </w:tcBorders>
            <w:shd w:val="clear" w:color="auto" w:fill="auto"/>
            <w:tcMar>
              <w:top w:w="0" w:type="dxa"/>
              <w:left w:w="100" w:type="dxa"/>
              <w:bottom w:w="0" w:type="dxa"/>
              <w:right w:w="100" w:type="dxa"/>
            </w:tcMar>
          </w:tcPr>
          <w:p w14:paraId="54CB5E63" w14:textId="77777777" w:rsidR="00DB4AC2" w:rsidRDefault="00DB4AC2" w:rsidP="00A61A45">
            <w:pPr>
              <w:jc w:val="center"/>
            </w:pPr>
            <w:r>
              <w:t>2021</w:t>
            </w:r>
          </w:p>
        </w:tc>
      </w:tr>
      <w:tr w:rsidR="00DB4AC2" w14:paraId="403F0EF0" w14:textId="77777777" w:rsidTr="00A61A45">
        <w:trPr>
          <w:trHeight w:val="555"/>
        </w:trPr>
        <w:tc>
          <w:tcPr>
            <w:tcW w:w="1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E660D82" w14:textId="77777777" w:rsidR="00DB4AC2" w:rsidRDefault="00DB4AC2" w:rsidP="00A61A45">
            <w:pPr>
              <w:jc w:val="right"/>
            </w:pPr>
            <w:r>
              <w:t xml:space="preserve">Black </w:t>
            </w:r>
          </w:p>
        </w:tc>
        <w:tc>
          <w:tcPr>
            <w:tcW w:w="1800" w:type="dxa"/>
            <w:tcBorders>
              <w:bottom w:val="single" w:sz="8" w:space="0" w:color="000000"/>
              <w:right w:val="single" w:sz="8" w:space="0" w:color="000000"/>
            </w:tcBorders>
            <w:shd w:val="clear" w:color="auto" w:fill="auto"/>
            <w:tcMar>
              <w:top w:w="0" w:type="dxa"/>
              <w:left w:w="100" w:type="dxa"/>
              <w:bottom w:w="0" w:type="dxa"/>
              <w:right w:w="100" w:type="dxa"/>
            </w:tcMar>
          </w:tcPr>
          <w:p w14:paraId="5C211BB3" w14:textId="77777777" w:rsidR="00DB4AC2" w:rsidRDefault="00DB4AC2" w:rsidP="00A61A45">
            <w:pPr>
              <w:jc w:val="center"/>
            </w:pPr>
            <w:r>
              <w:t>33% prisons, 28% jails</w:t>
            </w:r>
          </w:p>
        </w:tc>
        <w:tc>
          <w:tcPr>
            <w:tcW w:w="1845" w:type="dxa"/>
            <w:tcBorders>
              <w:bottom w:val="single" w:sz="8" w:space="0" w:color="000000"/>
              <w:right w:val="single" w:sz="8" w:space="0" w:color="000000"/>
            </w:tcBorders>
            <w:shd w:val="clear" w:color="auto" w:fill="auto"/>
            <w:tcMar>
              <w:top w:w="0" w:type="dxa"/>
              <w:left w:w="100" w:type="dxa"/>
              <w:bottom w:w="0" w:type="dxa"/>
              <w:right w:w="100" w:type="dxa"/>
            </w:tcMar>
          </w:tcPr>
          <w:p w14:paraId="7D309C62" w14:textId="77777777" w:rsidR="00DB4AC2" w:rsidRDefault="00DB4AC2" w:rsidP="00A61A45">
            <w:pPr>
              <w:jc w:val="center"/>
            </w:pPr>
            <w:r>
              <w:t>12%</w:t>
            </w:r>
          </w:p>
        </w:tc>
        <w:tc>
          <w:tcPr>
            <w:tcW w:w="301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CEC4D31" w14:textId="77777777" w:rsidR="00DB4AC2" w:rsidRDefault="00DB4AC2" w:rsidP="00A61A45"/>
        </w:tc>
        <w:tc>
          <w:tcPr>
            <w:tcW w:w="85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05A38BB" w14:textId="77777777" w:rsidR="00DB4AC2" w:rsidRDefault="00DB4AC2" w:rsidP="00A61A45"/>
        </w:tc>
      </w:tr>
      <w:tr w:rsidR="00DB4AC2" w14:paraId="0A014668" w14:textId="77777777" w:rsidTr="00A61A45">
        <w:trPr>
          <w:trHeight w:val="555"/>
        </w:trPr>
        <w:tc>
          <w:tcPr>
            <w:tcW w:w="1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E2CDF15" w14:textId="77777777" w:rsidR="00DB4AC2" w:rsidRDefault="00DB4AC2" w:rsidP="00A61A45">
            <w:pPr>
              <w:jc w:val="right"/>
            </w:pPr>
            <w:r>
              <w:t xml:space="preserve">White </w:t>
            </w:r>
          </w:p>
        </w:tc>
        <w:tc>
          <w:tcPr>
            <w:tcW w:w="1800" w:type="dxa"/>
            <w:tcBorders>
              <w:bottom w:val="single" w:sz="8" w:space="0" w:color="000000"/>
              <w:right w:val="single" w:sz="8" w:space="0" w:color="000000"/>
            </w:tcBorders>
            <w:shd w:val="clear" w:color="auto" w:fill="auto"/>
            <w:tcMar>
              <w:top w:w="0" w:type="dxa"/>
              <w:left w:w="100" w:type="dxa"/>
              <w:bottom w:w="0" w:type="dxa"/>
              <w:right w:w="100" w:type="dxa"/>
            </w:tcMar>
          </w:tcPr>
          <w:p w14:paraId="2A7716ED" w14:textId="77777777" w:rsidR="00DB4AC2" w:rsidRDefault="00DB4AC2" w:rsidP="00A61A45">
            <w:pPr>
              <w:jc w:val="center"/>
            </w:pPr>
            <w:r>
              <w:t>34% prisons, 40% jails</w:t>
            </w:r>
          </w:p>
        </w:tc>
        <w:tc>
          <w:tcPr>
            <w:tcW w:w="1845" w:type="dxa"/>
            <w:tcBorders>
              <w:bottom w:val="single" w:sz="8" w:space="0" w:color="000000"/>
              <w:right w:val="single" w:sz="8" w:space="0" w:color="000000"/>
            </w:tcBorders>
            <w:shd w:val="clear" w:color="auto" w:fill="auto"/>
            <w:tcMar>
              <w:top w:w="0" w:type="dxa"/>
              <w:left w:w="100" w:type="dxa"/>
              <w:bottom w:w="0" w:type="dxa"/>
              <w:right w:w="100" w:type="dxa"/>
            </w:tcMar>
          </w:tcPr>
          <w:p w14:paraId="35B743F6" w14:textId="77777777" w:rsidR="00DB4AC2" w:rsidRDefault="00DB4AC2" w:rsidP="00A61A45">
            <w:pPr>
              <w:jc w:val="center"/>
            </w:pPr>
            <w:r>
              <w:t>41%</w:t>
            </w:r>
          </w:p>
        </w:tc>
        <w:tc>
          <w:tcPr>
            <w:tcW w:w="301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2B7013E" w14:textId="77777777" w:rsidR="00DB4AC2" w:rsidRDefault="00DB4AC2" w:rsidP="00A61A45"/>
        </w:tc>
        <w:tc>
          <w:tcPr>
            <w:tcW w:w="85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1B78F4C" w14:textId="77777777" w:rsidR="00DB4AC2" w:rsidRDefault="00DB4AC2" w:rsidP="00A61A45"/>
        </w:tc>
      </w:tr>
      <w:tr w:rsidR="00DB4AC2" w14:paraId="4BCD20CE" w14:textId="77777777" w:rsidTr="00A61A45">
        <w:trPr>
          <w:trHeight w:val="555"/>
        </w:trPr>
        <w:tc>
          <w:tcPr>
            <w:tcW w:w="1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DF6B78E" w14:textId="77777777" w:rsidR="00DB4AC2" w:rsidRDefault="00DB4AC2" w:rsidP="00A61A45">
            <w:pPr>
              <w:jc w:val="right"/>
            </w:pPr>
            <w:r>
              <w:t xml:space="preserve">Hispanic </w:t>
            </w:r>
          </w:p>
        </w:tc>
        <w:tc>
          <w:tcPr>
            <w:tcW w:w="1800" w:type="dxa"/>
            <w:tcBorders>
              <w:bottom w:val="single" w:sz="8" w:space="0" w:color="000000"/>
              <w:right w:val="single" w:sz="8" w:space="0" w:color="000000"/>
            </w:tcBorders>
            <w:shd w:val="clear" w:color="auto" w:fill="auto"/>
            <w:tcMar>
              <w:top w:w="0" w:type="dxa"/>
              <w:left w:w="100" w:type="dxa"/>
              <w:bottom w:w="0" w:type="dxa"/>
              <w:right w:w="100" w:type="dxa"/>
            </w:tcMar>
          </w:tcPr>
          <w:p w14:paraId="2CECB022" w14:textId="77777777" w:rsidR="00DB4AC2" w:rsidRDefault="00DB4AC2" w:rsidP="00A61A45">
            <w:pPr>
              <w:jc w:val="center"/>
            </w:pPr>
            <w:r>
              <w:t>33% prisons, 31% jails</w:t>
            </w:r>
          </w:p>
        </w:tc>
        <w:tc>
          <w:tcPr>
            <w:tcW w:w="1845" w:type="dxa"/>
            <w:tcBorders>
              <w:bottom w:val="single" w:sz="8" w:space="0" w:color="000000"/>
              <w:right w:val="single" w:sz="8" w:space="0" w:color="000000"/>
            </w:tcBorders>
            <w:shd w:val="clear" w:color="auto" w:fill="auto"/>
            <w:tcMar>
              <w:top w:w="0" w:type="dxa"/>
              <w:left w:w="100" w:type="dxa"/>
              <w:bottom w:w="0" w:type="dxa"/>
              <w:right w:w="100" w:type="dxa"/>
            </w:tcMar>
          </w:tcPr>
          <w:p w14:paraId="0F2DD143" w14:textId="77777777" w:rsidR="00DB4AC2" w:rsidRDefault="00DB4AC2" w:rsidP="00A61A45">
            <w:pPr>
              <w:jc w:val="center"/>
            </w:pPr>
            <w:r>
              <w:t>40%</w:t>
            </w:r>
          </w:p>
        </w:tc>
        <w:tc>
          <w:tcPr>
            <w:tcW w:w="301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BC1A0B3" w14:textId="77777777" w:rsidR="00DB4AC2" w:rsidRDefault="00DB4AC2" w:rsidP="00A61A45"/>
        </w:tc>
        <w:tc>
          <w:tcPr>
            <w:tcW w:w="85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E3ED70E" w14:textId="77777777" w:rsidR="00DB4AC2" w:rsidRDefault="00DB4AC2" w:rsidP="00A61A45"/>
        </w:tc>
      </w:tr>
      <w:tr w:rsidR="00DB4AC2" w14:paraId="23144D7F" w14:textId="77777777" w:rsidTr="00A61A45">
        <w:trPr>
          <w:trHeight w:val="285"/>
        </w:trPr>
        <w:tc>
          <w:tcPr>
            <w:tcW w:w="1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7706E42" w14:textId="77777777" w:rsidR="00DB4AC2" w:rsidRDefault="00DB4AC2" w:rsidP="00A61A45">
            <w:pPr>
              <w:rPr>
                <w:b/>
              </w:rPr>
            </w:pPr>
            <w:r>
              <w:rPr>
                <w:b/>
              </w:rPr>
              <w:t>Arizona</w:t>
            </w:r>
          </w:p>
        </w:tc>
        <w:tc>
          <w:tcPr>
            <w:tcW w:w="1800" w:type="dxa"/>
            <w:tcBorders>
              <w:bottom w:val="single" w:sz="8" w:space="0" w:color="000000"/>
              <w:right w:val="single" w:sz="8" w:space="0" w:color="000000"/>
            </w:tcBorders>
            <w:shd w:val="clear" w:color="auto" w:fill="auto"/>
            <w:tcMar>
              <w:top w:w="0" w:type="dxa"/>
              <w:left w:w="100" w:type="dxa"/>
              <w:bottom w:w="0" w:type="dxa"/>
              <w:right w:w="100" w:type="dxa"/>
            </w:tcMar>
          </w:tcPr>
          <w:p w14:paraId="4F429146" w14:textId="77777777" w:rsidR="00DB4AC2" w:rsidRDefault="00DB4AC2" w:rsidP="00A61A45">
            <w:pPr>
              <w:jc w:val="center"/>
            </w:pPr>
            <w:r>
              <w:t xml:space="preserve"> </w:t>
            </w:r>
          </w:p>
        </w:tc>
        <w:tc>
          <w:tcPr>
            <w:tcW w:w="1845" w:type="dxa"/>
            <w:tcBorders>
              <w:bottom w:val="single" w:sz="8" w:space="0" w:color="000000"/>
              <w:right w:val="single" w:sz="8" w:space="0" w:color="000000"/>
            </w:tcBorders>
            <w:shd w:val="clear" w:color="auto" w:fill="auto"/>
            <w:tcMar>
              <w:top w:w="0" w:type="dxa"/>
              <w:left w:w="100" w:type="dxa"/>
              <w:bottom w:w="0" w:type="dxa"/>
              <w:right w:w="100" w:type="dxa"/>
            </w:tcMar>
          </w:tcPr>
          <w:p w14:paraId="47CC0637" w14:textId="77777777" w:rsidR="00DB4AC2" w:rsidRDefault="00DB4AC2" w:rsidP="00A61A45">
            <w:pPr>
              <w:jc w:val="center"/>
            </w:pPr>
            <w:r>
              <w:t xml:space="preserve"> </w:t>
            </w:r>
          </w:p>
        </w:tc>
        <w:tc>
          <w:tcPr>
            <w:tcW w:w="3015" w:type="dxa"/>
            <w:vMerge w:val="restart"/>
            <w:tcBorders>
              <w:bottom w:val="single" w:sz="8" w:space="0" w:color="000000"/>
              <w:right w:val="single" w:sz="8" w:space="0" w:color="000000"/>
            </w:tcBorders>
            <w:shd w:val="clear" w:color="auto" w:fill="auto"/>
            <w:tcMar>
              <w:top w:w="0" w:type="dxa"/>
              <w:left w:w="100" w:type="dxa"/>
              <w:bottom w:w="0" w:type="dxa"/>
              <w:right w:w="100" w:type="dxa"/>
            </w:tcMar>
          </w:tcPr>
          <w:p w14:paraId="7917595F" w14:textId="77777777" w:rsidR="00DB4AC2" w:rsidRDefault="00DB4AC2" w:rsidP="00A61A45">
            <w:pPr>
              <w:rPr>
                <w:color w:val="1155CC"/>
                <w:u w:val="single"/>
              </w:rPr>
            </w:pPr>
            <w:r>
              <w:t xml:space="preserve">Incarceration trends in Arizona from Prison Policy Initiative, 2023 </w:t>
            </w:r>
            <w:hyperlink r:id="rId12">
              <w:r>
                <w:rPr>
                  <w:color w:val="1155CC"/>
                  <w:u w:val="single"/>
                </w:rPr>
                <w:t>https://www.prisonpolicy.org/profiles/AZ.html</w:t>
              </w:r>
            </w:hyperlink>
          </w:p>
          <w:p w14:paraId="0FCC9936" w14:textId="77777777" w:rsidR="00DB4AC2" w:rsidRDefault="00DB4AC2" w:rsidP="00A61A45">
            <w:pPr>
              <w:jc w:val="center"/>
            </w:pPr>
            <w:r>
              <w:t xml:space="preserve"> </w:t>
            </w:r>
          </w:p>
        </w:tc>
        <w:tc>
          <w:tcPr>
            <w:tcW w:w="855" w:type="dxa"/>
            <w:vMerge w:val="restart"/>
            <w:tcBorders>
              <w:bottom w:val="single" w:sz="8" w:space="0" w:color="000000"/>
              <w:right w:val="single" w:sz="8" w:space="0" w:color="000000"/>
            </w:tcBorders>
            <w:shd w:val="clear" w:color="auto" w:fill="auto"/>
            <w:tcMar>
              <w:top w:w="0" w:type="dxa"/>
              <w:left w:w="100" w:type="dxa"/>
              <w:bottom w:w="0" w:type="dxa"/>
              <w:right w:w="100" w:type="dxa"/>
            </w:tcMar>
          </w:tcPr>
          <w:p w14:paraId="371E5E4C" w14:textId="77777777" w:rsidR="00DB4AC2" w:rsidRDefault="00DB4AC2" w:rsidP="00A61A45">
            <w:pPr>
              <w:jc w:val="center"/>
            </w:pPr>
            <w:r>
              <w:t>2021</w:t>
            </w:r>
          </w:p>
        </w:tc>
      </w:tr>
      <w:tr w:rsidR="00DB4AC2" w14:paraId="199D4139" w14:textId="77777777" w:rsidTr="00A61A45">
        <w:trPr>
          <w:trHeight w:val="555"/>
        </w:trPr>
        <w:tc>
          <w:tcPr>
            <w:tcW w:w="1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CEDCA57" w14:textId="77777777" w:rsidR="00DB4AC2" w:rsidRDefault="00DB4AC2" w:rsidP="00A61A45">
            <w:pPr>
              <w:jc w:val="right"/>
            </w:pPr>
            <w:r>
              <w:t xml:space="preserve">Black </w:t>
            </w:r>
          </w:p>
        </w:tc>
        <w:tc>
          <w:tcPr>
            <w:tcW w:w="1800" w:type="dxa"/>
            <w:tcBorders>
              <w:bottom w:val="single" w:sz="8" w:space="0" w:color="000000"/>
              <w:right w:val="single" w:sz="8" w:space="0" w:color="000000"/>
            </w:tcBorders>
            <w:shd w:val="clear" w:color="auto" w:fill="auto"/>
            <w:tcMar>
              <w:top w:w="0" w:type="dxa"/>
              <w:left w:w="100" w:type="dxa"/>
              <w:bottom w:w="0" w:type="dxa"/>
              <w:right w:w="100" w:type="dxa"/>
            </w:tcMar>
          </w:tcPr>
          <w:p w14:paraId="29785734" w14:textId="77777777" w:rsidR="00DB4AC2" w:rsidRDefault="00DB4AC2" w:rsidP="00A61A45">
            <w:pPr>
              <w:jc w:val="center"/>
            </w:pPr>
            <w:r>
              <w:t>15% prisons, 16% jails</w:t>
            </w:r>
          </w:p>
        </w:tc>
        <w:tc>
          <w:tcPr>
            <w:tcW w:w="1845" w:type="dxa"/>
            <w:tcBorders>
              <w:bottom w:val="single" w:sz="8" w:space="0" w:color="000000"/>
              <w:right w:val="single" w:sz="8" w:space="0" w:color="000000"/>
            </w:tcBorders>
            <w:shd w:val="clear" w:color="auto" w:fill="auto"/>
            <w:tcMar>
              <w:top w:w="0" w:type="dxa"/>
              <w:left w:w="100" w:type="dxa"/>
              <w:bottom w:w="0" w:type="dxa"/>
              <w:right w:w="100" w:type="dxa"/>
            </w:tcMar>
          </w:tcPr>
          <w:p w14:paraId="08B63970" w14:textId="77777777" w:rsidR="00DB4AC2" w:rsidRDefault="00DB4AC2" w:rsidP="00A61A45">
            <w:pPr>
              <w:jc w:val="center"/>
            </w:pPr>
            <w:r>
              <w:t>4%</w:t>
            </w:r>
          </w:p>
        </w:tc>
        <w:tc>
          <w:tcPr>
            <w:tcW w:w="301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1C64578" w14:textId="77777777" w:rsidR="00DB4AC2" w:rsidRDefault="00DB4AC2" w:rsidP="00A61A45"/>
        </w:tc>
        <w:tc>
          <w:tcPr>
            <w:tcW w:w="85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E63E6E2" w14:textId="77777777" w:rsidR="00DB4AC2" w:rsidRDefault="00DB4AC2" w:rsidP="00A61A45"/>
        </w:tc>
      </w:tr>
      <w:tr w:rsidR="00DB4AC2" w14:paraId="0D1C6321" w14:textId="77777777" w:rsidTr="00A61A45">
        <w:trPr>
          <w:trHeight w:val="555"/>
        </w:trPr>
        <w:tc>
          <w:tcPr>
            <w:tcW w:w="1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0DBE85F" w14:textId="77777777" w:rsidR="00DB4AC2" w:rsidRDefault="00DB4AC2" w:rsidP="00A61A45">
            <w:pPr>
              <w:jc w:val="right"/>
            </w:pPr>
            <w:r>
              <w:t xml:space="preserve">White </w:t>
            </w:r>
          </w:p>
        </w:tc>
        <w:tc>
          <w:tcPr>
            <w:tcW w:w="1800" w:type="dxa"/>
            <w:tcBorders>
              <w:bottom w:val="single" w:sz="8" w:space="0" w:color="000000"/>
              <w:right w:val="single" w:sz="8" w:space="0" w:color="000000"/>
            </w:tcBorders>
            <w:shd w:val="clear" w:color="auto" w:fill="auto"/>
            <w:tcMar>
              <w:top w:w="0" w:type="dxa"/>
              <w:left w:w="100" w:type="dxa"/>
              <w:bottom w:w="0" w:type="dxa"/>
              <w:right w:w="100" w:type="dxa"/>
            </w:tcMar>
          </w:tcPr>
          <w:p w14:paraId="4F6E54FC" w14:textId="77777777" w:rsidR="00DB4AC2" w:rsidRDefault="00DB4AC2" w:rsidP="00A61A45">
            <w:pPr>
              <w:jc w:val="center"/>
            </w:pPr>
            <w:r>
              <w:t>38% prisons, 55% jails</w:t>
            </w:r>
          </w:p>
        </w:tc>
        <w:tc>
          <w:tcPr>
            <w:tcW w:w="1845" w:type="dxa"/>
            <w:tcBorders>
              <w:bottom w:val="single" w:sz="8" w:space="0" w:color="000000"/>
              <w:right w:val="single" w:sz="8" w:space="0" w:color="000000"/>
            </w:tcBorders>
            <w:shd w:val="clear" w:color="auto" w:fill="auto"/>
            <w:tcMar>
              <w:top w:w="0" w:type="dxa"/>
              <w:left w:w="100" w:type="dxa"/>
              <w:bottom w:w="0" w:type="dxa"/>
              <w:right w:w="100" w:type="dxa"/>
            </w:tcMar>
          </w:tcPr>
          <w:p w14:paraId="56BF2488" w14:textId="77777777" w:rsidR="00DB4AC2" w:rsidRDefault="00DB4AC2" w:rsidP="00A61A45">
            <w:pPr>
              <w:jc w:val="center"/>
            </w:pPr>
            <w:r>
              <w:t>53%</w:t>
            </w:r>
          </w:p>
        </w:tc>
        <w:tc>
          <w:tcPr>
            <w:tcW w:w="301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DE95F34" w14:textId="77777777" w:rsidR="00DB4AC2" w:rsidRDefault="00DB4AC2" w:rsidP="00A61A45"/>
        </w:tc>
        <w:tc>
          <w:tcPr>
            <w:tcW w:w="85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CF63A02" w14:textId="77777777" w:rsidR="00DB4AC2" w:rsidRDefault="00DB4AC2" w:rsidP="00A61A45"/>
        </w:tc>
      </w:tr>
      <w:tr w:rsidR="00DB4AC2" w14:paraId="2F4FF90C" w14:textId="77777777" w:rsidTr="00A61A45">
        <w:trPr>
          <w:trHeight w:val="555"/>
        </w:trPr>
        <w:tc>
          <w:tcPr>
            <w:tcW w:w="1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5139AF8" w14:textId="77777777" w:rsidR="00DB4AC2" w:rsidRDefault="00DB4AC2" w:rsidP="00A61A45">
            <w:pPr>
              <w:jc w:val="right"/>
            </w:pPr>
            <w:r>
              <w:t xml:space="preserve">Hispanic </w:t>
            </w:r>
          </w:p>
        </w:tc>
        <w:tc>
          <w:tcPr>
            <w:tcW w:w="1800" w:type="dxa"/>
            <w:tcBorders>
              <w:bottom w:val="single" w:sz="8" w:space="0" w:color="000000"/>
              <w:right w:val="single" w:sz="8" w:space="0" w:color="000000"/>
            </w:tcBorders>
            <w:shd w:val="clear" w:color="auto" w:fill="auto"/>
            <w:tcMar>
              <w:top w:w="0" w:type="dxa"/>
              <w:left w:w="100" w:type="dxa"/>
              <w:bottom w:w="0" w:type="dxa"/>
              <w:right w:w="100" w:type="dxa"/>
            </w:tcMar>
          </w:tcPr>
          <w:p w14:paraId="2C2CD57E" w14:textId="77777777" w:rsidR="00DB4AC2" w:rsidRDefault="00DB4AC2" w:rsidP="00A61A45">
            <w:pPr>
              <w:jc w:val="center"/>
            </w:pPr>
            <w:r>
              <w:t>39% prisons, 20% jails</w:t>
            </w:r>
          </w:p>
        </w:tc>
        <w:tc>
          <w:tcPr>
            <w:tcW w:w="1845" w:type="dxa"/>
            <w:tcBorders>
              <w:bottom w:val="single" w:sz="8" w:space="0" w:color="000000"/>
              <w:right w:val="single" w:sz="8" w:space="0" w:color="000000"/>
            </w:tcBorders>
            <w:shd w:val="clear" w:color="auto" w:fill="auto"/>
            <w:tcMar>
              <w:top w:w="0" w:type="dxa"/>
              <w:left w:w="100" w:type="dxa"/>
              <w:bottom w:w="0" w:type="dxa"/>
              <w:right w:w="100" w:type="dxa"/>
            </w:tcMar>
          </w:tcPr>
          <w:p w14:paraId="4F06FB7E" w14:textId="77777777" w:rsidR="00DB4AC2" w:rsidRDefault="00DB4AC2" w:rsidP="00A61A45">
            <w:pPr>
              <w:jc w:val="center"/>
            </w:pPr>
            <w:r>
              <w:t>32%</w:t>
            </w:r>
          </w:p>
        </w:tc>
        <w:tc>
          <w:tcPr>
            <w:tcW w:w="301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9EAFDDE" w14:textId="77777777" w:rsidR="00DB4AC2" w:rsidRDefault="00DB4AC2" w:rsidP="00A61A45"/>
        </w:tc>
        <w:tc>
          <w:tcPr>
            <w:tcW w:w="85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71A1979" w14:textId="77777777" w:rsidR="00DB4AC2" w:rsidRDefault="00DB4AC2" w:rsidP="00A61A45"/>
        </w:tc>
      </w:tr>
      <w:tr w:rsidR="00DB4AC2" w14:paraId="39947B35" w14:textId="77777777" w:rsidTr="00A61A45">
        <w:trPr>
          <w:trHeight w:val="555"/>
        </w:trPr>
        <w:tc>
          <w:tcPr>
            <w:tcW w:w="1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A11FCC7" w14:textId="77777777" w:rsidR="00DB4AC2" w:rsidRDefault="00DB4AC2" w:rsidP="00A61A45">
            <w:pPr>
              <w:jc w:val="right"/>
            </w:pPr>
            <w:r>
              <w:t xml:space="preserve">NA/AN </w:t>
            </w:r>
          </w:p>
        </w:tc>
        <w:tc>
          <w:tcPr>
            <w:tcW w:w="1800" w:type="dxa"/>
            <w:tcBorders>
              <w:bottom w:val="single" w:sz="8" w:space="0" w:color="000000"/>
              <w:right w:val="single" w:sz="8" w:space="0" w:color="000000"/>
            </w:tcBorders>
            <w:shd w:val="clear" w:color="auto" w:fill="auto"/>
            <w:tcMar>
              <w:top w:w="0" w:type="dxa"/>
              <w:left w:w="100" w:type="dxa"/>
              <w:bottom w:w="0" w:type="dxa"/>
              <w:right w:w="100" w:type="dxa"/>
            </w:tcMar>
          </w:tcPr>
          <w:p w14:paraId="0F1B39B5" w14:textId="77777777" w:rsidR="00DB4AC2" w:rsidRDefault="00DB4AC2" w:rsidP="00A61A45">
            <w:pPr>
              <w:jc w:val="center"/>
            </w:pPr>
            <w:r>
              <w:t>6% prisons, 8% jails</w:t>
            </w:r>
          </w:p>
        </w:tc>
        <w:tc>
          <w:tcPr>
            <w:tcW w:w="1845" w:type="dxa"/>
            <w:tcBorders>
              <w:bottom w:val="single" w:sz="8" w:space="0" w:color="000000"/>
              <w:right w:val="single" w:sz="8" w:space="0" w:color="000000"/>
            </w:tcBorders>
            <w:shd w:val="clear" w:color="auto" w:fill="auto"/>
            <w:tcMar>
              <w:top w:w="0" w:type="dxa"/>
              <w:left w:w="100" w:type="dxa"/>
              <w:bottom w:w="0" w:type="dxa"/>
              <w:right w:w="100" w:type="dxa"/>
            </w:tcMar>
          </w:tcPr>
          <w:p w14:paraId="22819F4F" w14:textId="77777777" w:rsidR="00DB4AC2" w:rsidRDefault="00DB4AC2" w:rsidP="00A61A45">
            <w:pPr>
              <w:jc w:val="center"/>
            </w:pPr>
            <w:r>
              <w:t>4%</w:t>
            </w:r>
          </w:p>
        </w:tc>
        <w:tc>
          <w:tcPr>
            <w:tcW w:w="301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1C96945" w14:textId="77777777" w:rsidR="00DB4AC2" w:rsidRDefault="00DB4AC2" w:rsidP="00A61A45"/>
        </w:tc>
        <w:tc>
          <w:tcPr>
            <w:tcW w:w="85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6D87887" w14:textId="77777777" w:rsidR="00DB4AC2" w:rsidRDefault="00DB4AC2" w:rsidP="00A61A45"/>
        </w:tc>
      </w:tr>
    </w:tbl>
    <w:p w14:paraId="2A31E4D7" w14:textId="77777777" w:rsidR="009A3E5A" w:rsidRDefault="009A3E5A" w:rsidP="009F02BE">
      <w:pPr>
        <w:pStyle w:val="ListParagraph"/>
        <w:ind w:left="0"/>
        <w:rPr>
          <w:b/>
          <w:color w:val="000000"/>
        </w:rPr>
      </w:pPr>
    </w:p>
    <w:p w14:paraId="3B2F2243" w14:textId="77777777" w:rsidR="009A3E5A" w:rsidRDefault="009A3E5A">
      <w:pPr>
        <w:rPr>
          <w:b/>
          <w:color w:val="000000"/>
        </w:rPr>
      </w:pPr>
      <w:r>
        <w:rPr>
          <w:b/>
          <w:color w:val="000000"/>
        </w:rPr>
        <w:br w:type="page"/>
      </w:r>
    </w:p>
    <w:p w14:paraId="09739CBB" w14:textId="5724D5E9" w:rsidR="007E1E53" w:rsidRPr="009F02BE" w:rsidRDefault="00D605D0" w:rsidP="009F02BE">
      <w:pPr>
        <w:pStyle w:val="ListParagraph"/>
        <w:ind w:left="0"/>
        <w:rPr>
          <w:b/>
          <w:color w:val="000000"/>
        </w:rPr>
      </w:pPr>
      <w:r w:rsidRPr="009F02BE">
        <w:rPr>
          <w:b/>
          <w:color w:val="000000"/>
        </w:rPr>
        <w:lastRenderedPageBreak/>
        <w:t>Reviewer #3 (Remarks to the Author):</w:t>
      </w:r>
    </w:p>
    <w:p w14:paraId="000000AD" w14:textId="2924F264" w:rsidR="00C17AED" w:rsidRDefault="00D605D0" w:rsidP="0025720C">
      <w:pPr>
        <w:jc w:val="both"/>
        <w:rPr>
          <w:b/>
          <w:color w:val="000000"/>
        </w:rPr>
      </w:pPr>
      <w:r w:rsidRPr="00D605D0">
        <w:rPr>
          <w:b/>
          <w:color w:val="000000"/>
        </w:rPr>
        <w:br/>
        <w:t>The authors have greatly improved their already strong manuscript in response to Reviewer comments, with several additional sensitivity analyses and important clarifications to the text. I recommend this manuscript for publication and believe it will have a meaningful impact on epidemiologic research on the health of incarcerated populations as well as informing actions to address extreme heat exposure.</w:t>
      </w:r>
    </w:p>
    <w:p w14:paraId="2D91875A" w14:textId="77777777" w:rsidR="007E1E53" w:rsidRDefault="007E1E53" w:rsidP="0025720C">
      <w:pPr>
        <w:jc w:val="both"/>
        <w:rPr>
          <w:b/>
          <w:color w:val="000000"/>
        </w:rPr>
      </w:pPr>
    </w:p>
    <w:p w14:paraId="62FA9B7F" w14:textId="08440801" w:rsidR="007E1E53" w:rsidRPr="00CF609A" w:rsidRDefault="00B41284" w:rsidP="007E1E53">
      <w:pPr>
        <w:jc w:val="both"/>
        <w:rPr>
          <w:bCs/>
          <w:color w:val="000000"/>
        </w:rPr>
      </w:pPr>
      <w:r w:rsidRPr="00B41284">
        <w:rPr>
          <w:bCs/>
          <w:color w:val="000000"/>
        </w:rPr>
        <w:t>We thank the Reviewer for the thoughtful and constructive comments.</w:t>
      </w:r>
    </w:p>
    <w:p w14:paraId="052E7992" w14:textId="77777777" w:rsidR="007E1E53" w:rsidRPr="008E7A58" w:rsidRDefault="007E1E53" w:rsidP="0025720C">
      <w:pPr>
        <w:jc w:val="both"/>
        <w:rPr>
          <w:bCs/>
          <w:color w:val="000000"/>
        </w:rPr>
      </w:pPr>
    </w:p>
    <w:p w14:paraId="000000AE" w14:textId="77777777" w:rsidR="00C17AED" w:rsidRPr="00E03C33" w:rsidRDefault="00C17AED" w:rsidP="0025720C">
      <w:pPr>
        <w:jc w:val="both"/>
        <w:rPr>
          <w:lang w:val="en-US"/>
        </w:rPr>
      </w:pPr>
    </w:p>
    <w:sectPr w:rsidR="00C17AED" w:rsidRPr="00E03C33">
      <w:footerReference w:type="even" r:id="rId13"/>
      <w:footerReference w:type="default" r:id="rId14"/>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18E04" w14:textId="77777777" w:rsidR="002410C9" w:rsidRDefault="002410C9" w:rsidP="00844346">
      <w:r>
        <w:separator/>
      </w:r>
    </w:p>
  </w:endnote>
  <w:endnote w:type="continuationSeparator" w:id="0">
    <w:p w14:paraId="0508FCBC" w14:textId="77777777" w:rsidR="002410C9" w:rsidRDefault="002410C9" w:rsidP="00844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10374355"/>
      <w:docPartObj>
        <w:docPartGallery w:val="Page Numbers (Bottom of Page)"/>
        <w:docPartUnique/>
      </w:docPartObj>
    </w:sdtPr>
    <w:sdtContent>
      <w:p w14:paraId="103EC154" w14:textId="486296CD" w:rsidR="00844346" w:rsidRDefault="00844346" w:rsidP="005E0E1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C149F4" w14:textId="77777777" w:rsidR="00844346" w:rsidRDefault="008443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8357521"/>
      <w:docPartObj>
        <w:docPartGallery w:val="Page Numbers (Bottom of Page)"/>
        <w:docPartUnique/>
      </w:docPartObj>
    </w:sdtPr>
    <w:sdtContent>
      <w:p w14:paraId="6DC8AEDD" w14:textId="67D51704" w:rsidR="00844346" w:rsidRDefault="00844346" w:rsidP="005E0E1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84FC1D" w14:textId="77777777" w:rsidR="00844346" w:rsidRDefault="008443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54C90" w14:textId="77777777" w:rsidR="002410C9" w:rsidRDefault="002410C9" w:rsidP="00844346">
      <w:r>
        <w:separator/>
      </w:r>
    </w:p>
  </w:footnote>
  <w:footnote w:type="continuationSeparator" w:id="0">
    <w:p w14:paraId="37914594" w14:textId="77777777" w:rsidR="002410C9" w:rsidRDefault="002410C9" w:rsidP="008443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57834"/>
    <w:multiLevelType w:val="multilevel"/>
    <w:tmpl w:val="6A606F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384C0444"/>
    <w:multiLevelType w:val="multilevel"/>
    <w:tmpl w:val="CA2232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5E4535AF"/>
    <w:multiLevelType w:val="hybridMultilevel"/>
    <w:tmpl w:val="9BEAEC70"/>
    <w:lvl w:ilvl="0" w:tplc="C194DD84">
      <w:start w:val="2022"/>
      <w:numFmt w:val="bullet"/>
      <w:lvlText w:val="-"/>
      <w:lvlJc w:val="left"/>
      <w:pPr>
        <w:ind w:left="360" w:hanging="36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07679655">
    <w:abstractNumId w:val="0"/>
  </w:num>
  <w:num w:numId="2" w16cid:durableId="1910991572">
    <w:abstractNumId w:val="1"/>
  </w:num>
  <w:num w:numId="3" w16cid:durableId="78245836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AED"/>
    <w:rsid w:val="00001169"/>
    <w:rsid w:val="00002687"/>
    <w:rsid w:val="00004D8D"/>
    <w:rsid w:val="000104C9"/>
    <w:rsid w:val="000127FE"/>
    <w:rsid w:val="000209EF"/>
    <w:rsid w:val="000213B1"/>
    <w:rsid w:val="0002736A"/>
    <w:rsid w:val="000275A4"/>
    <w:rsid w:val="00027ACB"/>
    <w:rsid w:val="00030478"/>
    <w:rsid w:val="00031EA8"/>
    <w:rsid w:val="0004059C"/>
    <w:rsid w:val="000432CA"/>
    <w:rsid w:val="00043982"/>
    <w:rsid w:val="00044A2C"/>
    <w:rsid w:val="00045E7D"/>
    <w:rsid w:val="000572D3"/>
    <w:rsid w:val="00061DFD"/>
    <w:rsid w:val="00062E97"/>
    <w:rsid w:val="000645C4"/>
    <w:rsid w:val="00064848"/>
    <w:rsid w:val="00067A30"/>
    <w:rsid w:val="00070D6E"/>
    <w:rsid w:val="0007370E"/>
    <w:rsid w:val="00077799"/>
    <w:rsid w:val="00080A08"/>
    <w:rsid w:val="00080A5C"/>
    <w:rsid w:val="00082736"/>
    <w:rsid w:val="000859DF"/>
    <w:rsid w:val="0008728F"/>
    <w:rsid w:val="00091012"/>
    <w:rsid w:val="00092AD5"/>
    <w:rsid w:val="0009348F"/>
    <w:rsid w:val="00096217"/>
    <w:rsid w:val="000A1274"/>
    <w:rsid w:val="000A43D6"/>
    <w:rsid w:val="000B0F51"/>
    <w:rsid w:val="000B3BD9"/>
    <w:rsid w:val="000C0F1F"/>
    <w:rsid w:val="000C178C"/>
    <w:rsid w:val="000C1C42"/>
    <w:rsid w:val="000C4F4B"/>
    <w:rsid w:val="000C524E"/>
    <w:rsid w:val="000D0588"/>
    <w:rsid w:val="000D3660"/>
    <w:rsid w:val="000E0AB6"/>
    <w:rsid w:val="000E0DEB"/>
    <w:rsid w:val="000E152F"/>
    <w:rsid w:val="000E2DAE"/>
    <w:rsid w:val="000E6768"/>
    <w:rsid w:val="000E6CFB"/>
    <w:rsid w:val="000F3797"/>
    <w:rsid w:val="000F4D26"/>
    <w:rsid w:val="000F5F03"/>
    <w:rsid w:val="00103DCF"/>
    <w:rsid w:val="00107C3B"/>
    <w:rsid w:val="001106E9"/>
    <w:rsid w:val="001147CA"/>
    <w:rsid w:val="00114E39"/>
    <w:rsid w:val="001151E2"/>
    <w:rsid w:val="00115A65"/>
    <w:rsid w:val="001219FD"/>
    <w:rsid w:val="001221FA"/>
    <w:rsid w:val="00122CF0"/>
    <w:rsid w:val="00136072"/>
    <w:rsid w:val="00142F0A"/>
    <w:rsid w:val="001551B9"/>
    <w:rsid w:val="00163CD0"/>
    <w:rsid w:val="00163D41"/>
    <w:rsid w:val="001723A3"/>
    <w:rsid w:val="001727AF"/>
    <w:rsid w:val="00174635"/>
    <w:rsid w:val="001748CF"/>
    <w:rsid w:val="00176D85"/>
    <w:rsid w:val="001803F7"/>
    <w:rsid w:val="0018382E"/>
    <w:rsid w:val="00184072"/>
    <w:rsid w:val="001A08FE"/>
    <w:rsid w:val="001A0CB1"/>
    <w:rsid w:val="001A1298"/>
    <w:rsid w:val="001A169E"/>
    <w:rsid w:val="001A18ED"/>
    <w:rsid w:val="001A7CDB"/>
    <w:rsid w:val="001B06C9"/>
    <w:rsid w:val="001B1C85"/>
    <w:rsid w:val="001B20F8"/>
    <w:rsid w:val="001B2C6D"/>
    <w:rsid w:val="001B3F71"/>
    <w:rsid w:val="001B4366"/>
    <w:rsid w:val="001B5697"/>
    <w:rsid w:val="001B5DD9"/>
    <w:rsid w:val="001B5FF3"/>
    <w:rsid w:val="001B7D4C"/>
    <w:rsid w:val="001B7E04"/>
    <w:rsid w:val="001C213C"/>
    <w:rsid w:val="001C2580"/>
    <w:rsid w:val="001C2CB1"/>
    <w:rsid w:val="001C688D"/>
    <w:rsid w:val="001C7415"/>
    <w:rsid w:val="001C76B6"/>
    <w:rsid w:val="001D3DE0"/>
    <w:rsid w:val="001D4BBE"/>
    <w:rsid w:val="001D5854"/>
    <w:rsid w:val="001D5974"/>
    <w:rsid w:val="001D5F0F"/>
    <w:rsid w:val="001E090E"/>
    <w:rsid w:val="001E0943"/>
    <w:rsid w:val="001E30A0"/>
    <w:rsid w:val="001E45F0"/>
    <w:rsid w:val="001E5747"/>
    <w:rsid w:val="001F1D9B"/>
    <w:rsid w:val="001F6C85"/>
    <w:rsid w:val="001F77F3"/>
    <w:rsid w:val="00200CDF"/>
    <w:rsid w:val="00200F9B"/>
    <w:rsid w:val="00202582"/>
    <w:rsid w:val="002036C8"/>
    <w:rsid w:val="00210309"/>
    <w:rsid w:val="00210543"/>
    <w:rsid w:val="00210ED5"/>
    <w:rsid w:val="00211AE0"/>
    <w:rsid w:val="00212C78"/>
    <w:rsid w:val="00214B9F"/>
    <w:rsid w:val="00214FCF"/>
    <w:rsid w:val="00215F47"/>
    <w:rsid w:val="00216F54"/>
    <w:rsid w:val="002226FA"/>
    <w:rsid w:val="00222D6F"/>
    <w:rsid w:val="00224241"/>
    <w:rsid w:val="0022640D"/>
    <w:rsid w:val="002315C9"/>
    <w:rsid w:val="0023271E"/>
    <w:rsid w:val="002410C9"/>
    <w:rsid w:val="00242798"/>
    <w:rsid w:val="0024551D"/>
    <w:rsid w:val="0024782A"/>
    <w:rsid w:val="0025383F"/>
    <w:rsid w:val="002539C2"/>
    <w:rsid w:val="0025639D"/>
    <w:rsid w:val="0025720C"/>
    <w:rsid w:val="00261743"/>
    <w:rsid w:val="00261A31"/>
    <w:rsid w:val="00262B7C"/>
    <w:rsid w:val="00263111"/>
    <w:rsid w:val="0026390B"/>
    <w:rsid w:val="0026418C"/>
    <w:rsid w:val="00265FC3"/>
    <w:rsid w:val="00271A3C"/>
    <w:rsid w:val="00272FD6"/>
    <w:rsid w:val="002738FB"/>
    <w:rsid w:val="00281ECB"/>
    <w:rsid w:val="00285609"/>
    <w:rsid w:val="00287689"/>
    <w:rsid w:val="00292B8E"/>
    <w:rsid w:val="00294541"/>
    <w:rsid w:val="00294921"/>
    <w:rsid w:val="002A16D6"/>
    <w:rsid w:val="002A3A2C"/>
    <w:rsid w:val="002A6D17"/>
    <w:rsid w:val="002B2989"/>
    <w:rsid w:val="002B507A"/>
    <w:rsid w:val="002B50BA"/>
    <w:rsid w:val="002C1C2C"/>
    <w:rsid w:val="002C4596"/>
    <w:rsid w:val="002C5730"/>
    <w:rsid w:val="002C5B54"/>
    <w:rsid w:val="002C5EE8"/>
    <w:rsid w:val="002D2D04"/>
    <w:rsid w:val="002D41B9"/>
    <w:rsid w:val="002D48BD"/>
    <w:rsid w:val="002D5469"/>
    <w:rsid w:val="002D7AC3"/>
    <w:rsid w:val="002E0365"/>
    <w:rsid w:val="002E08C4"/>
    <w:rsid w:val="002E3DC7"/>
    <w:rsid w:val="002E4A54"/>
    <w:rsid w:val="002E549E"/>
    <w:rsid w:val="002E5C61"/>
    <w:rsid w:val="002E5E68"/>
    <w:rsid w:val="002E6E61"/>
    <w:rsid w:val="002E70E3"/>
    <w:rsid w:val="002F4225"/>
    <w:rsid w:val="003009BE"/>
    <w:rsid w:val="00301524"/>
    <w:rsid w:val="0030555F"/>
    <w:rsid w:val="00305F62"/>
    <w:rsid w:val="0031670D"/>
    <w:rsid w:val="00317680"/>
    <w:rsid w:val="003232AF"/>
    <w:rsid w:val="00324CAA"/>
    <w:rsid w:val="00327E00"/>
    <w:rsid w:val="0033375E"/>
    <w:rsid w:val="00336149"/>
    <w:rsid w:val="00336EC1"/>
    <w:rsid w:val="00346002"/>
    <w:rsid w:val="00347557"/>
    <w:rsid w:val="00350C04"/>
    <w:rsid w:val="00351DFA"/>
    <w:rsid w:val="003650FF"/>
    <w:rsid w:val="0036777E"/>
    <w:rsid w:val="0037670B"/>
    <w:rsid w:val="00376761"/>
    <w:rsid w:val="00380440"/>
    <w:rsid w:val="00382A86"/>
    <w:rsid w:val="00385C68"/>
    <w:rsid w:val="003873E7"/>
    <w:rsid w:val="00393506"/>
    <w:rsid w:val="0039479F"/>
    <w:rsid w:val="00396A10"/>
    <w:rsid w:val="003A428E"/>
    <w:rsid w:val="003B1731"/>
    <w:rsid w:val="003B2D55"/>
    <w:rsid w:val="003B4140"/>
    <w:rsid w:val="003B663E"/>
    <w:rsid w:val="003C190C"/>
    <w:rsid w:val="003C263E"/>
    <w:rsid w:val="003C3289"/>
    <w:rsid w:val="003C7C5D"/>
    <w:rsid w:val="003D0AC5"/>
    <w:rsid w:val="003D16D8"/>
    <w:rsid w:val="003D2A30"/>
    <w:rsid w:val="003E2BD7"/>
    <w:rsid w:val="004009D4"/>
    <w:rsid w:val="00401D14"/>
    <w:rsid w:val="00403744"/>
    <w:rsid w:val="00404765"/>
    <w:rsid w:val="00406EB0"/>
    <w:rsid w:val="00410C51"/>
    <w:rsid w:val="00411F05"/>
    <w:rsid w:val="00413254"/>
    <w:rsid w:val="004145E8"/>
    <w:rsid w:val="0041736C"/>
    <w:rsid w:val="00423F05"/>
    <w:rsid w:val="00426D71"/>
    <w:rsid w:val="00431D57"/>
    <w:rsid w:val="00437021"/>
    <w:rsid w:val="00441620"/>
    <w:rsid w:val="0044533E"/>
    <w:rsid w:val="00450B6D"/>
    <w:rsid w:val="00453F45"/>
    <w:rsid w:val="0045469E"/>
    <w:rsid w:val="00455D2D"/>
    <w:rsid w:val="00464C54"/>
    <w:rsid w:val="00470F58"/>
    <w:rsid w:val="004749F2"/>
    <w:rsid w:val="00474D7C"/>
    <w:rsid w:val="00477F34"/>
    <w:rsid w:val="00485A8D"/>
    <w:rsid w:val="00486E9F"/>
    <w:rsid w:val="004910A5"/>
    <w:rsid w:val="00491A65"/>
    <w:rsid w:val="004928DE"/>
    <w:rsid w:val="00495FE3"/>
    <w:rsid w:val="004A64BD"/>
    <w:rsid w:val="004A7FBF"/>
    <w:rsid w:val="004B2B41"/>
    <w:rsid w:val="004B4D5E"/>
    <w:rsid w:val="004B572A"/>
    <w:rsid w:val="004B6EE0"/>
    <w:rsid w:val="004B7191"/>
    <w:rsid w:val="004C1E1A"/>
    <w:rsid w:val="004C1ECE"/>
    <w:rsid w:val="004C5118"/>
    <w:rsid w:val="004C749B"/>
    <w:rsid w:val="004C78B9"/>
    <w:rsid w:val="004C7C84"/>
    <w:rsid w:val="004D5F6D"/>
    <w:rsid w:val="004D707A"/>
    <w:rsid w:val="004F5940"/>
    <w:rsid w:val="004F6AF3"/>
    <w:rsid w:val="004F6B27"/>
    <w:rsid w:val="00503FF4"/>
    <w:rsid w:val="00505A2B"/>
    <w:rsid w:val="005079F0"/>
    <w:rsid w:val="00521D10"/>
    <w:rsid w:val="005234DE"/>
    <w:rsid w:val="00525CDE"/>
    <w:rsid w:val="00525ECA"/>
    <w:rsid w:val="00530F91"/>
    <w:rsid w:val="0055539A"/>
    <w:rsid w:val="00555B41"/>
    <w:rsid w:val="00556735"/>
    <w:rsid w:val="00557238"/>
    <w:rsid w:val="00561FD9"/>
    <w:rsid w:val="005636F2"/>
    <w:rsid w:val="00566304"/>
    <w:rsid w:val="00572EAF"/>
    <w:rsid w:val="005810CF"/>
    <w:rsid w:val="00583418"/>
    <w:rsid w:val="0059032A"/>
    <w:rsid w:val="00591893"/>
    <w:rsid w:val="00594281"/>
    <w:rsid w:val="005951E6"/>
    <w:rsid w:val="00597E00"/>
    <w:rsid w:val="005A0132"/>
    <w:rsid w:val="005A4058"/>
    <w:rsid w:val="005A4093"/>
    <w:rsid w:val="005A7E75"/>
    <w:rsid w:val="005B16DA"/>
    <w:rsid w:val="005B4A40"/>
    <w:rsid w:val="005B5DE9"/>
    <w:rsid w:val="005C31A2"/>
    <w:rsid w:val="005C3622"/>
    <w:rsid w:val="005D0D5B"/>
    <w:rsid w:val="005D11F8"/>
    <w:rsid w:val="005D329B"/>
    <w:rsid w:val="005D44F9"/>
    <w:rsid w:val="005D4AAF"/>
    <w:rsid w:val="005E1805"/>
    <w:rsid w:val="005E4BB7"/>
    <w:rsid w:val="005F178F"/>
    <w:rsid w:val="005F6041"/>
    <w:rsid w:val="00604218"/>
    <w:rsid w:val="0060424D"/>
    <w:rsid w:val="006054D2"/>
    <w:rsid w:val="00605A9F"/>
    <w:rsid w:val="00607EC3"/>
    <w:rsid w:val="00610166"/>
    <w:rsid w:val="00611237"/>
    <w:rsid w:val="006147DE"/>
    <w:rsid w:val="00615B97"/>
    <w:rsid w:val="006227EF"/>
    <w:rsid w:val="00622CAE"/>
    <w:rsid w:val="00622F27"/>
    <w:rsid w:val="006342D6"/>
    <w:rsid w:val="0063545B"/>
    <w:rsid w:val="00636FF7"/>
    <w:rsid w:val="00647A96"/>
    <w:rsid w:val="00650712"/>
    <w:rsid w:val="006524C5"/>
    <w:rsid w:val="006562B0"/>
    <w:rsid w:val="0065659D"/>
    <w:rsid w:val="00656FE5"/>
    <w:rsid w:val="00671B93"/>
    <w:rsid w:val="00672628"/>
    <w:rsid w:val="00674237"/>
    <w:rsid w:val="006743C0"/>
    <w:rsid w:val="0067524B"/>
    <w:rsid w:val="00686C97"/>
    <w:rsid w:val="00690F22"/>
    <w:rsid w:val="006940E0"/>
    <w:rsid w:val="00694D18"/>
    <w:rsid w:val="006979B1"/>
    <w:rsid w:val="006A12C1"/>
    <w:rsid w:val="006C0B1F"/>
    <w:rsid w:val="006C2712"/>
    <w:rsid w:val="006C3830"/>
    <w:rsid w:val="006C557B"/>
    <w:rsid w:val="006C69ED"/>
    <w:rsid w:val="006D0776"/>
    <w:rsid w:val="006D0D30"/>
    <w:rsid w:val="006D2B04"/>
    <w:rsid w:val="006D3AE4"/>
    <w:rsid w:val="006D5AC7"/>
    <w:rsid w:val="006E20C6"/>
    <w:rsid w:val="006E4387"/>
    <w:rsid w:val="006E6099"/>
    <w:rsid w:val="006F1232"/>
    <w:rsid w:val="006F60B4"/>
    <w:rsid w:val="006F7279"/>
    <w:rsid w:val="006F7286"/>
    <w:rsid w:val="0071045C"/>
    <w:rsid w:val="00716053"/>
    <w:rsid w:val="00717732"/>
    <w:rsid w:val="00717C26"/>
    <w:rsid w:val="00725E2B"/>
    <w:rsid w:val="00735C08"/>
    <w:rsid w:val="007415E9"/>
    <w:rsid w:val="007454E5"/>
    <w:rsid w:val="00745803"/>
    <w:rsid w:val="007468A6"/>
    <w:rsid w:val="007506D2"/>
    <w:rsid w:val="00751C7F"/>
    <w:rsid w:val="0075659E"/>
    <w:rsid w:val="0076218E"/>
    <w:rsid w:val="00763B6F"/>
    <w:rsid w:val="00764F39"/>
    <w:rsid w:val="00765FC1"/>
    <w:rsid w:val="007714B0"/>
    <w:rsid w:val="00774EB5"/>
    <w:rsid w:val="00780F4A"/>
    <w:rsid w:val="00784600"/>
    <w:rsid w:val="0078763C"/>
    <w:rsid w:val="00791DBE"/>
    <w:rsid w:val="007958F6"/>
    <w:rsid w:val="0079702B"/>
    <w:rsid w:val="007A0225"/>
    <w:rsid w:val="007A1885"/>
    <w:rsid w:val="007A2D28"/>
    <w:rsid w:val="007A35F3"/>
    <w:rsid w:val="007A536D"/>
    <w:rsid w:val="007A7B96"/>
    <w:rsid w:val="007B1EC7"/>
    <w:rsid w:val="007C48A0"/>
    <w:rsid w:val="007C71EA"/>
    <w:rsid w:val="007C7E9A"/>
    <w:rsid w:val="007D096D"/>
    <w:rsid w:val="007D0E89"/>
    <w:rsid w:val="007D2447"/>
    <w:rsid w:val="007D3827"/>
    <w:rsid w:val="007D6A55"/>
    <w:rsid w:val="007D718F"/>
    <w:rsid w:val="007E117E"/>
    <w:rsid w:val="007E1D39"/>
    <w:rsid w:val="007E1E53"/>
    <w:rsid w:val="007E7071"/>
    <w:rsid w:val="007E7CAA"/>
    <w:rsid w:val="007F01DE"/>
    <w:rsid w:val="007F6D8D"/>
    <w:rsid w:val="007F79A4"/>
    <w:rsid w:val="00800C5B"/>
    <w:rsid w:val="008133A8"/>
    <w:rsid w:val="00826F87"/>
    <w:rsid w:val="00832F45"/>
    <w:rsid w:val="00834173"/>
    <w:rsid w:val="0083633F"/>
    <w:rsid w:val="00840037"/>
    <w:rsid w:val="00844346"/>
    <w:rsid w:val="00850C08"/>
    <w:rsid w:val="00851A12"/>
    <w:rsid w:val="00851DB5"/>
    <w:rsid w:val="0086078E"/>
    <w:rsid w:val="008745CD"/>
    <w:rsid w:val="0087483C"/>
    <w:rsid w:val="00874CC8"/>
    <w:rsid w:val="00877262"/>
    <w:rsid w:val="00880CA8"/>
    <w:rsid w:val="00884D85"/>
    <w:rsid w:val="008937B4"/>
    <w:rsid w:val="008A2C63"/>
    <w:rsid w:val="008A4186"/>
    <w:rsid w:val="008A615A"/>
    <w:rsid w:val="008A63DE"/>
    <w:rsid w:val="008B1AED"/>
    <w:rsid w:val="008B4654"/>
    <w:rsid w:val="008B6C1A"/>
    <w:rsid w:val="008B74AD"/>
    <w:rsid w:val="008C3EB3"/>
    <w:rsid w:val="008D0ED9"/>
    <w:rsid w:val="008D345D"/>
    <w:rsid w:val="008D3B72"/>
    <w:rsid w:val="008D40AC"/>
    <w:rsid w:val="008D481D"/>
    <w:rsid w:val="008D7BA6"/>
    <w:rsid w:val="008E0D6C"/>
    <w:rsid w:val="008E220B"/>
    <w:rsid w:val="008E3F3E"/>
    <w:rsid w:val="008E7A58"/>
    <w:rsid w:val="008F1933"/>
    <w:rsid w:val="008F1CA4"/>
    <w:rsid w:val="008F2E01"/>
    <w:rsid w:val="00900A44"/>
    <w:rsid w:val="00911606"/>
    <w:rsid w:val="00911BC6"/>
    <w:rsid w:val="00913275"/>
    <w:rsid w:val="00913E37"/>
    <w:rsid w:val="00914076"/>
    <w:rsid w:val="00917718"/>
    <w:rsid w:val="00917743"/>
    <w:rsid w:val="00917EB0"/>
    <w:rsid w:val="0092291C"/>
    <w:rsid w:val="00923AED"/>
    <w:rsid w:val="00924D69"/>
    <w:rsid w:val="00925628"/>
    <w:rsid w:val="00925BB8"/>
    <w:rsid w:val="00927479"/>
    <w:rsid w:val="009346AB"/>
    <w:rsid w:val="00937048"/>
    <w:rsid w:val="00937AFF"/>
    <w:rsid w:val="0094267C"/>
    <w:rsid w:val="00945DB1"/>
    <w:rsid w:val="00952455"/>
    <w:rsid w:val="00952DBE"/>
    <w:rsid w:val="00957E8E"/>
    <w:rsid w:val="00964A60"/>
    <w:rsid w:val="00971C35"/>
    <w:rsid w:val="00975EA0"/>
    <w:rsid w:val="00986F16"/>
    <w:rsid w:val="00991232"/>
    <w:rsid w:val="0099186D"/>
    <w:rsid w:val="009968EE"/>
    <w:rsid w:val="009A3E5A"/>
    <w:rsid w:val="009B09F6"/>
    <w:rsid w:val="009B6602"/>
    <w:rsid w:val="009B7B7F"/>
    <w:rsid w:val="009C4A2F"/>
    <w:rsid w:val="009C6996"/>
    <w:rsid w:val="009D7AE4"/>
    <w:rsid w:val="009E2B18"/>
    <w:rsid w:val="009E4285"/>
    <w:rsid w:val="009E49C2"/>
    <w:rsid w:val="009E508F"/>
    <w:rsid w:val="009E76A3"/>
    <w:rsid w:val="009F02BE"/>
    <w:rsid w:val="009F5750"/>
    <w:rsid w:val="00A02A82"/>
    <w:rsid w:val="00A03A16"/>
    <w:rsid w:val="00A05369"/>
    <w:rsid w:val="00A108E8"/>
    <w:rsid w:val="00A145A5"/>
    <w:rsid w:val="00A14C81"/>
    <w:rsid w:val="00A17252"/>
    <w:rsid w:val="00A1750D"/>
    <w:rsid w:val="00A20576"/>
    <w:rsid w:val="00A240A6"/>
    <w:rsid w:val="00A2485B"/>
    <w:rsid w:val="00A25194"/>
    <w:rsid w:val="00A37082"/>
    <w:rsid w:val="00A4167F"/>
    <w:rsid w:val="00A42C1C"/>
    <w:rsid w:val="00A443DB"/>
    <w:rsid w:val="00A4494C"/>
    <w:rsid w:val="00A5116A"/>
    <w:rsid w:val="00A52C79"/>
    <w:rsid w:val="00A60498"/>
    <w:rsid w:val="00A620A1"/>
    <w:rsid w:val="00A6292F"/>
    <w:rsid w:val="00A6409E"/>
    <w:rsid w:val="00A64755"/>
    <w:rsid w:val="00A669B6"/>
    <w:rsid w:val="00A721DB"/>
    <w:rsid w:val="00A77778"/>
    <w:rsid w:val="00A77DCD"/>
    <w:rsid w:val="00A8164E"/>
    <w:rsid w:val="00A82B21"/>
    <w:rsid w:val="00A83557"/>
    <w:rsid w:val="00A85417"/>
    <w:rsid w:val="00A86082"/>
    <w:rsid w:val="00A940F5"/>
    <w:rsid w:val="00A95E26"/>
    <w:rsid w:val="00A95EEC"/>
    <w:rsid w:val="00AA2D18"/>
    <w:rsid w:val="00AA2FB9"/>
    <w:rsid w:val="00AA50DB"/>
    <w:rsid w:val="00AA5565"/>
    <w:rsid w:val="00AA68BE"/>
    <w:rsid w:val="00AA78D5"/>
    <w:rsid w:val="00AB22F1"/>
    <w:rsid w:val="00AB2B36"/>
    <w:rsid w:val="00AB3B02"/>
    <w:rsid w:val="00AB7AEF"/>
    <w:rsid w:val="00AC1F6E"/>
    <w:rsid w:val="00AD1508"/>
    <w:rsid w:val="00AD2783"/>
    <w:rsid w:val="00AE202A"/>
    <w:rsid w:val="00AE668B"/>
    <w:rsid w:val="00AF389F"/>
    <w:rsid w:val="00AF48E3"/>
    <w:rsid w:val="00AF7F8C"/>
    <w:rsid w:val="00B02264"/>
    <w:rsid w:val="00B06DCC"/>
    <w:rsid w:val="00B11B0C"/>
    <w:rsid w:val="00B12F23"/>
    <w:rsid w:val="00B142E3"/>
    <w:rsid w:val="00B245A2"/>
    <w:rsid w:val="00B2566C"/>
    <w:rsid w:val="00B271F5"/>
    <w:rsid w:val="00B305A5"/>
    <w:rsid w:val="00B36650"/>
    <w:rsid w:val="00B41284"/>
    <w:rsid w:val="00B41760"/>
    <w:rsid w:val="00B42883"/>
    <w:rsid w:val="00B442B3"/>
    <w:rsid w:val="00B465DB"/>
    <w:rsid w:val="00B466FD"/>
    <w:rsid w:val="00B533D9"/>
    <w:rsid w:val="00B566E6"/>
    <w:rsid w:val="00B609AC"/>
    <w:rsid w:val="00B6221F"/>
    <w:rsid w:val="00B66F4B"/>
    <w:rsid w:val="00B7004D"/>
    <w:rsid w:val="00B70655"/>
    <w:rsid w:val="00B73D4D"/>
    <w:rsid w:val="00B7404B"/>
    <w:rsid w:val="00B75571"/>
    <w:rsid w:val="00B90A36"/>
    <w:rsid w:val="00BA739A"/>
    <w:rsid w:val="00BC34F0"/>
    <w:rsid w:val="00BC48C5"/>
    <w:rsid w:val="00BD054A"/>
    <w:rsid w:val="00BD41AA"/>
    <w:rsid w:val="00BD4EFC"/>
    <w:rsid w:val="00BD7D83"/>
    <w:rsid w:val="00BE2C24"/>
    <w:rsid w:val="00BF17B2"/>
    <w:rsid w:val="00BF1844"/>
    <w:rsid w:val="00BF5D44"/>
    <w:rsid w:val="00C04128"/>
    <w:rsid w:val="00C05BDA"/>
    <w:rsid w:val="00C07F78"/>
    <w:rsid w:val="00C10782"/>
    <w:rsid w:val="00C13F0C"/>
    <w:rsid w:val="00C15429"/>
    <w:rsid w:val="00C17AED"/>
    <w:rsid w:val="00C20202"/>
    <w:rsid w:val="00C2182F"/>
    <w:rsid w:val="00C21928"/>
    <w:rsid w:val="00C26EEA"/>
    <w:rsid w:val="00C27598"/>
    <w:rsid w:val="00C35239"/>
    <w:rsid w:val="00C40F82"/>
    <w:rsid w:val="00C43FF2"/>
    <w:rsid w:val="00C44C58"/>
    <w:rsid w:val="00C5104A"/>
    <w:rsid w:val="00C5753A"/>
    <w:rsid w:val="00C62B68"/>
    <w:rsid w:val="00C63B4C"/>
    <w:rsid w:val="00C65320"/>
    <w:rsid w:val="00C65A53"/>
    <w:rsid w:val="00C67B9E"/>
    <w:rsid w:val="00C90CF7"/>
    <w:rsid w:val="00C9420F"/>
    <w:rsid w:val="00CA0AD8"/>
    <w:rsid w:val="00CA28C3"/>
    <w:rsid w:val="00CA324E"/>
    <w:rsid w:val="00CA5CC2"/>
    <w:rsid w:val="00CA5E4C"/>
    <w:rsid w:val="00CA682C"/>
    <w:rsid w:val="00CB0D1F"/>
    <w:rsid w:val="00CB41E9"/>
    <w:rsid w:val="00CB621E"/>
    <w:rsid w:val="00CD2DE8"/>
    <w:rsid w:val="00CD6DB1"/>
    <w:rsid w:val="00CE0C63"/>
    <w:rsid w:val="00CE3FB7"/>
    <w:rsid w:val="00CE598A"/>
    <w:rsid w:val="00CE7F7C"/>
    <w:rsid w:val="00CF0CFB"/>
    <w:rsid w:val="00CF2DDE"/>
    <w:rsid w:val="00CF46CD"/>
    <w:rsid w:val="00CF5876"/>
    <w:rsid w:val="00CF609A"/>
    <w:rsid w:val="00D073E8"/>
    <w:rsid w:val="00D10BCB"/>
    <w:rsid w:val="00D11D8A"/>
    <w:rsid w:val="00D169CC"/>
    <w:rsid w:val="00D22C8E"/>
    <w:rsid w:val="00D317AC"/>
    <w:rsid w:val="00D33655"/>
    <w:rsid w:val="00D348C8"/>
    <w:rsid w:val="00D40239"/>
    <w:rsid w:val="00D444FA"/>
    <w:rsid w:val="00D47391"/>
    <w:rsid w:val="00D47902"/>
    <w:rsid w:val="00D50448"/>
    <w:rsid w:val="00D561E9"/>
    <w:rsid w:val="00D57046"/>
    <w:rsid w:val="00D605D0"/>
    <w:rsid w:val="00D6529D"/>
    <w:rsid w:val="00D65C73"/>
    <w:rsid w:val="00D7448F"/>
    <w:rsid w:val="00D80F04"/>
    <w:rsid w:val="00D810E8"/>
    <w:rsid w:val="00D8151A"/>
    <w:rsid w:val="00D859E5"/>
    <w:rsid w:val="00D9138C"/>
    <w:rsid w:val="00D9209D"/>
    <w:rsid w:val="00D92D07"/>
    <w:rsid w:val="00D9690D"/>
    <w:rsid w:val="00DA0805"/>
    <w:rsid w:val="00DA6116"/>
    <w:rsid w:val="00DA7289"/>
    <w:rsid w:val="00DB1F04"/>
    <w:rsid w:val="00DB4AC2"/>
    <w:rsid w:val="00DB5EEE"/>
    <w:rsid w:val="00DC28E2"/>
    <w:rsid w:val="00DC35E3"/>
    <w:rsid w:val="00DC60B0"/>
    <w:rsid w:val="00DD20EA"/>
    <w:rsid w:val="00DD3DA0"/>
    <w:rsid w:val="00DD5995"/>
    <w:rsid w:val="00DD7C64"/>
    <w:rsid w:val="00DE2777"/>
    <w:rsid w:val="00DF0DA2"/>
    <w:rsid w:val="00DF0F5B"/>
    <w:rsid w:val="00E01088"/>
    <w:rsid w:val="00E03008"/>
    <w:rsid w:val="00E03C33"/>
    <w:rsid w:val="00E066BC"/>
    <w:rsid w:val="00E21A94"/>
    <w:rsid w:val="00E231E8"/>
    <w:rsid w:val="00E25616"/>
    <w:rsid w:val="00E30E3B"/>
    <w:rsid w:val="00E31080"/>
    <w:rsid w:val="00E3313A"/>
    <w:rsid w:val="00E3362E"/>
    <w:rsid w:val="00E354E4"/>
    <w:rsid w:val="00E363E5"/>
    <w:rsid w:val="00E373F2"/>
    <w:rsid w:val="00E4284E"/>
    <w:rsid w:val="00E44DD1"/>
    <w:rsid w:val="00E539AD"/>
    <w:rsid w:val="00E54BAC"/>
    <w:rsid w:val="00E55750"/>
    <w:rsid w:val="00E62F87"/>
    <w:rsid w:val="00E71EA4"/>
    <w:rsid w:val="00E72E6F"/>
    <w:rsid w:val="00E75423"/>
    <w:rsid w:val="00E7652D"/>
    <w:rsid w:val="00E77B8A"/>
    <w:rsid w:val="00E816A3"/>
    <w:rsid w:val="00E86A09"/>
    <w:rsid w:val="00E9032A"/>
    <w:rsid w:val="00E94BBF"/>
    <w:rsid w:val="00EA0514"/>
    <w:rsid w:val="00EA079E"/>
    <w:rsid w:val="00EA4A2A"/>
    <w:rsid w:val="00EA4A6F"/>
    <w:rsid w:val="00EA5937"/>
    <w:rsid w:val="00EB0447"/>
    <w:rsid w:val="00EB167F"/>
    <w:rsid w:val="00EC0768"/>
    <w:rsid w:val="00EC0B0E"/>
    <w:rsid w:val="00EC0B57"/>
    <w:rsid w:val="00EC1A81"/>
    <w:rsid w:val="00EC1B62"/>
    <w:rsid w:val="00EC31C5"/>
    <w:rsid w:val="00EC4123"/>
    <w:rsid w:val="00EC4AAA"/>
    <w:rsid w:val="00EC567A"/>
    <w:rsid w:val="00EC600B"/>
    <w:rsid w:val="00ED2E39"/>
    <w:rsid w:val="00EE3CCB"/>
    <w:rsid w:val="00EE6375"/>
    <w:rsid w:val="00EE65E6"/>
    <w:rsid w:val="00EE7B99"/>
    <w:rsid w:val="00EF0B08"/>
    <w:rsid w:val="00EF23DC"/>
    <w:rsid w:val="00EF3381"/>
    <w:rsid w:val="00F04E42"/>
    <w:rsid w:val="00F1110C"/>
    <w:rsid w:val="00F11DEF"/>
    <w:rsid w:val="00F12E9A"/>
    <w:rsid w:val="00F1594C"/>
    <w:rsid w:val="00F17808"/>
    <w:rsid w:val="00F21013"/>
    <w:rsid w:val="00F313DB"/>
    <w:rsid w:val="00F344E2"/>
    <w:rsid w:val="00F36F3A"/>
    <w:rsid w:val="00F42724"/>
    <w:rsid w:val="00F437F7"/>
    <w:rsid w:val="00F55331"/>
    <w:rsid w:val="00F56A89"/>
    <w:rsid w:val="00F6272F"/>
    <w:rsid w:val="00F63041"/>
    <w:rsid w:val="00F7269C"/>
    <w:rsid w:val="00F838E0"/>
    <w:rsid w:val="00F876BD"/>
    <w:rsid w:val="00F87930"/>
    <w:rsid w:val="00F907B5"/>
    <w:rsid w:val="00F94098"/>
    <w:rsid w:val="00F965FE"/>
    <w:rsid w:val="00FA17AB"/>
    <w:rsid w:val="00FA2F3B"/>
    <w:rsid w:val="00FB274B"/>
    <w:rsid w:val="00FC4385"/>
    <w:rsid w:val="00FC4836"/>
    <w:rsid w:val="00FD11C8"/>
    <w:rsid w:val="00FD152B"/>
    <w:rsid w:val="00FD1715"/>
    <w:rsid w:val="00FD5741"/>
    <w:rsid w:val="00FE71DF"/>
    <w:rsid w:val="00FF163C"/>
    <w:rsid w:val="00FF28DF"/>
    <w:rsid w:val="00FF4E18"/>
    <w:rsid w:val="00FF6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352FAB"/>
  <w15:docId w15:val="{66F5B0C5-0297-1C42-A5C3-10DBE4698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AD6BC5"/>
    <w:pPr>
      <w:spacing w:before="100" w:beforeAutospacing="1" w:after="100" w:afterAutospacing="1"/>
    </w:pPr>
    <w:rPr>
      <w:rFonts w:ascii="Times New Roman" w:eastAsia="Times New Roman" w:hAnsi="Times New Roman" w:cs="Times New Roman"/>
      <w:lang w:eastAsia="en-GB"/>
    </w:rPr>
  </w:style>
  <w:style w:type="character" w:customStyle="1" w:styleId="apple-tab-span">
    <w:name w:val="apple-tab-span"/>
    <w:basedOn w:val="DefaultParagraphFont"/>
    <w:rsid w:val="00AD6BC5"/>
  </w:style>
  <w:style w:type="character" w:styleId="Hyperlink">
    <w:name w:val="Hyperlink"/>
    <w:basedOn w:val="DefaultParagraphFont"/>
    <w:uiPriority w:val="99"/>
    <w:unhideWhenUsed/>
    <w:rsid w:val="00AD6BC5"/>
    <w:rPr>
      <w:color w:val="0000FF"/>
      <w:u w:val="single"/>
    </w:rPr>
  </w:style>
  <w:style w:type="character" w:styleId="CommentReference">
    <w:name w:val="annotation reference"/>
    <w:basedOn w:val="DefaultParagraphFont"/>
    <w:uiPriority w:val="99"/>
    <w:unhideWhenUsed/>
    <w:rsid w:val="00201BE0"/>
    <w:rPr>
      <w:sz w:val="16"/>
      <w:szCs w:val="16"/>
    </w:rPr>
  </w:style>
  <w:style w:type="paragraph" w:styleId="CommentText">
    <w:name w:val="annotation text"/>
    <w:basedOn w:val="Normal"/>
    <w:link w:val="CommentTextChar"/>
    <w:uiPriority w:val="99"/>
    <w:semiHidden/>
    <w:unhideWhenUsed/>
    <w:rsid w:val="00201BE0"/>
    <w:rPr>
      <w:sz w:val="20"/>
      <w:szCs w:val="20"/>
    </w:rPr>
  </w:style>
  <w:style w:type="character" w:customStyle="1" w:styleId="CommentTextChar">
    <w:name w:val="Comment Text Char"/>
    <w:basedOn w:val="DefaultParagraphFont"/>
    <w:link w:val="CommentText"/>
    <w:uiPriority w:val="99"/>
    <w:semiHidden/>
    <w:rsid w:val="00201BE0"/>
    <w:rPr>
      <w:sz w:val="20"/>
      <w:szCs w:val="20"/>
    </w:rPr>
  </w:style>
  <w:style w:type="paragraph" w:styleId="CommentSubject">
    <w:name w:val="annotation subject"/>
    <w:basedOn w:val="CommentText"/>
    <w:next w:val="CommentText"/>
    <w:link w:val="CommentSubjectChar"/>
    <w:uiPriority w:val="99"/>
    <w:semiHidden/>
    <w:unhideWhenUsed/>
    <w:rsid w:val="00201BE0"/>
    <w:rPr>
      <w:b/>
      <w:bCs/>
    </w:rPr>
  </w:style>
  <w:style w:type="character" w:customStyle="1" w:styleId="CommentSubjectChar">
    <w:name w:val="Comment Subject Char"/>
    <w:basedOn w:val="CommentTextChar"/>
    <w:link w:val="CommentSubject"/>
    <w:uiPriority w:val="99"/>
    <w:semiHidden/>
    <w:rsid w:val="00201BE0"/>
    <w:rPr>
      <w:b/>
      <w:bCs/>
      <w:sz w:val="20"/>
      <w:szCs w:val="20"/>
    </w:rPr>
  </w:style>
  <w:style w:type="paragraph" w:styleId="ListParagraph">
    <w:name w:val="List Paragraph"/>
    <w:basedOn w:val="Normal"/>
    <w:uiPriority w:val="34"/>
    <w:qFormat/>
    <w:rsid w:val="00943936"/>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A145A5"/>
    <w:rPr>
      <w:color w:val="605E5C"/>
      <w:shd w:val="clear" w:color="auto" w:fill="E1DFDD"/>
    </w:rPr>
  </w:style>
  <w:style w:type="paragraph" w:styleId="Revision">
    <w:name w:val="Revision"/>
    <w:hidden/>
    <w:uiPriority w:val="99"/>
    <w:semiHidden/>
    <w:rsid w:val="006E6099"/>
  </w:style>
  <w:style w:type="paragraph" w:styleId="Footer">
    <w:name w:val="footer"/>
    <w:basedOn w:val="Normal"/>
    <w:link w:val="FooterChar"/>
    <w:uiPriority w:val="99"/>
    <w:unhideWhenUsed/>
    <w:rsid w:val="00844346"/>
    <w:pPr>
      <w:tabs>
        <w:tab w:val="center" w:pos="4513"/>
        <w:tab w:val="right" w:pos="9026"/>
      </w:tabs>
    </w:pPr>
  </w:style>
  <w:style w:type="character" w:customStyle="1" w:styleId="FooterChar">
    <w:name w:val="Footer Char"/>
    <w:basedOn w:val="DefaultParagraphFont"/>
    <w:link w:val="Footer"/>
    <w:uiPriority w:val="99"/>
    <w:rsid w:val="00844346"/>
  </w:style>
  <w:style w:type="character" w:styleId="PageNumber">
    <w:name w:val="page number"/>
    <w:basedOn w:val="DefaultParagraphFont"/>
    <w:uiPriority w:val="99"/>
    <w:semiHidden/>
    <w:unhideWhenUsed/>
    <w:rsid w:val="00844346"/>
  </w:style>
  <w:style w:type="character" w:styleId="FollowedHyperlink">
    <w:name w:val="FollowedHyperlink"/>
    <w:basedOn w:val="DefaultParagraphFont"/>
    <w:uiPriority w:val="99"/>
    <w:semiHidden/>
    <w:unhideWhenUsed/>
    <w:rsid w:val="003804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247908">
      <w:bodyDiv w:val="1"/>
      <w:marLeft w:val="0"/>
      <w:marRight w:val="0"/>
      <w:marTop w:val="0"/>
      <w:marBottom w:val="0"/>
      <w:divBdr>
        <w:top w:val="none" w:sz="0" w:space="0" w:color="auto"/>
        <w:left w:val="none" w:sz="0" w:space="0" w:color="auto"/>
        <w:bottom w:val="none" w:sz="0" w:space="0" w:color="auto"/>
        <w:right w:val="none" w:sz="0" w:space="0" w:color="auto"/>
      </w:divBdr>
      <w:divsChild>
        <w:div w:id="134463197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icic.gov/weblink/beyond-count-deep-dive-state-prison-populations-2022"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risonpolicy.org/profiles/AZ.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risonpolicy.org/profiles/TX.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ppic.org/publication/californias-prison-population/" TargetMode="External"/><Relationship Id="rId4" Type="http://schemas.openxmlformats.org/officeDocument/2006/relationships/settings" Target="settings.xml"/><Relationship Id="rId9" Type="http://schemas.openxmlformats.org/officeDocument/2006/relationships/hyperlink" Target="https://www.prisonpolicy.org/reports/income.htm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fZJ4Q/rNttc2712q92WLOpxKQ==">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2126</Words>
  <Characters>12124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Parks, Robbie M</dc:creator>
  <cp:lastModifiedBy>Parks, Robbie M</cp:lastModifiedBy>
  <cp:revision>3</cp:revision>
  <dcterms:created xsi:type="dcterms:W3CDTF">2024-01-19T17:48:00Z</dcterms:created>
  <dcterms:modified xsi:type="dcterms:W3CDTF">2024-01-19T17:52:00Z</dcterms:modified>
</cp:coreProperties>
</file>