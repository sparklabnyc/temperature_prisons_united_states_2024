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88C2" w14:textId="79BB9A49" w:rsidR="00B465DB" w:rsidRPr="00B465DB" w:rsidRDefault="00B465DB" w:rsidP="00B465DB">
      <w:pPr>
        <w:spacing w:line="276" w:lineRule="auto"/>
        <w:jc w:val="both"/>
        <w:rPr>
          <w:rFonts w:ascii="Times New Roman" w:eastAsia="Times New Roman" w:hAnsi="Times New Roman" w:cs="Times New Roman"/>
          <w:bCs/>
        </w:rPr>
      </w:pPr>
      <w:r w:rsidRPr="00C531D6">
        <w:rPr>
          <w:rFonts w:ascii="Times New Roman" w:eastAsia="Times New Roman" w:hAnsi="Times New Roman" w:cs="Times New Roman"/>
          <w:bCs/>
        </w:rPr>
        <w:t xml:space="preserve">All page/line/reference numbers refer to the </w:t>
      </w:r>
      <w:r w:rsidRPr="00C531D6">
        <w:rPr>
          <w:rFonts w:ascii="Times New Roman" w:eastAsia="Times New Roman" w:hAnsi="Times New Roman" w:cs="Times New Roman"/>
          <w:bCs/>
          <w:u w:val="single"/>
        </w:rPr>
        <w:t>tracked</w:t>
      </w:r>
      <w:r w:rsidRPr="00C531D6">
        <w:rPr>
          <w:rFonts w:ascii="Times New Roman" w:eastAsia="Times New Roman" w:hAnsi="Times New Roman" w:cs="Times New Roman"/>
          <w:bCs/>
        </w:rPr>
        <w:t xml:space="preserve"> revised manuscript.</w:t>
      </w:r>
    </w:p>
    <w:p w14:paraId="49EB485C" w14:textId="77777777" w:rsidR="00B465DB" w:rsidRDefault="00B465DB" w:rsidP="0025720C">
      <w:pPr>
        <w:jc w:val="both"/>
        <w:rPr>
          <w:b/>
          <w:color w:val="000000"/>
        </w:rPr>
      </w:pPr>
    </w:p>
    <w:p w14:paraId="6D0D54BE" w14:textId="7ADB4B79" w:rsidR="00E25616" w:rsidRDefault="00D605D0" w:rsidP="0025720C">
      <w:pPr>
        <w:jc w:val="both"/>
        <w:rPr>
          <w:b/>
          <w:color w:val="000000"/>
        </w:rPr>
      </w:pPr>
      <w:r w:rsidRPr="00D605D0">
        <w:rPr>
          <w:b/>
          <w:color w:val="000000"/>
        </w:rP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115B20E" w14:textId="77777777" w:rsidR="00EB167F" w:rsidRDefault="00D605D0" w:rsidP="0025720C">
      <w:pPr>
        <w:jc w:val="both"/>
        <w:rPr>
          <w:b/>
          <w:color w:val="000000"/>
        </w:rPr>
      </w:pPr>
      <w:r w:rsidRPr="00D605D0">
        <w:rPr>
          <w:b/>
          <w:color w:val="000000"/>
        </w:rPr>
        <w:br/>
      </w:r>
    </w:p>
    <w:p w14:paraId="4F3478DD" w14:textId="77777777" w:rsidR="00EB167F" w:rsidRDefault="00EB167F">
      <w:pPr>
        <w:rPr>
          <w:b/>
          <w:color w:val="000000"/>
        </w:rPr>
      </w:pPr>
      <w:r>
        <w:rPr>
          <w:b/>
          <w:color w:val="000000"/>
        </w:rPr>
        <w:br w:type="page"/>
      </w:r>
    </w:p>
    <w:p w14:paraId="0353CCD4" w14:textId="385C7D02" w:rsidR="00393506" w:rsidRDefault="00D605D0" w:rsidP="0025720C">
      <w:pPr>
        <w:jc w:val="both"/>
        <w:rPr>
          <w:b/>
          <w:color w:val="000000"/>
        </w:rPr>
      </w:pPr>
      <w:r w:rsidRPr="00D605D0">
        <w:rPr>
          <w:b/>
          <w:color w:val="000000"/>
        </w:rPr>
        <w:lastRenderedPageBreak/>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9D35FDF" w:rsidR="00B442B3" w:rsidRDefault="00B442B3" w:rsidP="0025720C">
      <w:pPr>
        <w:jc w:val="both"/>
        <w:rPr>
          <w:b/>
          <w:color w:val="000000"/>
        </w:rPr>
      </w:pPr>
    </w:p>
    <w:p w14:paraId="1D92130E" w14:textId="7E92AFE6" w:rsidR="00294541" w:rsidRDefault="00091012" w:rsidP="00294541">
      <w:pPr>
        <w:jc w:val="both"/>
        <w:rPr>
          <w:bCs/>
          <w:color w:val="000000"/>
          <w:lang w:val="en-US"/>
        </w:rPr>
      </w:pPr>
      <w:r>
        <w:rPr>
          <w:bCs/>
          <w:color w:val="000000"/>
        </w:rPr>
        <w:t xml:space="preserve">We agree with the Reviewer that it is a challenge to understand whether </w:t>
      </w:r>
      <w:r w:rsidR="003C7C5D">
        <w:rPr>
          <w:bCs/>
          <w:color w:val="000000"/>
        </w:rPr>
        <w:t>each</w:t>
      </w:r>
      <w:r w:rsidR="009D7AE4">
        <w:rPr>
          <w:bCs/>
          <w:color w:val="000000"/>
        </w:rPr>
        <w:t xml:space="preserve"> prison and jail has air conditioning. </w:t>
      </w:r>
      <w:r w:rsidR="00B70655">
        <w:rPr>
          <w:bCs/>
          <w:color w:val="000000"/>
        </w:rPr>
        <w:t xml:space="preserve">Further </w:t>
      </w:r>
      <w:r w:rsidR="00834173">
        <w:rPr>
          <w:bCs/>
          <w:color w:val="000000"/>
        </w:rPr>
        <w:t xml:space="preserve">direct </w:t>
      </w:r>
      <w:r w:rsidR="00B70655">
        <w:rPr>
          <w:bCs/>
          <w:color w:val="000000"/>
        </w:rPr>
        <w:t>research needed</w:t>
      </w:r>
      <w:r w:rsidR="00945DB1">
        <w:rPr>
          <w:bCs/>
          <w:color w:val="000000"/>
        </w:rPr>
        <w:t xml:space="preserve">, ideally with </w:t>
      </w:r>
      <w:r w:rsidR="00287689">
        <w:rPr>
          <w:bCs/>
          <w:color w:val="000000"/>
        </w:rPr>
        <w:t>each</w:t>
      </w:r>
      <w:r w:rsidR="00945DB1">
        <w:rPr>
          <w:bCs/>
          <w:color w:val="000000"/>
        </w:rPr>
        <w:t xml:space="preserve"> prison in our study </w:t>
      </w:r>
      <w:r w:rsidR="00AF389F">
        <w:rPr>
          <w:bCs/>
          <w:color w:val="000000"/>
        </w:rPr>
        <w:t>(</w:t>
      </w:r>
      <w:r w:rsidR="00917743">
        <w:rPr>
          <w:bCs/>
          <w:color w:val="000000"/>
        </w:rPr>
        <w:t xml:space="preserve">for example, by making a </w:t>
      </w:r>
      <w:r w:rsidR="006979B1">
        <w:rPr>
          <w:bCs/>
          <w:color w:val="000000"/>
        </w:rPr>
        <w:t>Freedom of Information Act (</w:t>
      </w:r>
      <w:r w:rsidR="00AF389F">
        <w:rPr>
          <w:bCs/>
          <w:color w:val="000000"/>
        </w:rPr>
        <w:t>F</w:t>
      </w:r>
      <w:r w:rsidR="00917743">
        <w:rPr>
          <w:bCs/>
          <w:color w:val="000000"/>
        </w:rPr>
        <w:t>OIA</w:t>
      </w:r>
      <w:r w:rsidR="001219FD">
        <w:rPr>
          <w:bCs/>
          <w:color w:val="000000"/>
        </w:rPr>
        <w:t>)</w:t>
      </w:r>
      <w:r w:rsidR="00917743">
        <w:rPr>
          <w:bCs/>
          <w:color w:val="000000"/>
        </w:rPr>
        <w:t xml:space="preserve"> request for </w:t>
      </w:r>
      <w:r w:rsidR="00AF389F">
        <w:rPr>
          <w:bCs/>
          <w:color w:val="000000"/>
        </w:rPr>
        <w:t xml:space="preserve">every </w:t>
      </w:r>
      <w:r w:rsidR="00917743">
        <w:rPr>
          <w:bCs/>
          <w:color w:val="000000"/>
        </w:rPr>
        <w:t xml:space="preserve">jail and </w:t>
      </w:r>
      <w:r w:rsidR="00AF389F">
        <w:rPr>
          <w:bCs/>
          <w:color w:val="000000"/>
        </w:rPr>
        <w:t>prison)</w:t>
      </w:r>
      <w:r w:rsidR="00B245A2">
        <w:rPr>
          <w:bCs/>
          <w:color w:val="000000"/>
        </w:rPr>
        <w:t xml:space="preserve">. However, it </w:t>
      </w:r>
      <w:r w:rsidR="00615B97">
        <w:rPr>
          <w:bCs/>
          <w:color w:val="000000"/>
        </w:rPr>
        <w:t xml:space="preserve">is likely that </w:t>
      </w:r>
      <w:r w:rsidR="00694D18">
        <w:rPr>
          <w:bCs/>
          <w:color w:val="000000"/>
        </w:rPr>
        <w:t xml:space="preserve">there </w:t>
      </w:r>
      <w:r w:rsidR="004B2B41">
        <w:rPr>
          <w:bCs/>
          <w:color w:val="000000"/>
        </w:rPr>
        <w:t xml:space="preserve">are </w:t>
      </w:r>
      <w:r w:rsidR="00694D18">
        <w:rPr>
          <w:bCs/>
          <w:color w:val="000000"/>
        </w:rPr>
        <w:t>many prisons and jail</w:t>
      </w:r>
      <w:r w:rsidR="00031EA8">
        <w:rPr>
          <w:bCs/>
          <w:color w:val="000000"/>
        </w:rPr>
        <w:t>s</w:t>
      </w:r>
      <w:r w:rsidR="00694D18">
        <w:rPr>
          <w:bCs/>
          <w:color w:val="000000"/>
        </w:rPr>
        <w:t xml:space="preserve"> </w:t>
      </w:r>
      <w:r w:rsidR="00A6409E">
        <w:rPr>
          <w:bCs/>
          <w:color w:val="000000"/>
        </w:rPr>
        <w:t>without</w:t>
      </w:r>
      <w:r w:rsidR="00694D18">
        <w:rPr>
          <w:bCs/>
          <w:color w:val="000000"/>
        </w:rPr>
        <w:t xml:space="preserve"> air conditioning if they are not required to install air conditioning units, </w:t>
      </w:r>
      <w:r w:rsidR="00B271F5">
        <w:rPr>
          <w:bCs/>
          <w:color w:val="000000"/>
        </w:rPr>
        <w:t xml:space="preserve">particularly given that </w:t>
      </w:r>
      <w:r w:rsidR="00EC567A">
        <w:rPr>
          <w:bCs/>
          <w:color w:val="000000"/>
        </w:rPr>
        <w:t xml:space="preserve">44 states do not universally provide air conditioning in carceral facilities, </w:t>
      </w:r>
      <w:r w:rsidR="00694D18">
        <w:rPr>
          <w:bCs/>
          <w:color w:val="000000"/>
        </w:rPr>
        <w:t xml:space="preserve">as well some prisons and jails which </w:t>
      </w:r>
      <w:r w:rsidR="006C557B">
        <w:rPr>
          <w:bCs/>
          <w:color w:val="000000"/>
        </w:rPr>
        <w:t>lack maintenance and upkeep of existing cooling infrastructure</w:t>
      </w:r>
      <w:r w:rsidR="00A669B6">
        <w:rPr>
          <w:bCs/>
          <w:color w:val="000000"/>
        </w:rPr>
        <w:t>, as state</w:t>
      </w:r>
      <w:r w:rsidR="002C5EE8">
        <w:rPr>
          <w:bCs/>
          <w:color w:val="000000"/>
        </w:rPr>
        <w:t>d</w:t>
      </w:r>
      <w:r w:rsidR="00A669B6">
        <w:rPr>
          <w:bCs/>
          <w:color w:val="000000"/>
        </w:rPr>
        <w:t xml:space="preserve"> in the </w:t>
      </w:r>
      <w:r w:rsidR="00294541" w:rsidRPr="00EA079E">
        <w:rPr>
          <w:bCs/>
          <w:color w:val="000000"/>
          <w:lang w:val="en-US"/>
        </w:rPr>
        <w:t xml:space="preserve">revised manuscript (P. </w:t>
      </w:r>
      <w:r w:rsidR="00215F47">
        <w:rPr>
          <w:bCs/>
          <w:color w:val="000000"/>
          <w:lang w:val="en-US"/>
        </w:rPr>
        <w:t>7</w:t>
      </w:r>
      <w:r w:rsidR="00294541" w:rsidRPr="00EA079E">
        <w:rPr>
          <w:bCs/>
          <w:color w:val="000000"/>
          <w:lang w:val="en-US"/>
        </w:rPr>
        <w:t xml:space="preserve">, Lines </w:t>
      </w:r>
      <w:r w:rsidR="00EC0B57">
        <w:rPr>
          <w:bCs/>
          <w:color w:val="000000"/>
          <w:lang w:val="en-US"/>
        </w:rPr>
        <w:t>322</w:t>
      </w:r>
      <w:r w:rsidR="00294541" w:rsidRPr="00EA079E">
        <w:rPr>
          <w:bCs/>
          <w:color w:val="000000"/>
          <w:lang w:val="en-US"/>
        </w:rPr>
        <w:t>-</w:t>
      </w:r>
      <w:r w:rsidR="00EC0B57">
        <w:rPr>
          <w:bCs/>
          <w:color w:val="000000"/>
          <w:lang w:val="en-US"/>
        </w:rPr>
        <w:t>326</w:t>
      </w:r>
      <w:r w:rsidR="00294541" w:rsidRPr="00EA079E">
        <w:rPr>
          <w:bCs/>
          <w:color w:val="000000"/>
          <w:lang w:val="en-US"/>
        </w:rPr>
        <w:t>):</w:t>
      </w:r>
    </w:p>
    <w:p w14:paraId="07F1B5D0" w14:textId="77777777" w:rsidR="00294541" w:rsidRDefault="00294541" w:rsidP="00294541">
      <w:pPr>
        <w:jc w:val="both"/>
        <w:rPr>
          <w:bCs/>
          <w:color w:val="000000"/>
          <w:lang w:val="en-US"/>
        </w:rPr>
      </w:pPr>
    </w:p>
    <w:p w14:paraId="2168E013" w14:textId="5C65C37F" w:rsidR="000275A4" w:rsidRDefault="006C3830" w:rsidP="00091012">
      <w:pPr>
        <w:jc w:val="both"/>
        <w:rPr>
          <w:bCs/>
          <w:i/>
          <w:iCs/>
          <w:color w:val="000000"/>
          <w:lang w:val="en-US"/>
        </w:rPr>
      </w:pPr>
      <w:r w:rsidRPr="00FE71DF">
        <w:rPr>
          <w:bCs/>
          <w:i/>
          <w:iCs/>
          <w:color w:val="000000"/>
          <w:lang w:val="en-US"/>
        </w:rPr>
        <w:t>Further work is critical to</w:t>
      </w:r>
      <w:del w:id="0" w:author="Parks, Robbie M" w:date="2023-12-19T08:22:00Z">
        <w:r w:rsidRPr="00FE71DF">
          <w:rPr>
            <w:bCs/>
            <w:i/>
            <w:iCs/>
            <w:color w:val="000000"/>
            <w:lang w:val="en-US"/>
          </w:rPr>
          <w:delText xml:space="preserve"> both</w:delText>
        </w:r>
      </w:del>
      <w:r w:rsidRPr="00FE71DF">
        <w:rPr>
          <w:bCs/>
          <w:i/>
          <w:iCs/>
          <w:color w:val="000000"/>
          <w:lang w:val="en-US"/>
        </w:rPr>
        <w:t xml:space="preserve"> comprehensively characterize the vulnerability of the United States incarcerated population to heat, as well as how heat impacts </w:t>
      </w:r>
      <w:del w:id="1" w:author="Parks, Robbie M" w:date="2023-12-19T08:22:00Z">
        <w:r w:rsidRPr="00FE71DF">
          <w:rPr>
            <w:bCs/>
            <w:i/>
            <w:iCs/>
            <w:color w:val="000000"/>
            <w:lang w:val="en-US"/>
          </w:rPr>
          <w:delText>their health,</w:delText>
        </w:r>
      </w:del>
      <w:ins w:id="2" w:author="Parks, Robbie M" w:date="2023-12-19T08:22:00Z">
        <w:r w:rsidRPr="00FE71DF">
          <w:rPr>
            <w:bCs/>
            <w:i/>
            <w:iCs/>
            <w:color w:val="000000"/>
            <w:lang w:val="en-US"/>
          </w:rPr>
          <w:t>health,</w:t>
        </w:r>
        <w:r w:rsidRPr="00FE71DF">
          <w:rPr>
            <w:b/>
            <w:i/>
            <w:iCs/>
            <w:color w:val="000000"/>
            <w:lang w:val="en-US"/>
          </w:rPr>
          <w:t xml:space="preserve"> to build reliable and validated datasets of cooling mechanisms in prisons and jails</w:t>
        </w:r>
        <w:r w:rsidRPr="00FE71DF">
          <w:rPr>
            <w:bCs/>
            <w:i/>
            <w:iCs/>
            <w:color w:val="000000"/>
            <w:lang w:val="en-US"/>
          </w:rPr>
          <w:t>, to directly measure indoor temperatures in prisons and jails, and</w:t>
        </w:r>
      </w:ins>
      <w:r w:rsidRPr="00FE71DF">
        <w:rPr>
          <w:bCs/>
          <w:i/>
          <w:iCs/>
          <w:color w:val="000000"/>
          <w:lang w:val="en-US"/>
        </w:rPr>
        <w:t xml:space="preserve"> to deploy adaptation measures to mitigate the worst impacts of climate-related stressors.</w:t>
      </w:r>
    </w:p>
    <w:p w14:paraId="465AA00E" w14:textId="77777777" w:rsidR="006C3830" w:rsidRDefault="006C3830" w:rsidP="00091012">
      <w:pPr>
        <w:jc w:val="both"/>
        <w:rPr>
          <w:bCs/>
          <w:color w:val="000000"/>
        </w:rPr>
      </w:pPr>
    </w:p>
    <w:p w14:paraId="237B3827" w14:textId="40F7E674" w:rsidR="006C557B" w:rsidRDefault="008D345D" w:rsidP="00091012">
      <w:pPr>
        <w:jc w:val="both"/>
        <w:rPr>
          <w:bCs/>
          <w:color w:val="000000"/>
        </w:rPr>
      </w:pPr>
      <w:r>
        <w:rPr>
          <w:bCs/>
          <w:color w:val="000000"/>
        </w:rPr>
        <w:t>We also agree that our paper highlights a critical area of concern and vulnerability for the incarcerated population</w:t>
      </w:r>
      <w:r w:rsidR="00557238">
        <w:rPr>
          <w:bCs/>
          <w:color w:val="000000"/>
        </w:rPr>
        <w:t xml:space="preserve">, and we propose that the overall message of the manuscript </w:t>
      </w:r>
      <w:r w:rsidR="00385C68">
        <w:rPr>
          <w:bCs/>
          <w:color w:val="000000"/>
        </w:rPr>
        <w:t xml:space="preserve">is </w:t>
      </w:r>
      <w:r w:rsidR="00385C68">
        <w:rPr>
          <w:bCs/>
          <w:color w:val="000000"/>
        </w:rPr>
        <w:lastRenderedPageBreak/>
        <w:t xml:space="preserve">successful in providing a </w:t>
      </w:r>
      <w:r w:rsidR="002539C2">
        <w:rPr>
          <w:bCs/>
          <w:color w:val="000000"/>
        </w:rPr>
        <w:t xml:space="preserve">firm </w:t>
      </w:r>
      <w:r w:rsidR="00385C68">
        <w:rPr>
          <w:bCs/>
          <w:color w:val="000000"/>
        </w:rPr>
        <w:t xml:space="preserve">foundation </w:t>
      </w:r>
      <w:r w:rsidR="004F6AF3">
        <w:rPr>
          <w:bCs/>
          <w:color w:val="000000"/>
        </w:rPr>
        <w:t xml:space="preserve">establishing a strong area of concern (as is the scope of a Brief Communication) </w:t>
      </w:r>
      <w:r w:rsidR="00385C68">
        <w:rPr>
          <w:bCs/>
          <w:color w:val="000000"/>
        </w:rPr>
        <w:t xml:space="preserve">to </w:t>
      </w:r>
      <w:r w:rsidR="00AF48E3">
        <w:rPr>
          <w:bCs/>
          <w:color w:val="000000"/>
        </w:rPr>
        <w:t>perform more detailed analyses</w:t>
      </w:r>
      <w:r w:rsidR="00DD20EA">
        <w:rPr>
          <w:bCs/>
          <w:color w:val="000000"/>
        </w:rPr>
        <w:t xml:space="preserve"> </w:t>
      </w:r>
      <w:proofErr w:type="gramStart"/>
      <w:r w:rsidR="00DD20EA">
        <w:rPr>
          <w:bCs/>
          <w:color w:val="000000"/>
        </w:rPr>
        <w:t>in the near future</w:t>
      </w:r>
      <w:proofErr w:type="gramEnd"/>
      <w:r w:rsidR="00AF48E3">
        <w:rPr>
          <w:bCs/>
          <w:color w:val="000000"/>
        </w:rPr>
        <w:t>.</w:t>
      </w:r>
    </w:p>
    <w:p w14:paraId="2FF6B8EB" w14:textId="7E327EA2"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788955F4" w14:textId="6451E857" w:rsidR="00EE7B99" w:rsidRDefault="0024782A" w:rsidP="00EE7B99">
      <w:pPr>
        <w:jc w:val="both"/>
        <w:rPr>
          <w:bCs/>
          <w:color w:val="000000"/>
          <w:lang w:val="en-US"/>
        </w:rPr>
      </w:pPr>
      <w:r>
        <w:rPr>
          <w:bCs/>
          <w:color w:val="000000"/>
        </w:rPr>
        <w:t xml:space="preserve">While data </w:t>
      </w:r>
      <w:r w:rsidR="009346AB">
        <w:rPr>
          <w:bCs/>
          <w:color w:val="000000"/>
        </w:rPr>
        <w:t>measuring</w:t>
      </w:r>
      <w:r>
        <w:rPr>
          <w:bCs/>
          <w:color w:val="000000"/>
        </w:rPr>
        <w:t xml:space="preserve"> indoor temperatures</w:t>
      </w:r>
      <w:r w:rsidR="0007370E">
        <w:rPr>
          <w:bCs/>
          <w:color w:val="000000"/>
        </w:rPr>
        <w:t>, particularly</w:t>
      </w:r>
      <w:r>
        <w:rPr>
          <w:bCs/>
          <w:color w:val="000000"/>
        </w:rPr>
        <w:t xml:space="preserve"> in prisons and jails</w:t>
      </w:r>
      <w:r w:rsidR="005F6041">
        <w:rPr>
          <w:bCs/>
          <w:color w:val="000000"/>
        </w:rPr>
        <w:t>,</w:t>
      </w:r>
      <w:r>
        <w:rPr>
          <w:bCs/>
          <w:color w:val="000000"/>
        </w:rPr>
        <w:t xml:space="preserve"> in the United States is scarce, a</w:t>
      </w:r>
      <w:r w:rsidR="007C7E9A" w:rsidRPr="0024782A">
        <w:rPr>
          <w:bCs/>
          <w:color w:val="000000"/>
        </w:rPr>
        <w:t> </w:t>
      </w:r>
      <w:r w:rsidR="007C7E9A" w:rsidRPr="00380440">
        <w:rPr>
          <w:bCs/>
          <w:color w:val="000000"/>
        </w:rPr>
        <w:t>study from Denmark</w:t>
      </w:r>
      <w:r w:rsidR="007C7E9A" w:rsidRPr="0024782A">
        <w:rPr>
          <w:bCs/>
          <w:color w:val="000000"/>
        </w:rPr>
        <w:t> found temperatures in prison cells to be 4-5</w:t>
      </w:r>
      <w:r w:rsidR="00622CAE">
        <w:rPr>
          <w:bCs/>
          <w:color w:val="000000"/>
        </w:rPr>
        <w:t>°</w:t>
      </w:r>
      <w:r w:rsidR="007C7E9A" w:rsidRPr="0024782A">
        <w:rPr>
          <w:bCs/>
          <w:color w:val="000000"/>
        </w:rPr>
        <w:t>C above those outdoors in summer</w:t>
      </w:r>
      <w:r w:rsidR="000859DF">
        <w:rPr>
          <w:bCs/>
          <w:color w:val="000000"/>
        </w:rPr>
        <w:t xml:space="preserve">, </w:t>
      </w:r>
      <w:r w:rsidR="001F1D9B">
        <w:rPr>
          <w:bCs/>
          <w:color w:val="000000"/>
        </w:rPr>
        <w:t xml:space="preserve">while another study of </w:t>
      </w:r>
      <w:r w:rsidR="00937AFF">
        <w:rPr>
          <w:bCs/>
          <w:color w:val="000000"/>
        </w:rPr>
        <w:t xml:space="preserve">indoor </w:t>
      </w:r>
      <w:r w:rsidR="001F1D9B">
        <w:rPr>
          <w:bCs/>
          <w:color w:val="000000"/>
        </w:rPr>
        <w:t xml:space="preserve">heat in Harlem </w:t>
      </w:r>
      <w:r w:rsidR="00096217">
        <w:rPr>
          <w:bCs/>
          <w:color w:val="000000"/>
        </w:rPr>
        <w:t>found</w:t>
      </w:r>
      <w:r w:rsidR="001F6C85">
        <w:rPr>
          <w:bCs/>
          <w:color w:val="000000"/>
        </w:rPr>
        <w:t xml:space="preserve"> similar results</w:t>
      </w:r>
      <w:r w:rsidR="006054D2">
        <w:rPr>
          <w:bCs/>
          <w:color w:val="000000"/>
        </w:rPr>
        <w:t>.</w:t>
      </w:r>
      <w:r w:rsidR="00C05BDA">
        <w:rPr>
          <w:bCs/>
          <w:color w:val="000000"/>
        </w:rPr>
        <w:t xml:space="preserve"> </w:t>
      </w:r>
      <w:r w:rsidR="00E7652D">
        <w:rPr>
          <w:bCs/>
          <w:color w:val="000000"/>
        </w:rPr>
        <w:t>We have added this information</w:t>
      </w:r>
      <w:r w:rsidR="00800C5B">
        <w:rPr>
          <w:bCs/>
          <w:color w:val="000000"/>
        </w:rPr>
        <w:t xml:space="preserve"> and references</w:t>
      </w:r>
      <w:r w:rsidR="002036C8">
        <w:rPr>
          <w:bCs/>
          <w:color w:val="000000"/>
        </w:rPr>
        <w:t xml:space="preserve"> to the revised Supplementary Information</w:t>
      </w:r>
      <w:r w:rsidR="00E7652D">
        <w:rPr>
          <w:bCs/>
          <w:color w:val="000000"/>
        </w:rPr>
        <w:t xml:space="preserve"> due to space </w:t>
      </w:r>
      <w:r w:rsidR="002036C8">
        <w:rPr>
          <w:bCs/>
          <w:color w:val="000000"/>
        </w:rPr>
        <w:t>constraints</w:t>
      </w:r>
      <w:r w:rsidR="00E7652D">
        <w:rPr>
          <w:bCs/>
          <w:color w:val="000000"/>
        </w:rPr>
        <w:t xml:space="preserve"> </w:t>
      </w:r>
      <w:r w:rsidR="009C4A2F">
        <w:rPr>
          <w:bCs/>
          <w:color w:val="000000"/>
        </w:rPr>
        <w:t>of the Brief Commentar</w:t>
      </w:r>
      <w:r w:rsidR="00EE7B99">
        <w:rPr>
          <w:bCs/>
          <w:color w:val="000000"/>
        </w:rPr>
        <w:t>y</w:t>
      </w:r>
      <w:r w:rsidR="00EE7B99" w:rsidRPr="00EA079E">
        <w:rPr>
          <w:bCs/>
          <w:color w:val="000000"/>
          <w:lang w:val="en-US"/>
        </w:rPr>
        <w:t>:</w:t>
      </w:r>
    </w:p>
    <w:p w14:paraId="47B363C2" w14:textId="77777777" w:rsidR="00EE7B99" w:rsidRDefault="00EE7B99" w:rsidP="00EE7B99">
      <w:pPr>
        <w:jc w:val="both"/>
        <w:rPr>
          <w:bCs/>
          <w:color w:val="000000"/>
          <w:lang w:val="en-US"/>
        </w:rPr>
      </w:pPr>
    </w:p>
    <w:p w14:paraId="0830FDF6" w14:textId="77777777" w:rsidR="00F838E0" w:rsidRPr="00F838E0" w:rsidRDefault="00F838E0" w:rsidP="00F838E0">
      <w:pPr>
        <w:jc w:val="both"/>
        <w:rPr>
          <w:bCs/>
          <w:i/>
          <w:iCs/>
          <w:color w:val="000000"/>
          <w:lang w:val="en-US"/>
        </w:rPr>
      </w:pPr>
      <w:r w:rsidRPr="00F838E0">
        <w:rPr>
          <w:bCs/>
          <w:i/>
          <w:iCs/>
          <w:color w:val="000000"/>
        </w:rPr>
        <w:t>While data measuring indoor temperatures in prisons and jails in the United States is scarce, a study from Denmark found temperatures in prison cells to be 4-5°C above those outdoors in summer.</w:t>
      </w:r>
      <w:r w:rsidRPr="00F838E0">
        <w:rPr>
          <w:bCs/>
          <w:i/>
          <w:iCs/>
          <w:color w:val="000000"/>
          <w:vertAlign w:val="superscript"/>
        </w:rPr>
        <w:t>5</w:t>
      </w:r>
      <w:r w:rsidRPr="00F838E0">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F838E0">
        <w:rPr>
          <w:bCs/>
          <w:i/>
          <w:iCs/>
          <w:color w:val="000000"/>
          <w:vertAlign w:val="superscript"/>
        </w:rPr>
        <w:t>6</w:t>
      </w:r>
    </w:p>
    <w:p w14:paraId="473861FF" w14:textId="77777777" w:rsidR="007F6D8D" w:rsidRDefault="007F6D8D" w:rsidP="0025720C">
      <w:pPr>
        <w:jc w:val="both"/>
        <w:rPr>
          <w:bCs/>
          <w:color w:val="000000"/>
        </w:rPr>
      </w:pPr>
    </w:p>
    <w:p w14:paraId="4063DAB7" w14:textId="31ADA5FC" w:rsidR="00CE3FB7" w:rsidRDefault="007F6D8D" w:rsidP="00CE3FB7">
      <w:pPr>
        <w:jc w:val="both"/>
        <w:rPr>
          <w:bCs/>
          <w:color w:val="000000"/>
          <w:lang w:val="en-US"/>
        </w:rPr>
      </w:pPr>
      <w:r>
        <w:rPr>
          <w:bCs/>
          <w:color w:val="000000"/>
        </w:rPr>
        <w:t xml:space="preserve">Related to the above point by the Reviewer, we have </w:t>
      </w:r>
      <w:r w:rsidR="00CE3FB7">
        <w:rPr>
          <w:bCs/>
          <w:color w:val="000000"/>
        </w:rPr>
        <w:t xml:space="preserve">added that more research is needed to directly measure indoor temperatures in prisons and jails in the United States </w:t>
      </w:r>
      <w:r w:rsidR="00CE3FB7" w:rsidRPr="00EA079E">
        <w:rPr>
          <w:bCs/>
          <w:color w:val="000000"/>
          <w:lang w:val="en-US"/>
        </w:rPr>
        <w:t xml:space="preserve">in the revised manuscript </w:t>
      </w:r>
      <w:r w:rsidR="007D718F" w:rsidRPr="00EA079E">
        <w:rPr>
          <w:bCs/>
          <w:color w:val="000000"/>
          <w:lang w:val="en-US"/>
        </w:rPr>
        <w:t xml:space="preserve">(P. </w:t>
      </w:r>
      <w:r w:rsidR="007D718F">
        <w:rPr>
          <w:bCs/>
          <w:color w:val="000000"/>
          <w:lang w:val="en-US"/>
        </w:rPr>
        <w:t>7</w:t>
      </w:r>
      <w:r w:rsidR="007D718F" w:rsidRPr="00EA079E">
        <w:rPr>
          <w:bCs/>
          <w:color w:val="000000"/>
          <w:lang w:val="en-US"/>
        </w:rPr>
        <w:t xml:space="preserve">, Lines </w:t>
      </w:r>
      <w:r w:rsidR="007D718F">
        <w:rPr>
          <w:bCs/>
          <w:color w:val="000000"/>
          <w:lang w:val="en-US"/>
        </w:rPr>
        <w:t>322</w:t>
      </w:r>
      <w:r w:rsidR="007D718F" w:rsidRPr="00EA079E">
        <w:rPr>
          <w:bCs/>
          <w:color w:val="000000"/>
          <w:lang w:val="en-US"/>
        </w:rPr>
        <w:t>-</w:t>
      </w:r>
      <w:r w:rsidR="007D718F">
        <w:rPr>
          <w:bCs/>
          <w:color w:val="000000"/>
          <w:lang w:val="en-US"/>
        </w:rPr>
        <w:t>326</w:t>
      </w:r>
      <w:r w:rsidR="007D718F" w:rsidRPr="00EA079E">
        <w:rPr>
          <w:bCs/>
          <w:color w:val="000000"/>
          <w:lang w:val="en-US"/>
        </w:rPr>
        <w:t>)</w:t>
      </w:r>
      <w:r w:rsidR="00CE3FB7" w:rsidRPr="00EA079E">
        <w:rPr>
          <w:bCs/>
          <w:color w:val="000000"/>
          <w:lang w:val="en-US"/>
        </w:rPr>
        <w:t>:</w:t>
      </w:r>
    </w:p>
    <w:p w14:paraId="51CA8282" w14:textId="77777777" w:rsidR="00CE3FB7" w:rsidRDefault="00CE3FB7" w:rsidP="00CE3FB7">
      <w:pPr>
        <w:jc w:val="both"/>
        <w:rPr>
          <w:bCs/>
          <w:color w:val="000000"/>
          <w:lang w:val="en-US"/>
        </w:rPr>
      </w:pPr>
    </w:p>
    <w:p w14:paraId="2EC8BB6A" w14:textId="77777777" w:rsidR="00EC1B62" w:rsidRDefault="00EC1B62" w:rsidP="00EC1B62">
      <w:pPr>
        <w:jc w:val="both"/>
        <w:rPr>
          <w:bCs/>
          <w:i/>
          <w:iCs/>
          <w:color w:val="000000"/>
          <w:lang w:val="en-US"/>
        </w:rPr>
      </w:pPr>
      <w:r w:rsidRPr="00382A86">
        <w:rPr>
          <w:bCs/>
          <w:i/>
          <w:iCs/>
          <w:color w:val="000000"/>
          <w:lang w:val="en-US"/>
        </w:rPr>
        <w:t>Further work is critical to</w:t>
      </w:r>
      <w:del w:id="3" w:author="Parks, Robbie M" w:date="2023-12-19T08:22:00Z">
        <w:r w:rsidRPr="00382A86">
          <w:rPr>
            <w:bCs/>
            <w:i/>
            <w:iCs/>
            <w:color w:val="000000"/>
            <w:lang w:val="en-US"/>
          </w:rPr>
          <w:delText xml:space="preserve"> both</w:delText>
        </w:r>
      </w:del>
      <w:r w:rsidRPr="00382A86">
        <w:rPr>
          <w:bCs/>
          <w:i/>
          <w:iCs/>
          <w:color w:val="000000"/>
          <w:lang w:val="en-US"/>
        </w:rPr>
        <w:t xml:space="preserve"> comprehensively characterize the vulnerability of the United States incarcerated population to heat, as well as how heat impacts </w:t>
      </w:r>
      <w:del w:id="4" w:author="Parks, Robbie M" w:date="2023-12-19T08:22:00Z">
        <w:r w:rsidRPr="00382A86">
          <w:rPr>
            <w:bCs/>
            <w:i/>
            <w:iCs/>
            <w:color w:val="000000"/>
            <w:lang w:val="en-US"/>
          </w:rPr>
          <w:delText>their health,</w:delText>
        </w:r>
      </w:del>
      <w:ins w:id="5" w:author="Parks, Robbie M" w:date="2023-12-19T08:22:00Z">
        <w:r w:rsidRPr="00382A86">
          <w:rPr>
            <w:bCs/>
            <w:i/>
            <w:iCs/>
            <w:color w:val="000000"/>
            <w:lang w:val="en-US"/>
          </w:rPr>
          <w:t>health,</w:t>
        </w:r>
        <w:r w:rsidRPr="00382A86">
          <w:rPr>
            <w:b/>
            <w:i/>
            <w:iCs/>
            <w:color w:val="000000"/>
            <w:lang w:val="en-US"/>
          </w:rPr>
          <w:t xml:space="preserve"> </w:t>
        </w:r>
        <w:r w:rsidRPr="00382A86">
          <w:rPr>
            <w:bCs/>
            <w:i/>
            <w:iCs/>
            <w:color w:val="000000"/>
            <w:lang w:val="en-US"/>
          </w:rPr>
          <w:t xml:space="preserve">to build reliable and validated datasets of cooling mechanisms in prisons and jails, </w:t>
        </w:r>
        <w:r w:rsidRPr="00382A86">
          <w:rPr>
            <w:b/>
            <w:i/>
            <w:iCs/>
            <w:color w:val="000000"/>
            <w:lang w:val="en-US"/>
          </w:rPr>
          <w:t>to directly measure indoor temperatures in prisons and jails,</w:t>
        </w:r>
        <w:r w:rsidRPr="00382A86">
          <w:rPr>
            <w:bCs/>
            <w:i/>
            <w:iCs/>
            <w:color w:val="000000"/>
            <w:lang w:val="en-US"/>
          </w:rPr>
          <w:t xml:space="preserve"> and</w:t>
        </w:r>
      </w:ins>
      <w:r w:rsidRPr="00382A86">
        <w:rPr>
          <w:bCs/>
          <w:i/>
          <w:iCs/>
          <w:color w:val="000000"/>
          <w:lang w:val="en-US"/>
        </w:rPr>
        <w:t xml:space="preserve"> to deploy adaptation measures to mitigate the worst impacts of climate-related stressors.</w:t>
      </w:r>
    </w:p>
    <w:p w14:paraId="425265DC" w14:textId="77777777" w:rsidR="00A108E8" w:rsidRDefault="00A108E8" w:rsidP="0025720C">
      <w:pPr>
        <w:jc w:val="both"/>
        <w:rPr>
          <w:b/>
          <w:color w:val="000000"/>
        </w:rPr>
      </w:pPr>
    </w:p>
    <w:p w14:paraId="31986AF7" w14:textId="54552E96" w:rsidR="00B2566C" w:rsidRPr="00DF0F5B" w:rsidRDefault="00D605D0" w:rsidP="0025720C">
      <w:pPr>
        <w:jc w:val="both"/>
        <w:rPr>
          <w:bCs/>
          <w:color w:val="000000"/>
        </w:rPr>
      </w:pPr>
      <w:r w:rsidRPr="00D605D0">
        <w:rPr>
          <w:b/>
          <w:color w:val="000000"/>
        </w:rP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7EC15BAC" w14:textId="2782F735" w:rsidR="005C31A2" w:rsidRDefault="002E549E" w:rsidP="005C31A2">
      <w:pPr>
        <w:jc w:val="both"/>
        <w:rPr>
          <w:bCs/>
          <w:color w:val="000000"/>
          <w:lang w:val="en-US"/>
        </w:rPr>
      </w:pPr>
      <w:r>
        <w:rPr>
          <w:bCs/>
          <w:color w:val="000000"/>
        </w:rPr>
        <w:t>W</w:t>
      </w:r>
      <w:r w:rsidR="0022640D">
        <w:rPr>
          <w:bCs/>
          <w:color w:val="000000"/>
        </w:rPr>
        <w:t xml:space="preserve">e recognise that temperatures which incarcerated people experience indoors </w:t>
      </w:r>
      <w:r>
        <w:rPr>
          <w:bCs/>
          <w:color w:val="000000"/>
        </w:rPr>
        <w:t xml:space="preserve">is </w:t>
      </w:r>
      <w:r w:rsidR="00E72E6F">
        <w:rPr>
          <w:bCs/>
          <w:color w:val="000000"/>
        </w:rPr>
        <w:t xml:space="preserve">determined by </w:t>
      </w:r>
      <w:r w:rsidR="0063545B">
        <w:rPr>
          <w:bCs/>
          <w:color w:val="000000"/>
        </w:rPr>
        <w:t xml:space="preserve">many factors. </w:t>
      </w:r>
      <w:r w:rsidR="00C04128">
        <w:rPr>
          <w:bCs/>
          <w:color w:val="000000"/>
        </w:rPr>
        <w:t xml:space="preserve">Nevertheless, there are many emerging stories of </w:t>
      </w:r>
      <w:r w:rsidR="006743C0">
        <w:rPr>
          <w:bCs/>
          <w:color w:val="000000"/>
        </w:rPr>
        <w:t xml:space="preserve">incarcerated </w:t>
      </w:r>
      <w:r w:rsidR="000572D3">
        <w:rPr>
          <w:bCs/>
          <w:color w:val="000000"/>
        </w:rPr>
        <w:t>people</w:t>
      </w:r>
      <w:r w:rsidR="00E9032A">
        <w:rPr>
          <w:bCs/>
          <w:color w:val="000000"/>
        </w:rPr>
        <w:t xml:space="preserve"> dying in prison</w:t>
      </w:r>
      <w:r w:rsidR="004C749B">
        <w:rPr>
          <w:bCs/>
          <w:color w:val="000000"/>
        </w:rPr>
        <w:t>s and jails</w:t>
      </w:r>
      <w:r w:rsidR="00AB7AEF">
        <w:rPr>
          <w:bCs/>
          <w:color w:val="000000"/>
        </w:rPr>
        <w:t xml:space="preserve"> (e.g.,</w:t>
      </w:r>
      <w:r w:rsidR="00D10BCB">
        <w:rPr>
          <w:bCs/>
          <w:color w:val="000000"/>
        </w:rPr>
        <w:t xml:space="preserve"> </w:t>
      </w:r>
      <w:r w:rsidR="001B7D4C" w:rsidRPr="001B7D4C">
        <w:rPr>
          <w:bCs/>
          <w:color w:val="000000"/>
        </w:rPr>
        <w:t>https://www.nytimes.com/2023/06/29/us/texas-prisons-heat.html</w:t>
      </w:r>
      <w:r w:rsidR="00D10BCB">
        <w:rPr>
          <w:bCs/>
          <w:color w:val="000000"/>
        </w:rPr>
        <w:t>)</w:t>
      </w:r>
      <w:r w:rsidR="004C749B">
        <w:rPr>
          <w:bCs/>
          <w:color w:val="000000"/>
        </w:rPr>
        <w:t xml:space="preserve">, which </w:t>
      </w:r>
      <w:r w:rsidR="00E9032A">
        <w:rPr>
          <w:bCs/>
          <w:color w:val="000000"/>
        </w:rPr>
        <w:t>no doubt highlights how this is a major issue and will continue to be</w:t>
      </w:r>
      <w:r w:rsidR="00E363E5">
        <w:rPr>
          <w:bCs/>
          <w:color w:val="000000"/>
        </w:rPr>
        <w:t xml:space="preserve"> under climate change</w:t>
      </w:r>
      <w:r w:rsidR="00686C97">
        <w:rPr>
          <w:bCs/>
          <w:color w:val="000000"/>
        </w:rPr>
        <w:t>. The a</w:t>
      </w:r>
      <w:r w:rsidR="00E9032A" w:rsidRPr="00686C97">
        <w:rPr>
          <w:bCs/>
          <w:color w:val="000000"/>
        </w:rPr>
        <w:t>dvantage</w:t>
      </w:r>
      <w:r w:rsidR="003B1731">
        <w:rPr>
          <w:bCs/>
          <w:color w:val="000000"/>
        </w:rPr>
        <w:t xml:space="preserve"> </w:t>
      </w:r>
      <w:r w:rsidR="00E9032A" w:rsidRPr="00686C97">
        <w:rPr>
          <w:bCs/>
          <w:color w:val="000000"/>
        </w:rPr>
        <w:t>of our analysis is it takes a top-down approach to lay foundation for further research</w:t>
      </w:r>
      <w:r w:rsidR="003B1731">
        <w:rPr>
          <w:bCs/>
          <w:color w:val="000000"/>
        </w:rPr>
        <w:t xml:space="preserve">, which we state clearly </w:t>
      </w:r>
      <w:r w:rsidR="001A1298">
        <w:rPr>
          <w:bCs/>
          <w:color w:val="000000"/>
        </w:rPr>
        <w:t xml:space="preserve">as needing to be done </w:t>
      </w:r>
      <w:r w:rsidR="005C31A2" w:rsidRPr="00EA079E">
        <w:rPr>
          <w:bCs/>
          <w:color w:val="000000"/>
          <w:lang w:val="en-US"/>
        </w:rPr>
        <w:t>in the revised manuscript (P</w:t>
      </w:r>
      <w:r w:rsidR="00DC28E2">
        <w:rPr>
          <w:bCs/>
          <w:color w:val="000000"/>
          <w:lang w:val="en-US"/>
        </w:rPr>
        <w:t>P</w:t>
      </w:r>
      <w:r w:rsidR="005C31A2" w:rsidRPr="00EA079E">
        <w:rPr>
          <w:bCs/>
          <w:color w:val="000000"/>
          <w:lang w:val="en-US"/>
        </w:rPr>
        <w:t xml:space="preserve">. </w:t>
      </w:r>
      <w:r w:rsidR="00DC28E2">
        <w:rPr>
          <w:bCs/>
          <w:color w:val="000000"/>
          <w:lang w:val="en-US"/>
        </w:rPr>
        <w:t>6-7</w:t>
      </w:r>
      <w:r w:rsidR="005C31A2" w:rsidRPr="00EA079E">
        <w:rPr>
          <w:bCs/>
          <w:color w:val="000000"/>
          <w:lang w:val="en-US"/>
        </w:rPr>
        <w:t xml:space="preserve">, Lines </w:t>
      </w:r>
      <w:r w:rsidR="00DC28E2">
        <w:rPr>
          <w:bCs/>
          <w:color w:val="000000"/>
          <w:lang w:val="en-US"/>
        </w:rPr>
        <w:t>304</w:t>
      </w:r>
      <w:r w:rsidR="005C31A2" w:rsidRPr="00EA079E">
        <w:rPr>
          <w:bCs/>
          <w:color w:val="000000"/>
          <w:lang w:val="en-US"/>
        </w:rPr>
        <w:t>-</w:t>
      </w:r>
      <w:r w:rsidR="00DC28E2">
        <w:rPr>
          <w:bCs/>
          <w:color w:val="000000"/>
          <w:lang w:val="en-US"/>
        </w:rPr>
        <w:t>327</w:t>
      </w:r>
      <w:r w:rsidR="005C31A2" w:rsidRPr="00EA079E">
        <w:rPr>
          <w:bCs/>
          <w:color w:val="000000"/>
          <w:lang w:val="en-US"/>
        </w:rPr>
        <w:t>):</w:t>
      </w:r>
    </w:p>
    <w:p w14:paraId="5AE6D217" w14:textId="77777777" w:rsidR="005C31A2" w:rsidRDefault="005C31A2" w:rsidP="005C31A2">
      <w:pPr>
        <w:jc w:val="both"/>
        <w:rPr>
          <w:bCs/>
          <w:color w:val="000000"/>
          <w:lang w:val="en-US"/>
        </w:rPr>
      </w:pPr>
    </w:p>
    <w:p w14:paraId="0059F05B" w14:textId="77777777" w:rsidR="00E3313A" w:rsidRDefault="00E3313A" w:rsidP="0025720C">
      <w:pPr>
        <w:jc w:val="both"/>
        <w:rPr>
          <w:bCs/>
          <w:i/>
          <w:iCs/>
          <w:color w:val="000000"/>
          <w:lang w:val="en-US"/>
        </w:rPr>
      </w:pPr>
      <w:r w:rsidRPr="000C1C42">
        <w:rPr>
          <w:bCs/>
          <w:i/>
          <w:iCs/>
          <w:color w:val="000000"/>
          <w:lang w:val="en-US"/>
        </w:rPr>
        <w:lastRenderedPageBreak/>
        <w:t xml:space="preserve">Our work highlights how incarcerated populations in the </w:t>
      </w:r>
      <w:del w:id="6" w:author="Parks, Robbie M" w:date="2023-12-19T08:22:00Z">
        <w:r w:rsidRPr="000C1C42">
          <w:rPr>
            <w:bCs/>
            <w:i/>
            <w:iCs/>
            <w:color w:val="000000"/>
            <w:lang w:val="en-US"/>
          </w:rPr>
          <w:delText>United States</w:delText>
        </w:r>
      </w:del>
      <w:ins w:id="7" w:author="Parks, Robbie M" w:date="2023-12-19T08:22:00Z">
        <w:r w:rsidRPr="000C1C42">
          <w:rPr>
            <w:bCs/>
            <w:i/>
            <w:iCs/>
            <w:color w:val="000000"/>
            <w:lang w:val="en-US"/>
          </w:rPr>
          <w:t>US</w:t>
        </w:r>
      </w:ins>
      <w:r w:rsidRPr="000C1C42">
        <w:rPr>
          <w:bCs/>
          <w:i/>
          <w:iCs/>
          <w:color w:val="000000"/>
          <w:lang w:val="en-US"/>
        </w:rPr>
        <w:t xml:space="preserve"> are systematically exposed to potentially hazardous heat with the greatest exposure and </w:t>
      </w:r>
      <w:sdt>
        <w:sdtPr>
          <w:rPr>
            <w:bCs/>
            <w:i/>
            <w:iCs/>
            <w:color w:val="000000"/>
            <w:lang w:val="en-US"/>
          </w:rPr>
          <w:tag w:val="goog_rdk_10"/>
          <w:id w:val="702834913"/>
        </w:sdtPr>
        <w:sdtContent/>
      </w:sdt>
      <w:r w:rsidRPr="000C1C42">
        <w:rPr>
          <w:bCs/>
          <w:i/>
          <w:iCs/>
          <w:color w:val="000000"/>
          <w:lang w:val="en-US"/>
        </w:rPr>
        <w:t xml:space="preserve">rates of increase concentrated in state-run institutions. Federal, state, and local laws mandating safe temperature ranges, enhanced social and physical infrastructure, and health system interventions could mitigate the effect of </w:t>
      </w:r>
      <w:del w:id="8" w:author="Parks, Robbie M" w:date="2023-12-19T08:22:00Z">
        <w:r w:rsidRPr="000C1C42">
          <w:rPr>
            <w:bCs/>
            <w:i/>
            <w:iCs/>
            <w:color w:val="000000"/>
            <w:lang w:val="en-US"/>
          </w:rPr>
          <w:delText>heat exposure on this underserved and overburdened group.</w:delText>
        </w:r>
      </w:del>
      <w:ins w:id="9" w:author="Parks, Robbie M" w:date="2023-12-19T08:22:00Z">
        <w:r w:rsidRPr="000C1C42">
          <w:rPr>
            <w:bCs/>
            <w:i/>
            <w:iCs/>
            <w:color w:val="000000"/>
            <w:lang w:val="en-US"/>
          </w:rPr>
          <w:t>hazardous heat.</w:t>
        </w:r>
      </w:ins>
      <w:r w:rsidRPr="000C1C42">
        <w:rPr>
          <w:bCs/>
          <w:i/>
          <w:iCs/>
          <w:color w:val="000000"/>
          <w:lang w:val="en-US"/>
        </w:rPr>
        <w:t xml:space="preserve"> Underlying this is the need for a fundamental overhaul to the perception and treatment of incarcerated people in environmental public health policy and regulatory action. Further work is critical to</w:t>
      </w:r>
      <w:del w:id="10" w:author="Parks, Robbie M" w:date="2023-12-19T08:22:00Z">
        <w:r w:rsidRPr="000C1C42">
          <w:rPr>
            <w:bCs/>
            <w:i/>
            <w:iCs/>
            <w:color w:val="000000"/>
            <w:lang w:val="en-US"/>
          </w:rPr>
          <w:delText xml:space="preserve"> both</w:delText>
        </w:r>
      </w:del>
      <w:r w:rsidRPr="000C1C42">
        <w:rPr>
          <w:bCs/>
          <w:i/>
          <w:iCs/>
          <w:color w:val="000000"/>
          <w:lang w:val="en-US"/>
        </w:rPr>
        <w:t xml:space="preserve"> comprehensively characterize the vulnerability of the United States incarcerated population to heat, as well as how heat impacts </w:t>
      </w:r>
      <w:del w:id="11" w:author="Parks, Robbie M" w:date="2023-12-19T08:22:00Z">
        <w:r w:rsidRPr="000C1C42">
          <w:rPr>
            <w:bCs/>
            <w:i/>
            <w:iCs/>
            <w:color w:val="000000"/>
            <w:lang w:val="en-US"/>
          </w:rPr>
          <w:delText>their health,</w:delText>
        </w:r>
      </w:del>
      <w:ins w:id="12" w:author="Parks, Robbie M" w:date="2023-12-19T08:22:00Z">
        <w:r w:rsidRPr="000C1C42">
          <w:rPr>
            <w:bCs/>
            <w:i/>
            <w:iCs/>
            <w:color w:val="000000"/>
            <w:lang w:val="en-US"/>
          </w:rPr>
          <w:t>health, to build reliable and validated datasets of cooling mechanisms in prisons and jails, to directly measure indoor temperatures in prisons and jails, and</w:t>
        </w:r>
      </w:ins>
      <w:r w:rsidRPr="000C1C42">
        <w:rPr>
          <w:bCs/>
          <w:i/>
          <w:iCs/>
          <w:color w:val="000000"/>
          <w:lang w:val="en-US"/>
        </w:rPr>
        <w:t xml:space="preserve"> to deploy adaptation measures to mitigate the worst impacts of climate-related stressors. Doing so is critical to environmental justice, particularly for incarcerated people with limited social and political agency.</w:t>
      </w:r>
    </w:p>
    <w:p w14:paraId="38028C8B" w14:textId="31FADF6C" w:rsidR="000D0588" w:rsidRDefault="00D605D0" w:rsidP="0025720C">
      <w:pPr>
        <w:jc w:val="both"/>
        <w:rPr>
          <w:b/>
          <w:color w:val="000000"/>
        </w:rPr>
      </w:pPr>
      <w:r w:rsidRPr="00D605D0">
        <w:rPr>
          <w:b/>
          <w:color w:val="000000"/>
        </w:rPr>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160F3B4" w14:textId="77777777" w:rsidR="0076218E" w:rsidRDefault="00E30E3B" w:rsidP="0076218E">
      <w:pPr>
        <w:jc w:val="both"/>
        <w:rPr>
          <w:bCs/>
          <w:color w:val="000000"/>
          <w:lang w:val="en-US"/>
        </w:rPr>
      </w:pPr>
      <w:r>
        <w:rPr>
          <w:bCs/>
          <w:color w:val="000000"/>
        </w:rPr>
        <w:t xml:space="preserve">As we have stated above, </w:t>
      </w:r>
      <w:r w:rsidR="00043982">
        <w:rPr>
          <w:bCs/>
          <w:color w:val="000000"/>
        </w:rPr>
        <w:t>w</w:t>
      </w:r>
      <w:r>
        <w:rPr>
          <w:bCs/>
          <w:color w:val="000000"/>
        </w:rPr>
        <w:t>hile data measuring indoor temperatures in prisons and jails in the United States is scarce, a</w:t>
      </w:r>
      <w:r w:rsidRPr="0024782A">
        <w:rPr>
          <w:bCs/>
          <w:color w:val="000000"/>
        </w:rPr>
        <w:t> </w:t>
      </w:r>
      <w:r w:rsidRPr="00380440">
        <w:rPr>
          <w:bCs/>
          <w:color w:val="000000"/>
        </w:rPr>
        <w:t>study from Denmark</w:t>
      </w:r>
      <w:r w:rsidRPr="0024782A">
        <w:rPr>
          <w:bCs/>
          <w:color w:val="000000"/>
        </w:rPr>
        <w:t> found temperatures in prison cells to be 4-5</w:t>
      </w:r>
      <w:r>
        <w:rPr>
          <w:bCs/>
          <w:color w:val="000000"/>
        </w:rPr>
        <w:t>°</w:t>
      </w:r>
      <w:r w:rsidRPr="0024782A">
        <w:rPr>
          <w:bCs/>
          <w:color w:val="000000"/>
        </w:rPr>
        <w:t xml:space="preserve">C above those outdoors in summer. </w:t>
      </w:r>
      <w:r>
        <w:rPr>
          <w:bCs/>
          <w:color w:val="000000"/>
        </w:rPr>
        <w:t>In general, this</w:t>
      </w:r>
      <w:r w:rsidRPr="0024782A">
        <w:rPr>
          <w:bCs/>
          <w:color w:val="000000"/>
        </w:rPr>
        <w:t xml:space="preserve"> is approximately what was found in the </w:t>
      </w:r>
      <w:r w:rsidRPr="00DF0F5B">
        <w:rPr>
          <w:bCs/>
          <w:color w:val="000000"/>
        </w:rPr>
        <w:t>Harlem Heat Project</w:t>
      </w:r>
      <w:r w:rsidRPr="0024782A">
        <w:rPr>
          <w:bCs/>
          <w:color w:val="000000"/>
        </w:rPr>
        <w:t> </w:t>
      </w:r>
      <w:r>
        <w:rPr>
          <w:bCs/>
          <w:color w:val="000000"/>
        </w:rPr>
        <w:t>in New York City, a study of indoor domestic temperatures in Harlem.</w:t>
      </w:r>
      <w:r w:rsidR="00CE598A" w:rsidRPr="00CE598A">
        <w:rPr>
          <w:bCs/>
          <w:color w:val="000000"/>
        </w:rPr>
        <w:t xml:space="preserve"> </w:t>
      </w:r>
      <w:r w:rsidR="0076218E">
        <w:rPr>
          <w:bCs/>
          <w:color w:val="000000"/>
        </w:rPr>
        <w:t>We have added this information and references to the revised Supplementary Information due to space constraints of the Brief Commentary</w:t>
      </w:r>
      <w:r w:rsidR="0076218E" w:rsidRPr="00EA079E">
        <w:rPr>
          <w:bCs/>
          <w:color w:val="000000"/>
          <w:lang w:val="en-US"/>
        </w:rPr>
        <w:t>:</w:t>
      </w:r>
    </w:p>
    <w:p w14:paraId="0F722C71" w14:textId="77777777" w:rsidR="0076218E" w:rsidRDefault="0076218E" w:rsidP="0076218E">
      <w:pPr>
        <w:jc w:val="both"/>
        <w:rPr>
          <w:bCs/>
          <w:color w:val="000000"/>
          <w:lang w:val="en-US"/>
        </w:rPr>
      </w:pPr>
    </w:p>
    <w:p w14:paraId="5B4ED36D" w14:textId="77777777" w:rsidR="00674237" w:rsidRPr="00674237" w:rsidRDefault="00674237" w:rsidP="00674237">
      <w:pPr>
        <w:jc w:val="both"/>
        <w:rPr>
          <w:bCs/>
          <w:i/>
          <w:iCs/>
          <w:color w:val="000000"/>
          <w:lang w:val="en-US"/>
        </w:rPr>
      </w:pPr>
      <w:r w:rsidRPr="00674237">
        <w:rPr>
          <w:bCs/>
          <w:i/>
          <w:iCs/>
          <w:color w:val="000000"/>
        </w:rPr>
        <w:t>While data measuring indoor temperatures in prisons and jails in the United States is scarce, a study from Denmark found temperatures in prison cells to be 4-5°C above those outdoors in summer.</w:t>
      </w:r>
      <w:r w:rsidRPr="00674237">
        <w:rPr>
          <w:bCs/>
          <w:i/>
          <w:iCs/>
          <w:color w:val="000000"/>
          <w:vertAlign w:val="superscript"/>
        </w:rPr>
        <w:t>5</w:t>
      </w:r>
      <w:r w:rsidRPr="00674237">
        <w:rPr>
          <w:bCs/>
          <w:i/>
          <w:iCs/>
          <w:color w:val="000000"/>
        </w:rPr>
        <w:t xml:space="preserve"> This is approximately what was also found in the Harlem Heat Project in New York City, a study of indoor domestic temperatures in domestic settings in Harlem, which is an area of New York with many residents who suffer cooling hardship.</w:t>
      </w:r>
      <w:r w:rsidRPr="00674237">
        <w:rPr>
          <w:bCs/>
          <w:i/>
          <w:iCs/>
          <w:color w:val="000000"/>
          <w:vertAlign w:val="superscript"/>
        </w:rPr>
        <w:t>6</w:t>
      </w:r>
    </w:p>
    <w:p w14:paraId="793E4987" w14:textId="77777777" w:rsidR="00851DB5" w:rsidRDefault="00851DB5" w:rsidP="00A03A16">
      <w:pPr>
        <w:jc w:val="both"/>
        <w:rPr>
          <w:bCs/>
          <w:color w:val="000000"/>
        </w:rPr>
      </w:pPr>
    </w:p>
    <w:p w14:paraId="4A3E7A11" w14:textId="0BD0BD50" w:rsidR="00A03A16" w:rsidRDefault="00851DB5" w:rsidP="00A03A16">
      <w:pPr>
        <w:jc w:val="both"/>
        <w:rPr>
          <w:bCs/>
          <w:color w:val="000000"/>
        </w:rPr>
      </w:pPr>
      <w:r>
        <w:rPr>
          <w:bCs/>
          <w:color w:val="000000"/>
        </w:rPr>
        <w:t xml:space="preserve">The Reviewer is correct that </w:t>
      </w:r>
      <w:r w:rsidR="00A940F5">
        <w:rPr>
          <w:bCs/>
          <w:color w:val="000000"/>
        </w:rPr>
        <w:t>m</w:t>
      </w:r>
      <w:r w:rsidR="00CE598A" w:rsidRPr="00986F16">
        <w:rPr>
          <w:bCs/>
          <w:color w:val="000000"/>
        </w:rPr>
        <w:t xml:space="preserve">any incarcerated </w:t>
      </w:r>
      <w:r w:rsidR="00CE598A">
        <w:rPr>
          <w:bCs/>
          <w:color w:val="000000"/>
        </w:rPr>
        <w:t xml:space="preserve">people </w:t>
      </w:r>
      <w:r w:rsidR="00CE598A" w:rsidRPr="00986F16">
        <w:rPr>
          <w:bCs/>
          <w:color w:val="000000"/>
        </w:rPr>
        <w:t xml:space="preserve">get </w:t>
      </w:r>
      <w:r w:rsidR="00CE598A">
        <w:rPr>
          <w:bCs/>
          <w:color w:val="000000"/>
        </w:rPr>
        <w:t xml:space="preserve">very limited </w:t>
      </w:r>
      <w:r w:rsidR="00CE598A" w:rsidRPr="00986F16">
        <w:rPr>
          <w:bCs/>
          <w:color w:val="000000"/>
        </w:rPr>
        <w:t>outdoor time</w:t>
      </w:r>
      <w:r w:rsidR="00CE598A">
        <w:rPr>
          <w:bCs/>
          <w:color w:val="000000"/>
        </w:rPr>
        <w:t>.</w:t>
      </w:r>
      <w:r w:rsidR="00A77778">
        <w:rPr>
          <w:bCs/>
          <w:color w:val="000000"/>
        </w:rPr>
        <w:t xml:space="preserve"> This will likely factor in increasing their vulnerability if indoor environments are not </w:t>
      </w:r>
      <w:r w:rsidR="00D92D07">
        <w:rPr>
          <w:bCs/>
          <w:color w:val="000000"/>
        </w:rPr>
        <w:t>adequately cooled.</w:t>
      </w:r>
    </w:p>
    <w:p w14:paraId="2A705D0C" w14:textId="77777777" w:rsidR="00A03A16" w:rsidRDefault="00A03A16" w:rsidP="00A03A16">
      <w:pPr>
        <w:jc w:val="both"/>
        <w:rPr>
          <w:bCs/>
          <w:color w:val="000000"/>
        </w:rPr>
      </w:pPr>
    </w:p>
    <w:p w14:paraId="2CDBBF8F" w14:textId="4547F357" w:rsidR="002A16D6" w:rsidRDefault="00261A31" w:rsidP="002A16D6">
      <w:pPr>
        <w:jc w:val="both"/>
        <w:rPr>
          <w:bCs/>
          <w:color w:val="000000"/>
          <w:lang w:val="en-US"/>
        </w:rPr>
      </w:pPr>
      <w:r w:rsidRPr="00986F16">
        <w:rPr>
          <w:bCs/>
          <w:color w:val="000000"/>
        </w:rPr>
        <w:t xml:space="preserve">The format </w:t>
      </w:r>
      <w:r w:rsidR="00B609AC" w:rsidRPr="00986F16">
        <w:rPr>
          <w:bCs/>
          <w:color w:val="000000"/>
        </w:rPr>
        <w:t xml:space="preserve">of the submission is Brief Communication and </w:t>
      </w:r>
      <w:r w:rsidR="001748CF" w:rsidRPr="00986F16">
        <w:rPr>
          <w:bCs/>
          <w:color w:val="000000"/>
        </w:rPr>
        <w:t xml:space="preserve">therefore </w:t>
      </w:r>
      <w:r w:rsidR="002E5E68" w:rsidRPr="00986F16">
        <w:rPr>
          <w:bCs/>
          <w:color w:val="000000"/>
        </w:rPr>
        <w:t xml:space="preserve">we are </w:t>
      </w:r>
      <w:r w:rsidR="00216F54">
        <w:rPr>
          <w:bCs/>
          <w:color w:val="000000"/>
        </w:rPr>
        <w:t xml:space="preserve">very </w:t>
      </w:r>
      <w:r w:rsidR="002E5E68" w:rsidRPr="00986F16">
        <w:rPr>
          <w:bCs/>
          <w:color w:val="000000"/>
        </w:rPr>
        <w:t>rest</w:t>
      </w:r>
      <w:r w:rsidR="000127FE" w:rsidRPr="00986F16">
        <w:rPr>
          <w:bCs/>
          <w:color w:val="000000"/>
        </w:rPr>
        <w:t>ricted in words</w:t>
      </w:r>
      <w:r w:rsidR="00CF46CD" w:rsidRPr="00986F16">
        <w:rPr>
          <w:bCs/>
          <w:color w:val="000000"/>
        </w:rPr>
        <w:t>.</w:t>
      </w:r>
      <w:r w:rsidR="00525CDE">
        <w:rPr>
          <w:bCs/>
          <w:color w:val="000000"/>
        </w:rPr>
        <w:t xml:space="preserve"> </w:t>
      </w:r>
      <w:r w:rsidR="00CF46CD" w:rsidRPr="00A4167F">
        <w:rPr>
          <w:bCs/>
          <w:color w:val="000000"/>
        </w:rPr>
        <w:t>Nevertheless, we have substantially added where possible</w:t>
      </w:r>
      <w:r w:rsidR="005234DE">
        <w:rPr>
          <w:bCs/>
          <w:color w:val="000000"/>
        </w:rPr>
        <w:t xml:space="preserve"> that more research is needed</w:t>
      </w:r>
      <w:r w:rsidR="002A16D6">
        <w:rPr>
          <w:bCs/>
          <w:color w:val="000000"/>
        </w:rPr>
        <w:t xml:space="preserve"> </w:t>
      </w:r>
      <w:r w:rsidR="002A16D6" w:rsidRPr="00EA079E">
        <w:rPr>
          <w:bCs/>
          <w:color w:val="000000"/>
          <w:lang w:val="en-US"/>
        </w:rPr>
        <w:t xml:space="preserve">in the revised manuscript </w:t>
      </w:r>
      <w:r w:rsidR="0024551D" w:rsidRPr="00EA079E">
        <w:rPr>
          <w:bCs/>
          <w:color w:val="000000"/>
          <w:lang w:val="en-US"/>
        </w:rPr>
        <w:t xml:space="preserve">(P. </w:t>
      </w:r>
      <w:r w:rsidR="0024551D">
        <w:rPr>
          <w:bCs/>
          <w:color w:val="000000"/>
          <w:lang w:val="en-US"/>
        </w:rPr>
        <w:t>7</w:t>
      </w:r>
      <w:r w:rsidR="0024551D" w:rsidRPr="00EA079E">
        <w:rPr>
          <w:bCs/>
          <w:color w:val="000000"/>
          <w:lang w:val="en-US"/>
        </w:rPr>
        <w:t xml:space="preserve">, Lines </w:t>
      </w:r>
      <w:r w:rsidR="0024551D">
        <w:rPr>
          <w:bCs/>
          <w:color w:val="000000"/>
          <w:lang w:val="en-US"/>
        </w:rPr>
        <w:t>322</w:t>
      </w:r>
      <w:r w:rsidR="0024551D" w:rsidRPr="00EA079E">
        <w:rPr>
          <w:bCs/>
          <w:color w:val="000000"/>
          <w:lang w:val="en-US"/>
        </w:rPr>
        <w:t>-</w:t>
      </w:r>
      <w:r w:rsidR="0024551D">
        <w:rPr>
          <w:bCs/>
          <w:color w:val="000000"/>
          <w:lang w:val="en-US"/>
        </w:rPr>
        <w:t>326</w:t>
      </w:r>
      <w:r w:rsidR="0024551D" w:rsidRPr="00EA079E">
        <w:rPr>
          <w:bCs/>
          <w:color w:val="000000"/>
          <w:lang w:val="en-US"/>
        </w:rPr>
        <w:t>)</w:t>
      </w:r>
      <w:r w:rsidR="002A16D6" w:rsidRPr="00EA079E">
        <w:rPr>
          <w:bCs/>
          <w:color w:val="000000"/>
          <w:lang w:val="en-US"/>
        </w:rPr>
        <w:t>:</w:t>
      </w:r>
    </w:p>
    <w:p w14:paraId="05509D4E" w14:textId="77777777" w:rsidR="002A16D6" w:rsidRDefault="002A16D6" w:rsidP="002A16D6">
      <w:pPr>
        <w:jc w:val="both"/>
        <w:rPr>
          <w:bCs/>
          <w:color w:val="000000"/>
          <w:lang w:val="en-US"/>
        </w:rPr>
      </w:pPr>
    </w:p>
    <w:p w14:paraId="26C1A7BA" w14:textId="77777777" w:rsidR="008C3EB3" w:rsidRPr="00AD1508" w:rsidRDefault="008C3EB3" w:rsidP="0025720C">
      <w:pPr>
        <w:jc w:val="both"/>
        <w:rPr>
          <w:i/>
          <w:iCs/>
        </w:rPr>
      </w:pPr>
      <w:r w:rsidRPr="00AD1508">
        <w:rPr>
          <w:i/>
          <w:iCs/>
          <w:color w:val="000000"/>
        </w:rPr>
        <w:t xml:space="preserve">Further work is </w:t>
      </w:r>
      <w:r w:rsidRPr="00AD1508">
        <w:rPr>
          <w:i/>
          <w:iCs/>
        </w:rPr>
        <w:t>critical</w:t>
      </w:r>
      <w:r w:rsidRPr="00AD1508">
        <w:rPr>
          <w:i/>
          <w:iCs/>
          <w:color w:val="000000"/>
        </w:rPr>
        <w:t xml:space="preserve"> to</w:t>
      </w:r>
      <w:del w:id="13" w:author="Parks, Robbie M" w:date="2023-12-19T08:22:00Z">
        <w:r w:rsidRPr="00AD1508">
          <w:rPr>
            <w:i/>
            <w:iCs/>
            <w:color w:val="000000"/>
          </w:rPr>
          <w:delText xml:space="preserve"> both</w:delText>
        </w:r>
      </w:del>
      <w:r w:rsidRPr="00AD1508">
        <w:rPr>
          <w:i/>
          <w:iCs/>
          <w:color w:val="000000"/>
        </w:rPr>
        <w:t xml:space="preserve"> c</w:t>
      </w:r>
      <w:r w:rsidRPr="00AD1508">
        <w:rPr>
          <w:i/>
          <w:iCs/>
        </w:rPr>
        <w:t xml:space="preserve">omprehensively characterize the vulnerability of the United States incarcerated population to heat, as well as how heat impacts </w:t>
      </w:r>
      <w:del w:id="14" w:author="Parks, Robbie M" w:date="2023-12-19T08:22:00Z">
        <w:r w:rsidRPr="00AD1508">
          <w:rPr>
            <w:i/>
            <w:iCs/>
          </w:rPr>
          <w:delText>their health,</w:delText>
        </w:r>
      </w:del>
      <w:ins w:id="15" w:author="Parks, Robbie M" w:date="2023-12-19T08:22:00Z">
        <w:r w:rsidRPr="00AD1508">
          <w:rPr>
            <w:i/>
            <w:iCs/>
          </w:rPr>
          <w:t>health, to build reliable and validated datasets of cooling mechanisms in prisons and jails, to directly measure indoor temperatures in prisons and jails, and</w:t>
        </w:r>
      </w:ins>
      <w:r w:rsidRPr="00AD1508">
        <w:rPr>
          <w:i/>
          <w:iCs/>
        </w:rPr>
        <w:t xml:space="preserve"> to deploy adaptation measures to mitigate the worst impacts of climate-related stressors.</w:t>
      </w:r>
    </w:p>
    <w:p w14:paraId="53B29CB4" w14:textId="206A3D62" w:rsidR="00176D85" w:rsidRDefault="00D605D0" w:rsidP="0025720C">
      <w:pPr>
        <w:jc w:val="both"/>
        <w:rPr>
          <w:b/>
          <w:color w:val="000000"/>
        </w:rPr>
      </w:pPr>
      <w:r w:rsidRPr="00D605D0">
        <w:rPr>
          <w:b/>
          <w:color w:val="000000"/>
        </w:rPr>
        <w:lastRenderedPageBreak/>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2F052461" w14:textId="77777777" w:rsidR="005A7E75" w:rsidRDefault="005A7E75" w:rsidP="0025720C">
      <w:pPr>
        <w:jc w:val="both"/>
        <w:rPr>
          <w:b/>
          <w:color w:val="000000"/>
        </w:rPr>
      </w:pPr>
    </w:p>
    <w:p w14:paraId="127563F0" w14:textId="3FA36AEE" w:rsidR="005A7E75" w:rsidRDefault="005951E6" w:rsidP="0025720C">
      <w:pPr>
        <w:jc w:val="both"/>
        <w:rPr>
          <w:bCs/>
          <w:color w:val="000000"/>
        </w:rPr>
      </w:pPr>
      <w:r>
        <w:rPr>
          <w:bCs/>
          <w:color w:val="000000"/>
        </w:rPr>
        <w:t>W</w:t>
      </w:r>
      <w:r w:rsidR="008D481D">
        <w:rPr>
          <w:bCs/>
          <w:color w:val="000000"/>
        </w:rPr>
        <w:t xml:space="preserve">e have added statistics in the </w:t>
      </w:r>
      <w:r w:rsidR="00555B41">
        <w:rPr>
          <w:bCs/>
          <w:color w:val="000000"/>
        </w:rPr>
        <w:t xml:space="preserve">revised Supplementary Information </w:t>
      </w:r>
      <w:r w:rsidR="00FF4E18">
        <w:rPr>
          <w:bCs/>
          <w:color w:val="000000"/>
        </w:rPr>
        <w:t xml:space="preserve">regarding comparisons between incarcerated and </w:t>
      </w:r>
      <w:r w:rsidR="005A4058">
        <w:rPr>
          <w:bCs/>
          <w:color w:val="000000"/>
        </w:rPr>
        <w:t xml:space="preserve">non-incarcerated </w:t>
      </w:r>
      <w:r w:rsidR="009B7B7F">
        <w:rPr>
          <w:bCs/>
          <w:color w:val="000000"/>
        </w:rPr>
        <w:t>groups in the United States</w:t>
      </w:r>
      <w:r w:rsidR="00D9690D">
        <w:rPr>
          <w:bCs/>
          <w:color w:val="000000"/>
        </w:rPr>
        <w:t xml:space="preserve"> as Supplementary Tables 1 and 2</w:t>
      </w:r>
      <w:r w:rsidR="00214B9F">
        <w:rPr>
          <w:bCs/>
          <w:color w:val="000000"/>
        </w:rPr>
        <w:t xml:space="preserve">, copied below </w:t>
      </w:r>
      <w:r w:rsidR="002D5469">
        <w:rPr>
          <w:bCs/>
          <w:color w:val="000000"/>
        </w:rPr>
        <w:t>for convenience</w:t>
      </w:r>
      <w:r w:rsidR="00F313DB">
        <w:rPr>
          <w:bCs/>
          <w:color w:val="000000"/>
        </w:rPr>
        <w:t xml:space="preserve"> (next page and page after)</w:t>
      </w:r>
      <w:r w:rsidR="00914076">
        <w:rPr>
          <w:bCs/>
          <w:color w:val="000000"/>
        </w:rPr>
        <w:t xml:space="preserve">: </w:t>
      </w:r>
    </w:p>
    <w:p w14:paraId="6916B66C" w14:textId="77777777" w:rsidR="001B5FF3" w:rsidRDefault="001B5FF3" w:rsidP="0025720C">
      <w:pPr>
        <w:jc w:val="both"/>
        <w:rPr>
          <w:bCs/>
          <w:i/>
          <w:iCs/>
          <w:color w:val="000000"/>
          <w:lang w:val="en-US"/>
        </w:rPr>
      </w:pPr>
    </w:p>
    <w:p w14:paraId="3070C6FE" w14:textId="2288046A" w:rsidR="000E152F" w:rsidRDefault="001B5FF3" w:rsidP="000E152F">
      <w:pPr>
        <w:jc w:val="both"/>
        <w:rPr>
          <w:bCs/>
          <w:color w:val="000000"/>
          <w:lang w:val="en-US"/>
        </w:rPr>
      </w:pPr>
      <w:r>
        <w:rPr>
          <w:bCs/>
          <w:color w:val="000000"/>
          <w:lang w:val="en-US"/>
        </w:rPr>
        <w:t xml:space="preserve">We refer to </w:t>
      </w:r>
      <w:r w:rsidR="006C2712">
        <w:rPr>
          <w:bCs/>
          <w:color w:val="000000"/>
          <w:lang w:val="en-US"/>
        </w:rPr>
        <w:t>Supplementary Tables 1 and 2 in the revised manuscript</w:t>
      </w:r>
      <w:r w:rsidR="000E152F">
        <w:rPr>
          <w:bCs/>
          <w:color w:val="000000"/>
          <w:lang w:val="en-US"/>
        </w:rPr>
        <w:t xml:space="preserve"> </w:t>
      </w:r>
      <w:r w:rsidR="000E152F" w:rsidRPr="00EA079E">
        <w:rPr>
          <w:bCs/>
          <w:color w:val="000000"/>
          <w:lang w:val="en-US"/>
        </w:rPr>
        <w:t xml:space="preserve">(P. </w:t>
      </w:r>
      <w:r w:rsidR="004B6EE0">
        <w:rPr>
          <w:bCs/>
          <w:color w:val="000000"/>
          <w:lang w:val="en-US"/>
        </w:rPr>
        <w:t>4</w:t>
      </w:r>
      <w:r w:rsidR="000E152F" w:rsidRPr="00EA079E">
        <w:rPr>
          <w:bCs/>
          <w:color w:val="000000"/>
          <w:lang w:val="en-US"/>
        </w:rPr>
        <w:t xml:space="preserve">, Lines </w:t>
      </w:r>
      <w:r w:rsidR="00D57046">
        <w:rPr>
          <w:bCs/>
          <w:color w:val="000000"/>
          <w:lang w:val="en-US"/>
        </w:rPr>
        <w:t>214</w:t>
      </w:r>
      <w:r w:rsidR="000E152F" w:rsidRPr="00EA079E">
        <w:rPr>
          <w:bCs/>
          <w:color w:val="000000"/>
          <w:lang w:val="en-US"/>
        </w:rPr>
        <w:t>-</w:t>
      </w:r>
      <w:r w:rsidR="00D57046">
        <w:rPr>
          <w:bCs/>
          <w:color w:val="000000"/>
          <w:lang w:val="en-US"/>
        </w:rPr>
        <w:t>216</w:t>
      </w:r>
      <w:r w:rsidR="000E152F" w:rsidRPr="00EA079E">
        <w:rPr>
          <w:bCs/>
          <w:color w:val="000000"/>
          <w:lang w:val="en-US"/>
        </w:rPr>
        <w:t>):</w:t>
      </w:r>
    </w:p>
    <w:p w14:paraId="39F778EC" w14:textId="77777777" w:rsidR="00611237" w:rsidRDefault="00611237" w:rsidP="000E152F">
      <w:pPr>
        <w:jc w:val="both"/>
        <w:rPr>
          <w:bCs/>
          <w:color w:val="000000"/>
          <w:lang w:val="en-US"/>
        </w:rPr>
      </w:pPr>
    </w:p>
    <w:p w14:paraId="2A0B9968" w14:textId="77777777" w:rsidR="00F55331" w:rsidRPr="00F55331" w:rsidRDefault="00F55331" w:rsidP="00F55331">
      <w:pPr>
        <w:jc w:val="both"/>
        <w:rPr>
          <w:bCs/>
          <w:i/>
          <w:iCs/>
          <w:color w:val="000000"/>
          <w:lang w:val="en-US"/>
        </w:rPr>
      </w:pPr>
      <w:ins w:id="16" w:author="Parks, Robbie M" w:date="2023-12-19T08:22:00Z">
        <w:r w:rsidRPr="00F55331">
          <w:rPr>
            <w:bCs/>
            <w:i/>
            <w:iCs/>
            <w:color w:val="000000"/>
            <w:lang w:val="en-US"/>
          </w:rPr>
          <w:t>Statistics comparing the characteristics of incarcerated and non-incarcerated people are found in Supplementary Tables 1 and 2.</w:t>
        </w:r>
      </w:ins>
    </w:p>
    <w:p w14:paraId="718EBB6A" w14:textId="77777777" w:rsidR="000E152F" w:rsidRDefault="000E152F" w:rsidP="000E152F">
      <w:pPr>
        <w:jc w:val="both"/>
        <w:rPr>
          <w:bCs/>
          <w:color w:val="000000"/>
          <w:lang w:val="en-US"/>
        </w:rPr>
      </w:pPr>
    </w:p>
    <w:p w14:paraId="741B7E4B" w14:textId="77777777" w:rsidR="00C20202" w:rsidRDefault="00C20202">
      <w:pPr>
        <w:rPr>
          <w:b/>
        </w:rPr>
      </w:pPr>
      <w:r>
        <w:rPr>
          <w:b/>
        </w:rPr>
        <w:br w:type="page"/>
      </w:r>
    </w:p>
    <w:p w14:paraId="702A1FEC" w14:textId="2EF7D10C" w:rsidR="00DB4AC2" w:rsidRDefault="00DB4AC2" w:rsidP="00DB4AC2">
      <w:pPr>
        <w:jc w:val="both"/>
        <w:rPr>
          <w:b/>
        </w:rPr>
      </w:pPr>
      <w:r>
        <w:rPr>
          <w:b/>
        </w:rPr>
        <w:lastRenderedPageBreak/>
        <w:t xml:space="preserve">Supplementary Table 1. </w:t>
      </w:r>
      <w:r w:rsidRPr="00DE4CB4">
        <w:rPr>
          <w:bCs/>
        </w:rPr>
        <w:t>Race, sex, and some SES variables for state incarcerated populations compared to U.S. general population</w:t>
      </w:r>
      <w:r>
        <w:rPr>
          <w:bCs/>
        </w:rPr>
        <w:t>.</w:t>
      </w:r>
      <w:r>
        <w:rPr>
          <w:b/>
        </w:rPr>
        <w:t xml:space="preserve"> </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1635"/>
        <w:gridCol w:w="1995"/>
        <w:gridCol w:w="3540"/>
      </w:tblGrid>
      <w:tr w:rsidR="00DB4AC2" w14:paraId="0535F1A0" w14:textId="77777777" w:rsidTr="00A61A45">
        <w:trPr>
          <w:trHeight w:val="1095"/>
        </w:trPr>
        <w:tc>
          <w:tcPr>
            <w:tcW w:w="21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17A5CF" w14:textId="77777777" w:rsidR="00DB4AC2" w:rsidRDefault="00DB4AC2" w:rsidP="00A61A45">
            <w:pPr>
              <w:jc w:val="center"/>
              <w:rPr>
                <w:b/>
              </w:rPr>
            </w:pPr>
            <w:r>
              <w:rPr>
                <w:b/>
              </w:rPr>
              <w:t>Variable</w:t>
            </w:r>
          </w:p>
        </w:tc>
        <w:tc>
          <w:tcPr>
            <w:tcW w:w="1635" w:type="dxa"/>
            <w:tcBorders>
              <w:top w:val="single" w:sz="8" w:space="0" w:color="000000"/>
              <w:bottom w:val="single" w:sz="8" w:space="0" w:color="000000"/>
              <w:right w:val="single" w:sz="8" w:space="0" w:color="000000"/>
            </w:tcBorders>
            <w:tcMar>
              <w:top w:w="0" w:type="dxa"/>
              <w:left w:w="100" w:type="dxa"/>
              <w:bottom w:w="0" w:type="dxa"/>
              <w:right w:w="100" w:type="dxa"/>
            </w:tcMar>
          </w:tcPr>
          <w:p w14:paraId="7540C073" w14:textId="77777777" w:rsidR="00DB4AC2" w:rsidRDefault="00DB4AC2" w:rsidP="00A61A45">
            <w:pPr>
              <w:jc w:val="center"/>
              <w:rPr>
                <w:b/>
              </w:rPr>
            </w:pPr>
            <w:r>
              <w:rPr>
                <w:b/>
              </w:rPr>
              <w:t>State incarcerated population</w:t>
            </w:r>
          </w:p>
        </w:tc>
        <w:tc>
          <w:tcPr>
            <w:tcW w:w="1995" w:type="dxa"/>
            <w:tcBorders>
              <w:top w:val="single" w:sz="8" w:space="0" w:color="000000"/>
              <w:bottom w:val="single" w:sz="8" w:space="0" w:color="000000"/>
              <w:right w:val="single" w:sz="8" w:space="0" w:color="000000"/>
            </w:tcBorders>
            <w:tcMar>
              <w:top w:w="0" w:type="dxa"/>
              <w:left w:w="100" w:type="dxa"/>
              <w:bottom w:w="0" w:type="dxa"/>
              <w:right w:w="100" w:type="dxa"/>
            </w:tcMar>
          </w:tcPr>
          <w:p w14:paraId="5023FC34" w14:textId="77777777" w:rsidR="00DB4AC2" w:rsidRDefault="00DB4AC2" w:rsidP="00A61A45">
            <w:pPr>
              <w:jc w:val="center"/>
              <w:rPr>
                <w:b/>
              </w:rPr>
            </w:pPr>
            <w:r>
              <w:rPr>
                <w:b/>
              </w:rPr>
              <w:t>U.S. general population (18+)</w:t>
            </w:r>
          </w:p>
        </w:tc>
        <w:tc>
          <w:tcPr>
            <w:tcW w:w="3540" w:type="dxa"/>
            <w:tcBorders>
              <w:top w:val="single" w:sz="8" w:space="0" w:color="000000"/>
              <w:bottom w:val="single" w:sz="8" w:space="0" w:color="000000"/>
              <w:right w:val="single" w:sz="8" w:space="0" w:color="000000"/>
            </w:tcBorders>
            <w:tcMar>
              <w:top w:w="0" w:type="dxa"/>
              <w:left w:w="100" w:type="dxa"/>
              <w:bottom w:w="0" w:type="dxa"/>
              <w:right w:w="100" w:type="dxa"/>
            </w:tcMar>
          </w:tcPr>
          <w:p w14:paraId="0F8F3D79" w14:textId="77777777" w:rsidR="00DB4AC2" w:rsidRDefault="00DB4AC2" w:rsidP="00A61A45">
            <w:pPr>
              <w:jc w:val="center"/>
              <w:rPr>
                <w:b/>
              </w:rPr>
            </w:pPr>
            <w:r>
              <w:rPr>
                <w:b/>
              </w:rPr>
              <w:t>Source</w:t>
            </w:r>
          </w:p>
        </w:tc>
      </w:tr>
      <w:tr w:rsidR="00DB4AC2" w14:paraId="1E4E3C0C"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83301D" w14:textId="77777777" w:rsidR="00DB4AC2" w:rsidRDefault="00DB4AC2" w:rsidP="00A61A45">
            <w:r>
              <w:t>Race</w:t>
            </w:r>
          </w:p>
        </w:tc>
        <w:tc>
          <w:tcPr>
            <w:tcW w:w="1635" w:type="dxa"/>
            <w:tcBorders>
              <w:bottom w:val="single" w:sz="8" w:space="0" w:color="000000"/>
              <w:right w:val="single" w:sz="8" w:space="0" w:color="000000"/>
            </w:tcBorders>
            <w:tcMar>
              <w:top w:w="0" w:type="dxa"/>
              <w:left w:w="100" w:type="dxa"/>
              <w:bottom w:w="0" w:type="dxa"/>
              <w:right w:w="100" w:type="dxa"/>
            </w:tcMar>
          </w:tcPr>
          <w:p w14:paraId="20D989BA" w14:textId="77777777" w:rsidR="00DB4AC2" w:rsidRDefault="00DB4AC2" w:rsidP="00A61A45">
            <w:r>
              <w:t xml:space="preserve"> </w:t>
            </w:r>
          </w:p>
        </w:tc>
        <w:tc>
          <w:tcPr>
            <w:tcW w:w="1995" w:type="dxa"/>
            <w:tcBorders>
              <w:bottom w:val="single" w:sz="8" w:space="0" w:color="000000"/>
              <w:right w:val="single" w:sz="8" w:space="0" w:color="000000"/>
            </w:tcBorders>
            <w:tcMar>
              <w:top w:w="0" w:type="dxa"/>
              <w:left w:w="100" w:type="dxa"/>
              <w:bottom w:w="0" w:type="dxa"/>
              <w:right w:w="100" w:type="dxa"/>
            </w:tcMar>
          </w:tcPr>
          <w:p w14:paraId="54855918" w14:textId="77777777" w:rsidR="00DB4AC2" w:rsidRDefault="00DB4AC2" w:rsidP="00A61A45">
            <w:r>
              <w:t xml:space="preserve"> </w:t>
            </w:r>
          </w:p>
        </w:tc>
        <w:tc>
          <w:tcPr>
            <w:tcW w:w="3540" w:type="dxa"/>
            <w:vMerge w:val="restart"/>
            <w:tcBorders>
              <w:bottom w:val="single" w:sz="8" w:space="0" w:color="000000"/>
              <w:right w:val="single" w:sz="8" w:space="0" w:color="000000"/>
            </w:tcBorders>
            <w:tcMar>
              <w:top w:w="0" w:type="dxa"/>
              <w:left w:w="100" w:type="dxa"/>
              <w:bottom w:w="0" w:type="dxa"/>
              <w:right w:w="100" w:type="dxa"/>
            </w:tcMar>
          </w:tcPr>
          <w:p w14:paraId="1AB7DFBA" w14:textId="77777777" w:rsidR="00DB4AC2" w:rsidRDefault="00DB4AC2" w:rsidP="00A61A45">
            <w:pPr>
              <w:rPr>
                <w:color w:val="1155CC"/>
                <w:u w:val="single"/>
              </w:rPr>
            </w:pPr>
            <w:r>
              <w:t xml:space="preserve">Beyond the count: A deep dive into state prison populations from the Prison Policy Initiative, 2022. </w:t>
            </w:r>
            <w:hyperlink r:id="rId8">
              <w:r>
                <w:rPr>
                  <w:color w:val="1155CC"/>
                  <w:u w:val="single"/>
                </w:rPr>
                <w:t>https://nicic.gov/weblink/beyond-count-deep-dive-state-prison-populations-2022</w:t>
              </w:r>
            </w:hyperlink>
          </w:p>
          <w:p w14:paraId="1B0E90F4" w14:textId="77777777" w:rsidR="00DB4AC2" w:rsidRDefault="00DB4AC2" w:rsidP="00A61A45">
            <w:r>
              <w:t xml:space="preserve"> </w:t>
            </w:r>
          </w:p>
          <w:p w14:paraId="18DBA4D4" w14:textId="77777777" w:rsidR="00DB4AC2" w:rsidRDefault="00DB4AC2" w:rsidP="00A61A45">
            <w:r>
              <w:t>-data are from Bureau of Justice Statistics’ 2016 Survey of Prison Inmates</w:t>
            </w:r>
          </w:p>
          <w:p w14:paraId="3D4F17BB" w14:textId="77777777" w:rsidR="00DB4AC2" w:rsidRDefault="00DB4AC2" w:rsidP="00A61A45">
            <w:r>
              <w:t>-data are not regularly collected; most recent year available</w:t>
            </w:r>
          </w:p>
        </w:tc>
      </w:tr>
      <w:tr w:rsidR="00DB4AC2" w14:paraId="665317AA" w14:textId="77777777" w:rsidTr="00A61A45">
        <w:trPr>
          <w:trHeight w:val="285"/>
        </w:trPr>
        <w:tc>
          <w:tcPr>
            <w:tcW w:w="21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626D67" w14:textId="77777777" w:rsidR="00DB4AC2" w:rsidRDefault="00DB4AC2" w:rsidP="00A61A45">
            <w:pPr>
              <w:jc w:val="right"/>
            </w:pPr>
            <w:r>
              <w:t>White</w:t>
            </w:r>
          </w:p>
        </w:tc>
        <w:tc>
          <w:tcPr>
            <w:tcW w:w="1635" w:type="dxa"/>
            <w:tcBorders>
              <w:bottom w:val="single" w:sz="8" w:space="0" w:color="000000"/>
              <w:right w:val="single" w:sz="8" w:space="0" w:color="000000"/>
            </w:tcBorders>
            <w:tcMar>
              <w:top w:w="0" w:type="dxa"/>
              <w:left w:w="100" w:type="dxa"/>
              <w:bottom w:w="0" w:type="dxa"/>
              <w:right w:w="100" w:type="dxa"/>
            </w:tcMar>
          </w:tcPr>
          <w:p w14:paraId="6D0BE879" w14:textId="77777777" w:rsidR="00DB4AC2" w:rsidRDefault="00DB4AC2" w:rsidP="00A61A45">
            <w:pPr>
              <w:jc w:val="center"/>
            </w:pPr>
            <w:r>
              <w:t>32%</w:t>
            </w:r>
          </w:p>
        </w:tc>
        <w:tc>
          <w:tcPr>
            <w:tcW w:w="1995" w:type="dxa"/>
            <w:tcBorders>
              <w:bottom w:val="single" w:sz="8" w:space="0" w:color="000000"/>
              <w:right w:val="single" w:sz="8" w:space="0" w:color="000000"/>
            </w:tcBorders>
            <w:tcMar>
              <w:top w:w="0" w:type="dxa"/>
              <w:left w:w="100" w:type="dxa"/>
              <w:bottom w:w="0" w:type="dxa"/>
              <w:right w:w="100" w:type="dxa"/>
            </w:tcMar>
          </w:tcPr>
          <w:p w14:paraId="7CE264E9" w14:textId="77777777" w:rsidR="00DB4AC2" w:rsidRDefault="00DB4AC2" w:rsidP="00A61A45">
            <w:pPr>
              <w:jc w:val="center"/>
            </w:pPr>
            <w:r>
              <w:t>62%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4641B2" w14:textId="77777777" w:rsidR="00DB4AC2" w:rsidRDefault="00DB4AC2" w:rsidP="00A61A45"/>
        </w:tc>
      </w:tr>
      <w:tr w:rsidR="00DB4AC2" w14:paraId="59F74FB7"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FB1F9" w14:textId="77777777" w:rsidR="00DB4AC2" w:rsidRDefault="00DB4AC2" w:rsidP="00A61A45">
            <w:pPr>
              <w:jc w:val="right"/>
            </w:pPr>
            <w:r>
              <w:t>Black</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11B4F70" w14:textId="77777777" w:rsidR="00DB4AC2" w:rsidRDefault="00DB4AC2" w:rsidP="00A61A45">
            <w:pPr>
              <w:jc w:val="center"/>
            </w:pPr>
            <w:r>
              <w:t>34%</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FC33516" w14:textId="77777777" w:rsidR="00DB4AC2" w:rsidRDefault="00DB4AC2" w:rsidP="00A61A45">
            <w:pPr>
              <w:jc w:val="center"/>
            </w:pPr>
            <w:r>
              <w:t>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D845B7" w14:textId="77777777" w:rsidR="00DB4AC2" w:rsidRDefault="00DB4AC2" w:rsidP="00A61A45"/>
        </w:tc>
      </w:tr>
      <w:tr w:rsidR="00DB4AC2" w14:paraId="45F8E899"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9F39F" w14:textId="77777777" w:rsidR="00DB4AC2" w:rsidRDefault="00DB4AC2" w:rsidP="00A61A45">
            <w:pPr>
              <w:jc w:val="right"/>
            </w:pPr>
            <w:r>
              <w:t>Hispanic</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BC41A4B" w14:textId="77777777" w:rsidR="00DB4AC2" w:rsidRDefault="00DB4AC2" w:rsidP="00A61A45">
            <w:pPr>
              <w:jc w:val="center"/>
            </w:pPr>
            <w:r>
              <w:t>21%</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D316891" w14:textId="77777777" w:rsidR="00DB4AC2" w:rsidRDefault="00DB4AC2" w:rsidP="00A61A45">
            <w:pPr>
              <w:jc w:val="center"/>
            </w:pPr>
            <w:r>
              <w:t>17%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855ACA" w14:textId="77777777" w:rsidR="00DB4AC2" w:rsidRDefault="00DB4AC2" w:rsidP="00A61A45"/>
        </w:tc>
      </w:tr>
      <w:tr w:rsidR="00DB4AC2" w14:paraId="4F5BE4F4"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00211A" w14:textId="77777777" w:rsidR="00DB4AC2" w:rsidRDefault="00DB4AC2" w:rsidP="00A61A45">
            <w:r>
              <w:t>Sex</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502D563" w14:textId="77777777" w:rsidR="00DB4AC2" w:rsidRDefault="00DB4AC2" w:rsidP="00A61A45">
            <w:pPr>
              <w:jc w:val="center"/>
            </w:pPr>
            <w:r>
              <w:t xml:space="preserve"> </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28C102DE" w14:textId="77777777" w:rsidR="00DB4AC2" w:rsidRDefault="00DB4AC2" w:rsidP="00A61A45">
            <w:pPr>
              <w:jc w:val="center"/>
            </w:pPr>
            <w:r>
              <w:t xml:space="preserve"> </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97D891" w14:textId="77777777" w:rsidR="00DB4AC2" w:rsidRDefault="00DB4AC2" w:rsidP="00A61A45"/>
        </w:tc>
      </w:tr>
      <w:tr w:rsidR="00DB4AC2" w14:paraId="21927C9C"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6B39E9" w14:textId="77777777" w:rsidR="00DB4AC2" w:rsidRDefault="00DB4AC2" w:rsidP="00A61A45">
            <w:pPr>
              <w:jc w:val="right"/>
            </w:pPr>
            <w:r>
              <w:t>Men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3996E3F" w14:textId="77777777" w:rsidR="00DB4AC2" w:rsidRDefault="00DB4AC2" w:rsidP="00A61A45">
            <w:pPr>
              <w:jc w:val="center"/>
            </w:pPr>
            <w:r>
              <w:t>93%</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0272F1F" w14:textId="77777777" w:rsidR="00DB4AC2" w:rsidRDefault="00DB4AC2" w:rsidP="00A61A45">
            <w:pPr>
              <w:jc w:val="center"/>
            </w:pPr>
            <w:r>
              <w:t>49%</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A476FA1" w14:textId="77777777" w:rsidR="00DB4AC2" w:rsidRDefault="00DB4AC2" w:rsidP="00A61A45"/>
        </w:tc>
      </w:tr>
      <w:tr w:rsidR="00DB4AC2" w14:paraId="325FAC95" w14:textId="77777777" w:rsidTr="00A61A45">
        <w:trPr>
          <w:trHeight w:val="28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C33DF9" w14:textId="77777777" w:rsidR="00DB4AC2" w:rsidRDefault="00DB4AC2" w:rsidP="00A61A45">
            <w:pPr>
              <w:jc w:val="right"/>
            </w:pPr>
            <w:r>
              <w:t xml:space="preserve">Women </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5C2D3001" w14:textId="77777777" w:rsidR="00DB4AC2" w:rsidRDefault="00DB4AC2" w:rsidP="00A61A45">
            <w:pPr>
              <w:jc w:val="center"/>
            </w:pPr>
            <w:r>
              <w:t>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4C977931" w14:textId="77777777" w:rsidR="00DB4AC2" w:rsidRDefault="00DB4AC2" w:rsidP="00A61A45">
            <w:pPr>
              <w:jc w:val="center"/>
            </w:pPr>
            <w:r>
              <w:t>51%</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A113D0B" w14:textId="77777777" w:rsidR="00DB4AC2" w:rsidRDefault="00DB4AC2" w:rsidP="00A61A45"/>
        </w:tc>
      </w:tr>
      <w:tr w:rsidR="00DB4AC2" w14:paraId="1993ECDF"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CA4F3" w14:textId="77777777" w:rsidR="00DB4AC2" w:rsidRDefault="00DB4AC2" w:rsidP="00A61A45">
            <w:r>
              <w:t xml:space="preserve">Unemployment rate </w:t>
            </w:r>
          </w:p>
          <w:p w14:paraId="3200C96E"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633C61EB" w14:textId="77777777" w:rsidR="00DB4AC2" w:rsidRDefault="00DB4AC2" w:rsidP="00A61A45">
            <w:pPr>
              <w:jc w:val="center"/>
            </w:pPr>
            <w:r>
              <w:t>14.8%</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1E854FDC" w14:textId="77777777" w:rsidR="00DB4AC2" w:rsidRDefault="00DB4AC2" w:rsidP="00A61A45">
            <w:pPr>
              <w:jc w:val="center"/>
            </w:pPr>
            <w:r>
              <w:t>4.7%</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557C71" w14:textId="77777777" w:rsidR="00DB4AC2" w:rsidRDefault="00DB4AC2" w:rsidP="00A61A45"/>
        </w:tc>
      </w:tr>
      <w:tr w:rsidR="00DB4AC2" w14:paraId="350686D8"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F2D730" w14:textId="77777777" w:rsidR="00DB4AC2" w:rsidRDefault="00DB4AC2" w:rsidP="00A61A45">
            <w:r>
              <w:t xml:space="preserve">Percent homeless </w:t>
            </w:r>
          </w:p>
          <w:p w14:paraId="313644C6" w14:textId="77777777" w:rsidR="00DB4AC2" w:rsidRDefault="00DB4AC2" w:rsidP="00A61A45">
            <w:r>
              <w:t>(pre-incarceration)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09F92ED5" w14:textId="77777777" w:rsidR="00DB4AC2" w:rsidRDefault="00DB4AC2" w:rsidP="00A61A45">
            <w:pPr>
              <w:jc w:val="center"/>
            </w:pPr>
            <w:r>
              <w:t>4.9%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37865F1F" w14:textId="77777777" w:rsidR="00DB4AC2" w:rsidRDefault="00DB4AC2" w:rsidP="00A61A45">
            <w:pPr>
              <w:jc w:val="center"/>
            </w:pPr>
            <w:r>
              <w:t>0.2%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FBF583" w14:textId="77777777" w:rsidR="00DB4AC2" w:rsidRDefault="00DB4AC2" w:rsidP="00A61A45"/>
        </w:tc>
      </w:tr>
      <w:tr w:rsidR="00DB4AC2" w14:paraId="4A6138BE"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6FE7A8" w14:textId="77777777" w:rsidR="00DB4AC2" w:rsidRDefault="00DB4AC2" w:rsidP="00A61A45">
            <w:r>
              <w:t>Percent with less than high school education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E16F40C" w14:textId="77777777" w:rsidR="00DB4AC2" w:rsidRDefault="00DB4AC2" w:rsidP="00A61A45">
            <w:pPr>
              <w:jc w:val="center"/>
            </w:pPr>
            <w:r>
              <w:t>White: 52%</w:t>
            </w:r>
          </w:p>
          <w:p w14:paraId="719D25EE" w14:textId="77777777" w:rsidR="00DB4AC2" w:rsidRDefault="00DB4AC2" w:rsidP="00A61A45">
            <w:pPr>
              <w:jc w:val="center"/>
            </w:pPr>
            <w:r>
              <w:t>Black: 68%</w:t>
            </w:r>
          </w:p>
          <w:p w14:paraId="34C516CB" w14:textId="77777777" w:rsidR="00DB4AC2" w:rsidRDefault="00DB4AC2" w:rsidP="00A61A45">
            <w:pPr>
              <w:jc w:val="center"/>
            </w:pPr>
            <w:r>
              <w:t>Hispanic: 69%</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80842D7" w14:textId="77777777" w:rsidR="00DB4AC2" w:rsidRDefault="00DB4AC2" w:rsidP="00A61A45">
            <w:pPr>
              <w:jc w:val="center"/>
            </w:pPr>
            <w:r>
              <w:t>Overall: 12%</w:t>
            </w:r>
          </w:p>
        </w:tc>
        <w:tc>
          <w:tcPr>
            <w:tcW w:w="354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F8E475" w14:textId="77777777" w:rsidR="00DB4AC2" w:rsidRDefault="00DB4AC2" w:rsidP="00A61A45"/>
        </w:tc>
      </w:tr>
      <w:tr w:rsidR="00DB4AC2" w14:paraId="19A473A1" w14:textId="77777777" w:rsidTr="00A61A45">
        <w:trPr>
          <w:trHeight w:val="1095"/>
        </w:trPr>
        <w:tc>
          <w:tcPr>
            <w:tcW w:w="21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CA9B81" w14:textId="77777777" w:rsidR="00DB4AC2" w:rsidRDefault="00DB4AC2" w:rsidP="00A61A45">
            <w:r>
              <w:t>Percent with annual income of</w:t>
            </w:r>
          </w:p>
          <w:p w14:paraId="0DBC6C79" w14:textId="77777777" w:rsidR="00DB4AC2" w:rsidRDefault="00DB4AC2" w:rsidP="00A61A45">
            <w:r>
              <w:t xml:space="preserve"> &lt; $22,500 (pre-incarceration)</w:t>
            </w:r>
          </w:p>
        </w:tc>
        <w:tc>
          <w:tcPr>
            <w:tcW w:w="1635" w:type="dxa"/>
            <w:tcBorders>
              <w:bottom w:val="single" w:sz="8" w:space="0" w:color="000000"/>
              <w:right w:val="single" w:sz="8" w:space="0" w:color="000000"/>
            </w:tcBorders>
            <w:shd w:val="clear" w:color="auto" w:fill="auto"/>
            <w:tcMar>
              <w:top w:w="0" w:type="dxa"/>
              <w:left w:w="100" w:type="dxa"/>
              <w:bottom w:w="0" w:type="dxa"/>
              <w:right w:w="100" w:type="dxa"/>
            </w:tcMar>
          </w:tcPr>
          <w:p w14:paraId="109A11D0" w14:textId="77777777" w:rsidR="00DB4AC2" w:rsidRDefault="00DB4AC2" w:rsidP="00A61A45">
            <w:pPr>
              <w:jc w:val="center"/>
            </w:pPr>
            <w:r>
              <w:t>57%</w:t>
            </w:r>
          </w:p>
        </w:tc>
        <w:tc>
          <w:tcPr>
            <w:tcW w:w="1995" w:type="dxa"/>
            <w:tcBorders>
              <w:bottom w:val="single" w:sz="8" w:space="0" w:color="000000"/>
              <w:right w:val="single" w:sz="8" w:space="0" w:color="000000"/>
            </w:tcBorders>
            <w:shd w:val="clear" w:color="auto" w:fill="auto"/>
            <w:tcMar>
              <w:top w:w="0" w:type="dxa"/>
              <w:left w:w="100" w:type="dxa"/>
              <w:bottom w:w="0" w:type="dxa"/>
              <w:right w:w="100" w:type="dxa"/>
            </w:tcMar>
          </w:tcPr>
          <w:p w14:paraId="01AA005B" w14:textId="77777777" w:rsidR="00DB4AC2" w:rsidRDefault="00DB4AC2" w:rsidP="00A61A45">
            <w:pPr>
              <w:jc w:val="center"/>
            </w:pPr>
            <w:r>
              <w:t>23%</w:t>
            </w:r>
          </w:p>
        </w:tc>
        <w:tc>
          <w:tcPr>
            <w:tcW w:w="3540" w:type="dxa"/>
            <w:tcBorders>
              <w:bottom w:val="single" w:sz="8" w:space="0" w:color="000000"/>
              <w:right w:val="single" w:sz="8" w:space="0" w:color="000000"/>
            </w:tcBorders>
            <w:shd w:val="clear" w:color="auto" w:fill="auto"/>
            <w:tcMar>
              <w:top w:w="0" w:type="dxa"/>
              <w:left w:w="100" w:type="dxa"/>
              <w:bottom w:w="0" w:type="dxa"/>
              <w:right w:w="100" w:type="dxa"/>
            </w:tcMar>
          </w:tcPr>
          <w:p w14:paraId="71DC417A" w14:textId="77777777" w:rsidR="00DB4AC2" w:rsidRDefault="00DB4AC2" w:rsidP="00A61A45">
            <w:pPr>
              <w:jc w:val="center"/>
            </w:pPr>
            <w:r>
              <w:t>Prisons of poverty: Uncovering the pre-incarceration incomes of the imprisoned, 2015</w:t>
            </w:r>
          </w:p>
          <w:p w14:paraId="29C8DBC9" w14:textId="77777777" w:rsidR="00DB4AC2" w:rsidRDefault="00000000" w:rsidP="00A61A45">
            <w:pPr>
              <w:jc w:val="center"/>
              <w:rPr>
                <w:color w:val="1155CC"/>
                <w:u w:val="single"/>
              </w:rPr>
            </w:pPr>
            <w:hyperlink r:id="rId9">
              <w:r w:rsidR="00DB4AC2">
                <w:rPr>
                  <w:color w:val="1155CC"/>
                  <w:u w:val="single"/>
                </w:rPr>
                <w:t>https://www.prisonpolicy.org/reports/income.html</w:t>
              </w:r>
            </w:hyperlink>
          </w:p>
        </w:tc>
      </w:tr>
    </w:tbl>
    <w:p w14:paraId="54F4B783" w14:textId="77777777" w:rsidR="00DB4AC2" w:rsidRDefault="00DB4AC2" w:rsidP="00DB4AC2">
      <w:r>
        <w:t xml:space="preserve">Note: </w:t>
      </w:r>
      <w:proofErr w:type="gramStart"/>
      <w:r>
        <w:t>the</w:t>
      </w:r>
      <w:proofErr w:type="gramEnd"/>
      <w:r>
        <w:t xml:space="preserve"> Prison Policy Initiative Reports are all based on Bureau of Justice Statistics </w:t>
      </w:r>
    </w:p>
    <w:p w14:paraId="4B30F621" w14:textId="77777777" w:rsidR="00DB4AC2" w:rsidRDefault="00DB4AC2" w:rsidP="00DB4AC2">
      <w:r>
        <w:br w:type="page"/>
      </w:r>
    </w:p>
    <w:p w14:paraId="305F2C27" w14:textId="77777777" w:rsidR="00DB4AC2" w:rsidRDefault="00DB4AC2" w:rsidP="00DB4AC2">
      <w:pPr>
        <w:jc w:val="both"/>
        <w:rPr>
          <w:b/>
        </w:rPr>
      </w:pPr>
      <w:r>
        <w:rPr>
          <w:b/>
        </w:rPr>
        <w:lastRenderedPageBreak/>
        <w:t xml:space="preserve">Supplementary Table 2. </w:t>
      </w:r>
      <w:r w:rsidRPr="00AA1546">
        <w:rPr>
          <w:bCs/>
        </w:rPr>
        <w:t>Race of incarcerated population compared to state population for CA, TX, AZ</w:t>
      </w:r>
      <w:r>
        <w:rPr>
          <w:bCs/>
        </w:rPr>
        <w:t>.</w:t>
      </w:r>
      <w:r>
        <w:rPr>
          <w:b/>
        </w:rPr>
        <w:t xml:space="preserve"> </w:t>
      </w: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1800"/>
        <w:gridCol w:w="1845"/>
        <w:gridCol w:w="3015"/>
        <w:gridCol w:w="855"/>
      </w:tblGrid>
      <w:tr w:rsidR="00DB4AC2" w14:paraId="49C1A2BD" w14:textId="77777777" w:rsidTr="00A61A45">
        <w:trPr>
          <w:trHeight w:val="825"/>
        </w:trPr>
        <w:tc>
          <w:tcPr>
            <w:tcW w:w="18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D97AE" w14:textId="77777777" w:rsidR="00DB4AC2" w:rsidRDefault="00DB4AC2" w:rsidP="00A61A45">
            <w:pPr>
              <w:jc w:val="center"/>
              <w:rPr>
                <w:b/>
              </w:rPr>
            </w:pPr>
            <w:r>
              <w:rPr>
                <w:b/>
              </w:rPr>
              <w:t>State</w:t>
            </w:r>
          </w:p>
        </w:tc>
        <w:tc>
          <w:tcPr>
            <w:tcW w:w="1800"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20BAF0" w14:textId="77777777" w:rsidR="00DB4AC2" w:rsidRDefault="00DB4AC2" w:rsidP="00A61A45">
            <w:pPr>
              <w:jc w:val="center"/>
              <w:rPr>
                <w:b/>
              </w:rPr>
            </w:pPr>
            <w:r>
              <w:rPr>
                <w:b/>
              </w:rPr>
              <w:t>State incarcerated population</w:t>
            </w:r>
          </w:p>
        </w:tc>
        <w:tc>
          <w:tcPr>
            <w:tcW w:w="184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B06306" w14:textId="77777777" w:rsidR="00DB4AC2" w:rsidRDefault="00DB4AC2" w:rsidP="00A61A45">
            <w:pPr>
              <w:jc w:val="center"/>
              <w:rPr>
                <w:b/>
              </w:rPr>
            </w:pPr>
            <w:r>
              <w:rPr>
                <w:b/>
              </w:rPr>
              <w:t xml:space="preserve">State general population </w:t>
            </w:r>
          </w:p>
        </w:tc>
        <w:tc>
          <w:tcPr>
            <w:tcW w:w="301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3D537" w14:textId="77777777" w:rsidR="00DB4AC2" w:rsidRDefault="00DB4AC2" w:rsidP="00A61A45">
            <w:pPr>
              <w:jc w:val="center"/>
              <w:rPr>
                <w:b/>
              </w:rPr>
            </w:pPr>
            <w:r>
              <w:rPr>
                <w:b/>
              </w:rPr>
              <w:t>Source</w:t>
            </w:r>
          </w:p>
        </w:tc>
        <w:tc>
          <w:tcPr>
            <w:tcW w:w="855" w:type="dxa"/>
            <w:tcBorders>
              <w:top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A77860" w14:textId="77777777" w:rsidR="00DB4AC2" w:rsidRDefault="00DB4AC2" w:rsidP="00A61A45">
            <w:pPr>
              <w:jc w:val="center"/>
              <w:rPr>
                <w:b/>
              </w:rPr>
            </w:pPr>
            <w:r>
              <w:rPr>
                <w:b/>
              </w:rPr>
              <w:t>Year</w:t>
            </w:r>
          </w:p>
        </w:tc>
      </w:tr>
      <w:tr w:rsidR="00DB4AC2" w14:paraId="50238DB5"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8CF86A" w14:textId="77777777" w:rsidR="00DB4AC2" w:rsidRDefault="00DB4AC2" w:rsidP="00A61A45">
            <w:pPr>
              <w:rPr>
                <w:b/>
              </w:rPr>
            </w:pPr>
            <w:r>
              <w:rPr>
                <w:b/>
              </w:rPr>
              <w:t>California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22C67C" w14:textId="77777777" w:rsidR="00DB4AC2" w:rsidRDefault="00DB4AC2" w:rsidP="00A61A45">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42563EF" w14:textId="77777777" w:rsidR="00DB4AC2" w:rsidRDefault="00DB4AC2" w:rsidP="00A61A45">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297775FB" w14:textId="77777777" w:rsidR="00DB4AC2" w:rsidRDefault="00DB4AC2" w:rsidP="00A61A45">
            <w:pPr>
              <w:rPr>
                <w:color w:val="1155CC"/>
                <w:u w:val="single"/>
              </w:rPr>
            </w:pPr>
            <w:r>
              <w:t xml:space="preserve">California’s Prison Population Fact Sheet from Public Policy Institute of California, 2017 </w:t>
            </w:r>
            <w:hyperlink r:id="rId10">
              <w:r>
                <w:rPr>
                  <w:color w:val="1155CC"/>
                  <w:u w:val="single"/>
                </w:rPr>
                <w:t>https://www.ppic.org/publication/californias-prison-population/</w:t>
              </w:r>
            </w:hyperlink>
          </w:p>
          <w:p w14:paraId="66F5F3D3" w14:textId="77777777" w:rsidR="00DB4AC2" w:rsidRDefault="00DB4AC2" w:rsidP="00A61A45">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497D719" w14:textId="77777777" w:rsidR="00DB4AC2" w:rsidRDefault="00DB4AC2" w:rsidP="00A61A45">
            <w:r>
              <w:t>2017</w:t>
            </w:r>
          </w:p>
        </w:tc>
      </w:tr>
      <w:tr w:rsidR="00DB4AC2" w14:paraId="5B10DBB9"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00385C" w14:textId="77777777" w:rsidR="00DB4AC2" w:rsidRDefault="00DB4AC2" w:rsidP="00A61A45">
            <w:pPr>
              <w:jc w:val="right"/>
            </w:pPr>
            <w:r>
              <w:t>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67F18EF" w14:textId="77777777" w:rsidR="00DB4AC2" w:rsidRDefault="00DB4AC2" w:rsidP="00A61A45">
            <w:pPr>
              <w:jc w:val="center"/>
            </w:pPr>
            <w:r>
              <w:t>28.5%</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14EC57E0" w14:textId="77777777" w:rsidR="00DB4AC2" w:rsidRDefault="00DB4AC2" w:rsidP="00A61A45">
            <w:pPr>
              <w:jc w:val="center"/>
            </w:pPr>
            <w:r>
              <w:t>5.6%</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F3F80D"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7FF619" w14:textId="77777777" w:rsidR="00DB4AC2" w:rsidRDefault="00DB4AC2" w:rsidP="00A61A45"/>
        </w:tc>
      </w:tr>
      <w:tr w:rsidR="00DB4AC2" w14:paraId="2B4A6D3A"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CA1C5A" w14:textId="77777777" w:rsidR="00DB4AC2" w:rsidRDefault="00DB4AC2" w:rsidP="00A61A45">
            <w:pPr>
              <w:jc w:val="right"/>
            </w:pPr>
            <w:r>
              <w:t>Black women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4AE81DC" w14:textId="77777777" w:rsidR="00DB4AC2" w:rsidRDefault="00DB4AC2" w:rsidP="00A61A45">
            <w:pPr>
              <w:jc w:val="center"/>
            </w:pPr>
            <w:r>
              <w:t>25.9%</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5B8B49B" w14:textId="77777777" w:rsidR="00DB4AC2" w:rsidRDefault="00DB4AC2" w:rsidP="00A61A45">
            <w:pPr>
              <w:jc w:val="center"/>
            </w:pPr>
            <w:r>
              <w:t>5.7%</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F5766C"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8CCFE74" w14:textId="77777777" w:rsidR="00DB4AC2" w:rsidRDefault="00DB4AC2" w:rsidP="00A61A45"/>
        </w:tc>
      </w:tr>
      <w:tr w:rsidR="00DB4AC2" w14:paraId="4DA8BEF9"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4D0FAD" w14:textId="77777777" w:rsidR="00DB4AC2" w:rsidRDefault="00DB4AC2" w:rsidP="00A61A45">
            <w:pPr>
              <w:jc w:val="right"/>
            </w:pPr>
            <w:r>
              <w:t>Incarceration rate for black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645F563C" w14:textId="77777777" w:rsidR="00DB4AC2" w:rsidRDefault="00DB4AC2" w:rsidP="00A61A45">
            <w:pPr>
              <w:jc w:val="center"/>
            </w:pPr>
            <w:r>
              <w:t>4,236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87C1556"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B4B606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5BE394A" w14:textId="77777777" w:rsidR="00DB4AC2" w:rsidRDefault="00DB4AC2" w:rsidP="00A61A45"/>
        </w:tc>
      </w:tr>
      <w:tr w:rsidR="00DB4AC2" w14:paraId="535F7B5D" w14:textId="77777777" w:rsidTr="00A61A45">
        <w:trPr>
          <w:trHeight w:val="82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B3304B" w14:textId="77777777" w:rsidR="00DB4AC2" w:rsidRDefault="00DB4AC2" w:rsidP="00A61A45">
            <w:pPr>
              <w:jc w:val="right"/>
            </w:pPr>
            <w:r>
              <w:t>Incarceration rate for white men</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3E50A548" w14:textId="77777777" w:rsidR="00DB4AC2" w:rsidRDefault="00DB4AC2" w:rsidP="00A61A45">
            <w:pPr>
              <w:jc w:val="center"/>
            </w:pPr>
            <w:r>
              <w:t>422 / 100,000</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6E1948C" w14:textId="77777777" w:rsidR="00DB4AC2" w:rsidRDefault="00DB4AC2" w:rsidP="00A61A45">
            <w:pPr>
              <w:jc w:val="center"/>
            </w:pPr>
            <w:r>
              <w:t xml:space="preserve"> </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0C8D17"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8D50C0" w14:textId="77777777" w:rsidR="00DB4AC2" w:rsidRDefault="00DB4AC2" w:rsidP="00A61A45"/>
        </w:tc>
      </w:tr>
      <w:tr w:rsidR="00DB4AC2" w14:paraId="18F0F14E"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0C7FAC" w14:textId="77777777" w:rsidR="00DB4AC2" w:rsidRDefault="00DB4AC2" w:rsidP="00A61A45">
            <w:pPr>
              <w:rPr>
                <w:b/>
              </w:rPr>
            </w:pPr>
            <w:r>
              <w:rPr>
                <w:b/>
              </w:rPr>
              <w:t>Texas</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78A97A4"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AE8443A"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0B8E09CA" w14:textId="77777777" w:rsidR="00DB4AC2" w:rsidRDefault="00DB4AC2" w:rsidP="00A61A45">
            <w:r>
              <w:t>Texas state profile from Prison Policy Initiative, 2023</w:t>
            </w:r>
          </w:p>
          <w:p w14:paraId="631A3E02" w14:textId="77777777" w:rsidR="00DB4AC2" w:rsidRDefault="00000000" w:rsidP="00A61A45">
            <w:pPr>
              <w:rPr>
                <w:color w:val="1155CC"/>
                <w:u w:val="single"/>
              </w:rPr>
            </w:pPr>
            <w:hyperlink r:id="rId11">
              <w:r w:rsidR="00DB4AC2">
                <w:rPr>
                  <w:color w:val="1155CC"/>
                  <w:u w:val="single"/>
                </w:rPr>
                <w:t>https://www.prisonpolicy.org/profiles/TX.html</w:t>
              </w:r>
            </w:hyperlink>
          </w:p>
          <w:p w14:paraId="00C9B257"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54CB5E63" w14:textId="77777777" w:rsidR="00DB4AC2" w:rsidRDefault="00DB4AC2" w:rsidP="00A61A45">
            <w:pPr>
              <w:jc w:val="center"/>
            </w:pPr>
            <w:r>
              <w:t>2021</w:t>
            </w:r>
          </w:p>
        </w:tc>
      </w:tr>
      <w:tr w:rsidR="00DB4AC2" w14:paraId="403F0EF0"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660D82"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5C211BB3" w14:textId="77777777" w:rsidR="00DB4AC2" w:rsidRDefault="00DB4AC2" w:rsidP="00A61A45">
            <w:pPr>
              <w:jc w:val="center"/>
            </w:pPr>
            <w:r>
              <w:t>33% prisons, 28%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7D309C62" w14:textId="77777777" w:rsidR="00DB4AC2" w:rsidRDefault="00DB4AC2" w:rsidP="00A61A45">
            <w:pPr>
              <w:jc w:val="center"/>
            </w:pPr>
            <w:r>
              <w:t>12%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EC4D31"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5A38BB" w14:textId="77777777" w:rsidR="00DB4AC2" w:rsidRDefault="00DB4AC2" w:rsidP="00A61A45"/>
        </w:tc>
      </w:tr>
      <w:tr w:rsidR="00DB4AC2" w14:paraId="0A014668"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2CDF15"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A7716ED" w14:textId="77777777" w:rsidR="00DB4AC2" w:rsidRDefault="00DB4AC2" w:rsidP="00A61A45">
            <w:pPr>
              <w:jc w:val="center"/>
            </w:pPr>
            <w:r>
              <w:t>34% prisons, 40%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35B743F6" w14:textId="77777777" w:rsidR="00DB4AC2" w:rsidRDefault="00DB4AC2" w:rsidP="00A61A45">
            <w:pPr>
              <w:jc w:val="center"/>
            </w:pPr>
            <w:r>
              <w:t>41%</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B7013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B78F4C" w14:textId="77777777" w:rsidR="00DB4AC2" w:rsidRDefault="00DB4AC2" w:rsidP="00A61A45"/>
        </w:tc>
      </w:tr>
      <w:tr w:rsidR="00DB4AC2" w14:paraId="4BCD20CE"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F6B78E"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ECB022" w14:textId="77777777" w:rsidR="00DB4AC2" w:rsidRDefault="00DB4AC2" w:rsidP="00A61A45">
            <w:pPr>
              <w:jc w:val="center"/>
            </w:pPr>
            <w:r>
              <w:t>33% prisons, 31%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F2DD143" w14:textId="77777777" w:rsidR="00DB4AC2" w:rsidRDefault="00DB4AC2" w:rsidP="00A61A45">
            <w:pPr>
              <w:jc w:val="center"/>
            </w:pPr>
            <w:r>
              <w:t>40%</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BC1A0B3"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E3ED70E" w14:textId="77777777" w:rsidR="00DB4AC2" w:rsidRDefault="00DB4AC2" w:rsidP="00A61A45"/>
        </w:tc>
      </w:tr>
      <w:tr w:rsidR="00DB4AC2" w14:paraId="23144D7F" w14:textId="77777777" w:rsidTr="00A61A45">
        <w:trPr>
          <w:trHeight w:val="28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706E42" w14:textId="77777777" w:rsidR="00DB4AC2" w:rsidRDefault="00DB4AC2" w:rsidP="00A61A45">
            <w:pPr>
              <w:rPr>
                <w:b/>
              </w:rPr>
            </w:pPr>
            <w:r>
              <w:rPr>
                <w:b/>
              </w:rPr>
              <w:t>Arizona</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429146" w14:textId="77777777" w:rsidR="00DB4AC2" w:rsidRDefault="00DB4AC2" w:rsidP="00A61A45">
            <w:pPr>
              <w:jc w:val="center"/>
            </w:pPr>
            <w:r>
              <w:t xml:space="preserve"> </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7CC0637" w14:textId="77777777" w:rsidR="00DB4AC2" w:rsidRDefault="00DB4AC2" w:rsidP="00A61A45">
            <w:pPr>
              <w:jc w:val="center"/>
            </w:pPr>
            <w:r>
              <w:t xml:space="preserve"> </w:t>
            </w:r>
          </w:p>
        </w:tc>
        <w:tc>
          <w:tcPr>
            <w:tcW w:w="301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7917595F" w14:textId="77777777" w:rsidR="00DB4AC2" w:rsidRDefault="00DB4AC2" w:rsidP="00A61A45">
            <w:pPr>
              <w:rPr>
                <w:color w:val="1155CC"/>
                <w:u w:val="single"/>
              </w:rPr>
            </w:pPr>
            <w:r>
              <w:t xml:space="preserve">Incarceration trends in Arizona from Prison Policy Initiative, 2023 </w:t>
            </w:r>
            <w:hyperlink r:id="rId12">
              <w:r>
                <w:rPr>
                  <w:color w:val="1155CC"/>
                  <w:u w:val="single"/>
                </w:rPr>
                <w:t>https://www.prisonpolicy.org/profiles/AZ.html</w:t>
              </w:r>
            </w:hyperlink>
          </w:p>
          <w:p w14:paraId="0FCC9936" w14:textId="77777777" w:rsidR="00DB4AC2" w:rsidRDefault="00DB4AC2" w:rsidP="00A61A45">
            <w:pPr>
              <w:jc w:val="center"/>
            </w:pPr>
            <w:r>
              <w:t xml:space="preserve"> </w:t>
            </w:r>
          </w:p>
        </w:tc>
        <w:tc>
          <w:tcPr>
            <w:tcW w:w="855" w:type="dxa"/>
            <w:vMerge w:val="restart"/>
            <w:tcBorders>
              <w:bottom w:val="single" w:sz="8" w:space="0" w:color="000000"/>
              <w:right w:val="single" w:sz="8" w:space="0" w:color="000000"/>
            </w:tcBorders>
            <w:shd w:val="clear" w:color="auto" w:fill="auto"/>
            <w:tcMar>
              <w:top w:w="0" w:type="dxa"/>
              <w:left w:w="100" w:type="dxa"/>
              <w:bottom w:w="0" w:type="dxa"/>
              <w:right w:w="100" w:type="dxa"/>
            </w:tcMar>
          </w:tcPr>
          <w:p w14:paraId="371E5E4C" w14:textId="77777777" w:rsidR="00DB4AC2" w:rsidRDefault="00DB4AC2" w:rsidP="00A61A45">
            <w:pPr>
              <w:jc w:val="center"/>
            </w:pPr>
            <w:r>
              <w:t>2021</w:t>
            </w:r>
          </w:p>
        </w:tc>
      </w:tr>
      <w:tr w:rsidR="00DB4AC2" w14:paraId="199D4139"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EDCA57" w14:textId="77777777" w:rsidR="00DB4AC2" w:rsidRDefault="00DB4AC2" w:rsidP="00A61A45">
            <w:pPr>
              <w:jc w:val="right"/>
            </w:pPr>
            <w:r>
              <w:t xml:space="preserve">Black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9785734" w14:textId="77777777" w:rsidR="00DB4AC2" w:rsidRDefault="00DB4AC2" w:rsidP="00A61A45">
            <w:pPr>
              <w:jc w:val="center"/>
            </w:pPr>
            <w:r>
              <w:t>15% prisons, 16%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08B63970"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1C64578"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E63E6E2" w14:textId="77777777" w:rsidR="00DB4AC2" w:rsidRDefault="00DB4AC2" w:rsidP="00A61A45"/>
        </w:tc>
      </w:tr>
      <w:tr w:rsidR="00DB4AC2" w14:paraId="0D1C6321"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DBE85F" w14:textId="77777777" w:rsidR="00DB4AC2" w:rsidRDefault="00DB4AC2" w:rsidP="00A61A45">
            <w:pPr>
              <w:jc w:val="right"/>
            </w:pPr>
            <w:r>
              <w:t xml:space="preserve">White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4F6E54FC" w14:textId="77777777" w:rsidR="00DB4AC2" w:rsidRDefault="00DB4AC2" w:rsidP="00A61A45">
            <w:pPr>
              <w:jc w:val="center"/>
            </w:pPr>
            <w:r>
              <w:t>38% prisons, 55%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56BF2488" w14:textId="77777777" w:rsidR="00DB4AC2" w:rsidRDefault="00DB4AC2" w:rsidP="00A61A45">
            <w:pPr>
              <w:jc w:val="center"/>
            </w:pPr>
            <w:r>
              <w:t>53%</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E95F34"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F63A02" w14:textId="77777777" w:rsidR="00DB4AC2" w:rsidRDefault="00DB4AC2" w:rsidP="00A61A45"/>
        </w:tc>
      </w:tr>
      <w:tr w:rsidR="00DB4AC2" w14:paraId="2F4FF90C"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39AF8" w14:textId="77777777" w:rsidR="00DB4AC2" w:rsidRDefault="00DB4AC2" w:rsidP="00A61A45">
            <w:pPr>
              <w:jc w:val="right"/>
            </w:pPr>
            <w:r>
              <w:t xml:space="preserve">Hispanic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2C2CD57E" w14:textId="77777777" w:rsidR="00DB4AC2" w:rsidRDefault="00DB4AC2" w:rsidP="00A61A45">
            <w:pPr>
              <w:jc w:val="center"/>
            </w:pPr>
            <w:r>
              <w:t>39% prisons, 20%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4F06FB7E" w14:textId="77777777" w:rsidR="00DB4AC2" w:rsidRDefault="00DB4AC2" w:rsidP="00A61A45">
            <w:pPr>
              <w:jc w:val="center"/>
            </w:pPr>
            <w:r>
              <w:t>32%</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EAFDDE"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71A1979" w14:textId="77777777" w:rsidR="00DB4AC2" w:rsidRDefault="00DB4AC2" w:rsidP="00A61A45"/>
        </w:tc>
      </w:tr>
      <w:tr w:rsidR="00DB4AC2" w14:paraId="39947B35" w14:textId="77777777" w:rsidTr="00A61A45">
        <w:trPr>
          <w:trHeight w:val="555"/>
        </w:trPr>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11FCC7" w14:textId="77777777" w:rsidR="00DB4AC2" w:rsidRDefault="00DB4AC2" w:rsidP="00A61A45">
            <w:pPr>
              <w:jc w:val="right"/>
            </w:pPr>
            <w:r>
              <w:t xml:space="preserve">NA/AN </w:t>
            </w:r>
          </w:p>
        </w:tc>
        <w:tc>
          <w:tcPr>
            <w:tcW w:w="1800" w:type="dxa"/>
            <w:tcBorders>
              <w:bottom w:val="single" w:sz="8" w:space="0" w:color="000000"/>
              <w:right w:val="single" w:sz="8" w:space="0" w:color="000000"/>
            </w:tcBorders>
            <w:shd w:val="clear" w:color="auto" w:fill="auto"/>
            <w:tcMar>
              <w:top w:w="0" w:type="dxa"/>
              <w:left w:w="100" w:type="dxa"/>
              <w:bottom w:w="0" w:type="dxa"/>
              <w:right w:w="100" w:type="dxa"/>
            </w:tcMar>
          </w:tcPr>
          <w:p w14:paraId="0F1B39B5" w14:textId="77777777" w:rsidR="00DB4AC2" w:rsidRDefault="00DB4AC2" w:rsidP="00A61A45">
            <w:pPr>
              <w:jc w:val="center"/>
            </w:pPr>
            <w:r>
              <w:t>6% prisons, 8% jails</w:t>
            </w:r>
          </w:p>
        </w:tc>
        <w:tc>
          <w:tcPr>
            <w:tcW w:w="1845" w:type="dxa"/>
            <w:tcBorders>
              <w:bottom w:val="single" w:sz="8" w:space="0" w:color="000000"/>
              <w:right w:val="single" w:sz="8" w:space="0" w:color="000000"/>
            </w:tcBorders>
            <w:shd w:val="clear" w:color="auto" w:fill="auto"/>
            <w:tcMar>
              <w:top w:w="0" w:type="dxa"/>
              <w:left w:w="100" w:type="dxa"/>
              <w:bottom w:w="0" w:type="dxa"/>
              <w:right w:w="100" w:type="dxa"/>
            </w:tcMar>
          </w:tcPr>
          <w:p w14:paraId="22819F4F" w14:textId="77777777" w:rsidR="00DB4AC2" w:rsidRDefault="00DB4AC2" w:rsidP="00A61A45">
            <w:pPr>
              <w:jc w:val="center"/>
            </w:pPr>
            <w:r>
              <w:t>4%</w:t>
            </w:r>
          </w:p>
        </w:tc>
        <w:tc>
          <w:tcPr>
            <w:tcW w:w="3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C96945" w14:textId="77777777" w:rsidR="00DB4AC2" w:rsidRDefault="00DB4AC2" w:rsidP="00A61A45"/>
        </w:tc>
        <w:tc>
          <w:tcPr>
            <w:tcW w:w="85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6D87887" w14:textId="77777777" w:rsidR="00DB4AC2" w:rsidRDefault="00DB4AC2" w:rsidP="00A61A45"/>
        </w:tc>
      </w:tr>
    </w:tbl>
    <w:p w14:paraId="2A31E4D7" w14:textId="77777777" w:rsidR="009A3E5A" w:rsidRDefault="009A3E5A" w:rsidP="009F02BE">
      <w:pPr>
        <w:pStyle w:val="ListParagraph"/>
        <w:ind w:left="0"/>
        <w:rPr>
          <w:b/>
          <w:color w:val="000000"/>
        </w:rPr>
      </w:pPr>
    </w:p>
    <w:p w14:paraId="3B2F2243" w14:textId="77777777" w:rsidR="009A3E5A" w:rsidRDefault="009A3E5A">
      <w:pPr>
        <w:rPr>
          <w:b/>
          <w:color w:val="000000"/>
        </w:rPr>
      </w:pPr>
      <w:r>
        <w:rPr>
          <w:b/>
          <w:color w:val="000000"/>
        </w:rPr>
        <w:br w:type="page"/>
      </w:r>
    </w:p>
    <w:p w14:paraId="09739CBB" w14:textId="5724D5E9" w:rsidR="007E1E53" w:rsidRPr="009F02BE" w:rsidRDefault="00D605D0" w:rsidP="009F02BE">
      <w:pPr>
        <w:pStyle w:val="ListParagraph"/>
        <w:ind w:left="0"/>
        <w:rPr>
          <w:b/>
          <w:color w:val="000000"/>
        </w:rPr>
      </w:pPr>
      <w:r w:rsidRPr="009F02BE">
        <w:rPr>
          <w:b/>
          <w:color w:val="000000"/>
        </w:rPr>
        <w:lastRenderedPageBreak/>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D84F" w14:textId="77777777" w:rsidR="002E3DC7" w:rsidRDefault="002E3DC7" w:rsidP="00844346">
      <w:r>
        <w:separator/>
      </w:r>
    </w:p>
  </w:endnote>
  <w:endnote w:type="continuationSeparator" w:id="0">
    <w:p w14:paraId="0877DA3B" w14:textId="77777777" w:rsidR="002E3DC7" w:rsidRDefault="002E3DC7"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72F6" w14:textId="77777777" w:rsidR="002E3DC7" w:rsidRDefault="002E3DC7" w:rsidP="00844346">
      <w:r>
        <w:separator/>
      </w:r>
    </w:p>
  </w:footnote>
  <w:footnote w:type="continuationSeparator" w:id="0">
    <w:p w14:paraId="7670B69C" w14:textId="77777777" w:rsidR="002E3DC7" w:rsidRDefault="002E3DC7"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4535AF"/>
    <w:multiLevelType w:val="hybridMultilevel"/>
    <w:tmpl w:val="9BEAEC70"/>
    <w:lvl w:ilvl="0" w:tplc="C194DD84">
      <w:start w:val="202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7679655">
    <w:abstractNumId w:val="0"/>
  </w:num>
  <w:num w:numId="2" w16cid:durableId="1910991572">
    <w:abstractNumId w:val="1"/>
  </w:num>
  <w:num w:numId="3" w16cid:durableId="78245836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1169"/>
    <w:rsid w:val="00002687"/>
    <w:rsid w:val="00004D8D"/>
    <w:rsid w:val="000104C9"/>
    <w:rsid w:val="000127FE"/>
    <w:rsid w:val="000209EF"/>
    <w:rsid w:val="000213B1"/>
    <w:rsid w:val="0002736A"/>
    <w:rsid w:val="000275A4"/>
    <w:rsid w:val="00027ACB"/>
    <w:rsid w:val="00030478"/>
    <w:rsid w:val="00031EA8"/>
    <w:rsid w:val="0004059C"/>
    <w:rsid w:val="000432CA"/>
    <w:rsid w:val="00043982"/>
    <w:rsid w:val="00044A2C"/>
    <w:rsid w:val="00045E7D"/>
    <w:rsid w:val="000572D3"/>
    <w:rsid w:val="00061DFD"/>
    <w:rsid w:val="00062E97"/>
    <w:rsid w:val="000645C4"/>
    <w:rsid w:val="00064848"/>
    <w:rsid w:val="00067A30"/>
    <w:rsid w:val="00070D6E"/>
    <w:rsid w:val="0007370E"/>
    <w:rsid w:val="00077799"/>
    <w:rsid w:val="00080A08"/>
    <w:rsid w:val="00080A5C"/>
    <w:rsid w:val="00082736"/>
    <w:rsid w:val="000859DF"/>
    <w:rsid w:val="0008728F"/>
    <w:rsid w:val="00091012"/>
    <w:rsid w:val="00092AD5"/>
    <w:rsid w:val="0009348F"/>
    <w:rsid w:val="00096217"/>
    <w:rsid w:val="000A1274"/>
    <w:rsid w:val="000A43D6"/>
    <w:rsid w:val="000B0F51"/>
    <w:rsid w:val="000B3BD9"/>
    <w:rsid w:val="000C0F1F"/>
    <w:rsid w:val="000C178C"/>
    <w:rsid w:val="000C1C42"/>
    <w:rsid w:val="000C4F4B"/>
    <w:rsid w:val="000C524E"/>
    <w:rsid w:val="000D0588"/>
    <w:rsid w:val="000D3660"/>
    <w:rsid w:val="000E0AB6"/>
    <w:rsid w:val="000E0DEB"/>
    <w:rsid w:val="000E152F"/>
    <w:rsid w:val="000E2DAE"/>
    <w:rsid w:val="000E6768"/>
    <w:rsid w:val="000E6CFB"/>
    <w:rsid w:val="000F3797"/>
    <w:rsid w:val="000F4D26"/>
    <w:rsid w:val="000F5F03"/>
    <w:rsid w:val="00103DCF"/>
    <w:rsid w:val="00107C3B"/>
    <w:rsid w:val="001106E9"/>
    <w:rsid w:val="001147CA"/>
    <w:rsid w:val="00114E39"/>
    <w:rsid w:val="001151E2"/>
    <w:rsid w:val="00115A65"/>
    <w:rsid w:val="001219FD"/>
    <w:rsid w:val="001221FA"/>
    <w:rsid w:val="00122CF0"/>
    <w:rsid w:val="00136072"/>
    <w:rsid w:val="00142F0A"/>
    <w:rsid w:val="001551B9"/>
    <w:rsid w:val="00163CD0"/>
    <w:rsid w:val="00163D41"/>
    <w:rsid w:val="001723A3"/>
    <w:rsid w:val="001727AF"/>
    <w:rsid w:val="00174635"/>
    <w:rsid w:val="001748CF"/>
    <w:rsid w:val="00176D85"/>
    <w:rsid w:val="001803F7"/>
    <w:rsid w:val="0018382E"/>
    <w:rsid w:val="001A08FE"/>
    <w:rsid w:val="001A0CB1"/>
    <w:rsid w:val="001A1298"/>
    <w:rsid w:val="001A169E"/>
    <w:rsid w:val="001A18ED"/>
    <w:rsid w:val="001A7CDB"/>
    <w:rsid w:val="001B06C9"/>
    <w:rsid w:val="001B1C85"/>
    <w:rsid w:val="001B20F8"/>
    <w:rsid w:val="001B2C6D"/>
    <w:rsid w:val="001B3F71"/>
    <w:rsid w:val="001B4366"/>
    <w:rsid w:val="001B5697"/>
    <w:rsid w:val="001B5DD9"/>
    <w:rsid w:val="001B5FF3"/>
    <w:rsid w:val="001B7D4C"/>
    <w:rsid w:val="001B7E04"/>
    <w:rsid w:val="001C213C"/>
    <w:rsid w:val="001C2580"/>
    <w:rsid w:val="001C2CB1"/>
    <w:rsid w:val="001C688D"/>
    <w:rsid w:val="001C7415"/>
    <w:rsid w:val="001C76B6"/>
    <w:rsid w:val="001D3DE0"/>
    <w:rsid w:val="001D4BBE"/>
    <w:rsid w:val="001D5854"/>
    <w:rsid w:val="001D5974"/>
    <w:rsid w:val="001D5F0F"/>
    <w:rsid w:val="001E090E"/>
    <w:rsid w:val="001E0943"/>
    <w:rsid w:val="001E30A0"/>
    <w:rsid w:val="001E45F0"/>
    <w:rsid w:val="001E5747"/>
    <w:rsid w:val="001F1D9B"/>
    <w:rsid w:val="001F6C85"/>
    <w:rsid w:val="001F77F3"/>
    <w:rsid w:val="00200CDF"/>
    <w:rsid w:val="00200F9B"/>
    <w:rsid w:val="00202582"/>
    <w:rsid w:val="002036C8"/>
    <w:rsid w:val="00210309"/>
    <w:rsid w:val="00210543"/>
    <w:rsid w:val="00210ED5"/>
    <w:rsid w:val="00211AE0"/>
    <w:rsid w:val="00212C78"/>
    <w:rsid w:val="00214B9F"/>
    <w:rsid w:val="00214FCF"/>
    <w:rsid w:val="00215F47"/>
    <w:rsid w:val="00216F54"/>
    <w:rsid w:val="002226FA"/>
    <w:rsid w:val="00222D6F"/>
    <w:rsid w:val="00224241"/>
    <w:rsid w:val="0022640D"/>
    <w:rsid w:val="002315C9"/>
    <w:rsid w:val="0023271E"/>
    <w:rsid w:val="00242798"/>
    <w:rsid w:val="0024551D"/>
    <w:rsid w:val="0024782A"/>
    <w:rsid w:val="0025383F"/>
    <w:rsid w:val="002539C2"/>
    <w:rsid w:val="0025639D"/>
    <w:rsid w:val="0025720C"/>
    <w:rsid w:val="00261743"/>
    <w:rsid w:val="00261A31"/>
    <w:rsid w:val="00262B7C"/>
    <w:rsid w:val="00263111"/>
    <w:rsid w:val="0026390B"/>
    <w:rsid w:val="0026418C"/>
    <w:rsid w:val="00265FC3"/>
    <w:rsid w:val="00271A3C"/>
    <w:rsid w:val="00272FD6"/>
    <w:rsid w:val="002738FB"/>
    <w:rsid w:val="00281ECB"/>
    <w:rsid w:val="00285609"/>
    <w:rsid w:val="00287689"/>
    <w:rsid w:val="00292B8E"/>
    <w:rsid w:val="00294541"/>
    <w:rsid w:val="00294921"/>
    <w:rsid w:val="002A16D6"/>
    <w:rsid w:val="002A3A2C"/>
    <w:rsid w:val="002A6D17"/>
    <w:rsid w:val="002B2989"/>
    <w:rsid w:val="002B507A"/>
    <w:rsid w:val="002B50BA"/>
    <w:rsid w:val="002C1C2C"/>
    <w:rsid w:val="002C4596"/>
    <w:rsid w:val="002C5730"/>
    <w:rsid w:val="002C5B54"/>
    <w:rsid w:val="002C5EE8"/>
    <w:rsid w:val="002D2D04"/>
    <w:rsid w:val="002D41B9"/>
    <w:rsid w:val="002D48BD"/>
    <w:rsid w:val="002D5469"/>
    <w:rsid w:val="002D7AC3"/>
    <w:rsid w:val="002E0365"/>
    <w:rsid w:val="002E08C4"/>
    <w:rsid w:val="002E3DC7"/>
    <w:rsid w:val="002E4A54"/>
    <w:rsid w:val="002E549E"/>
    <w:rsid w:val="002E5C61"/>
    <w:rsid w:val="002E5E68"/>
    <w:rsid w:val="002E6E61"/>
    <w:rsid w:val="002E70E3"/>
    <w:rsid w:val="002F4225"/>
    <w:rsid w:val="003009BE"/>
    <w:rsid w:val="00301524"/>
    <w:rsid w:val="0030555F"/>
    <w:rsid w:val="00305F62"/>
    <w:rsid w:val="0031670D"/>
    <w:rsid w:val="00317680"/>
    <w:rsid w:val="003232AF"/>
    <w:rsid w:val="00324CAA"/>
    <w:rsid w:val="00327E00"/>
    <w:rsid w:val="0033375E"/>
    <w:rsid w:val="00336149"/>
    <w:rsid w:val="00336EC1"/>
    <w:rsid w:val="00346002"/>
    <w:rsid w:val="00347557"/>
    <w:rsid w:val="00350C04"/>
    <w:rsid w:val="00351DFA"/>
    <w:rsid w:val="003650FF"/>
    <w:rsid w:val="0036777E"/>
    <w:rsid w:val="0037670B"/>
    <w:rsid w:val="00376761"/>
    <w:rsid w:val="00380440"/>
    <w:rsid w:val="00382A86"/>
    <w:rsid w:val="00385C68"/>
    <w:rsid w:val="003873E7"/>
    <w:rsid w:val="00393506"/>
    <w:rsid w:val="0039479F"/>
    <w:rsid w:val="00396A10"/>
    <w:rsid w:val="003A428E"/>
    <w:rsid w:val="003B1731"/>
    <w:rsid w:val="003B2D55"/>
    <w:rsid w:val="003B4140"/>
    <w:rsid w:val="003B663E"/>
    <w:rsid w:val="003C190C"/>
    <w:rsid w:val="003C263E"/>
    <w:rsid w:val="003C3289"/>
    <w:rsid w:val="003C7C5D"/>
    <w:rsid w:val="003D0AC5"/>
    <w:rsid w:val="003D16D8"/>
    <w:rsid w:val="003D2A30"/>
    <w:rsid w:val="003E2BD7"/>
    <w:rsid w:val="004009D4"/>
    <w:rsid w:val="00401D14"/>
    <w:rsid w:val="00403744"/>
    <w:rsid w:val="00404765"/>
    <w:rsid w:val="00406EB0"/>
    <w:rsid w:val="00410C51"/>
    <w:rsid w:val="00411F05"/>
    <w:rsid w:val="00413254"/>
    <w:rsid w:val="004145E8"/>
    <w:rsid w:val="0041736C"/>
    <w:rsid w:val="00423F05"/>
    <w:rsid w:val="00426D71"/>
    <w:rsid w:val="00431D57"/>
    <w:rsid w:val="00437021"/>
    <w:rsid w:val="00441620"/>
    <w:rsid w:val="0044533E"/>
    <w:rsid w:val="00450B6D"/>
    <w:rsid w:val="00453F45"/>
    <w:rsid w:val="0045469E"/>
    <w:rsid w:val="00455D2D"/>
    <w:rsid w:val="00464C54"/>
    <w:rsid w:val="00470F58"/>
    <w:rsid w:val="004749F2"/>
    <w:rsid w:val="00474D7C"/>
    <w:rsid w:val="00477F34"/>
    <w:rsid w:val="00485A8D"/>
    <w:rsid w:val="00486E9F"/>
    <w:rsid w:val="004910A5"/>
    <w:rsid w:val="00491A65"/>
    <w:rsid w:val="004928DE"/>
    <w:rsid w:val="00495FE3"/>
    <w:rsid w:val="004A64BD"/>
    <w:rsid w:val="004A7FBF"/>
    <w:rsid w:val="004B2B41"/>
    <w:rsid w:val="004B4D5E"/>
    <w:rsid w:val="004B572A"/>
    <w:rsid w:val="004B6EE0"/>
    <w:rsid w:val="004B7191"/>
    <w:rsid w:val="004C1E1A"/>
    <w:rsid w:val="004C1ECE"/>
    <w:rsid w:val="004C5118"/>
    <w:rsid w:val="004C749B"/>
    <w:rsid w:val="004C78B9"/>
    <w:rsid w:val="004C7C84"/>
    <w:rsid w:val="004D5F6D"/>
    <w:rsid w:val="004D707A"/>
    <w:rsid w:val="004F5940"/>
    <w:rsid w:val="004F6AF3"/>
    <w:rsid w:val="004F6B27"/>
    <w:rsid w:val="00503FF4"/>
    <w:rsid w:val="00505A2B"/>
    <w:rsid w:val="005079F0"/>
    <w:rsid w:val="00521D10"/>
    <w:rsid w:val="005234DE"/>
    <w:rsid w:val="00525CDE"/>
    <w:rsid w:val="00525ECA"/>
    <w:rsid w:val="00530F91"/>
    <w:rsid w:val="0055539A"/>
    <w:rsid w:val="00555B41"/>
    <w:rsid w:val="00556735"/>
    <w:rsid w:val="00557238"/>
    <w:rsid w:val="00561FD9"/>
    <w:rsid w:val="005636F2"/>
    <w:rsid w:val="00566304"/>
    <w:rsid w:val="00572EAF"/>
    <w:rsid w:val="005810CF"/>
    <w:rsid w:val="00583418"/>
    <w:rsid w:val="0059032A"/>
    <w:rsid w:val="00591893"/>
    <w:rsid w:val="00594281"/>
    <w:rsid w:val="005951E6"/>
    <w:rsid w:val="00597E00"/>
    <w:rsid w:val="005A0132"/>
    <w:rsid w:val="005A4058"/>
    <w:rsid w:val="005A4093"/>
    <w:rsid w:val="005A7E75"/>
    <w:rsid w:val="005B16DA"/>
    <w:rsid w:val="005B4A40"/>
    <w:rsid w:val="005B5DE9"/>
    <w:rsid w:val="005C31A2"/>
    <w:rsid w:val="005C3622"/>
    <w:rsid w:val="005D0D5B"/>
    <w:rsid w:val="005D11F8"/>
    <w:rsid w:val="005D329B"/>
    <w:rsid w:val="005D44F9"/>
    <w:rsid w:val="005D4AAF"/>
    <w:rsid w:val="005E1805"/>
    <w:rsid w:val="005E4BB7"/>
    <w:rsid w:val="005F178F"/>
    <w:rsid w:val="005F6041"/>
    <w:rsid w:val="00604218"/>
    <w:rsid w:val="0060424D"/>
    <w:rsid w:val="006054D2"/>
    <w:rsid w:val="00605A9F"/>
    <w:rsid w:val="00607EC3"/>
    <w:rsid w:val="00610166"/>
    <w:rsid w:val="00611237"/>
    <w:rsid w:val="006147DE"/>
    <w:rsid w:val="00615B97"/>
    <w:rsid w:val="006227EF"/>
    <w:rsid w:val="00622CAE"/>
    <w:rsid w:val="00622F27"/>
    <w:rsid w:val="006342D6"/>
    <w:rsid w:val="0063545B"/>
    <w:rsid w:val="00636FF7"/>
    <w:rsid w:val="00647A96"/>
    <w:rsid w:val="00650712"/>
    <w:rsid w:val="006524C5"/>
    <w:rsid w:val="006562B0"/>
    <w:rsid w:val="0065659D"/>
    <w:rsid w:val="00656FE5"/>
    <w:rsid w:val="00671B93"/>
    <w:rsid w:val="00672628"/>
    <w:rsid w:val="00674237"/>
    <w:rsid w:val="006743C0"/>
    <w:rsid w:val="0067524B"/>
    <w:rsid w:val="00686C97"/>
    <w:rsid w:val="00690F22"/>
    <w:rsid w:val="006940E0"/>
    <w:rsid w:val="00694D18"/>
    <w:rsid w:val="006979B1"/>
    <w:rsid w:val="006A12C1"/>
    <w:rsid w:val="006C0B1F"/>
    <w:rsid w:val="006C2712"/>
    <w:rsid w:val="006C3830"/>
    <w:rsid w:val="006C557B"/>
    <w:rsid w:val="006C69ED"/>
    <w:rsid w:val="006D0D30"/>
    <w:rsid w:val="006D2B04"/>
    <w:rsid w:val="006D3AE4"/>
    <w:rsid w:val="006D5AC7"/>
    <w:rsid w:val="006E20C6"/>
    <w:rsid w:val="006E4387"/>
    <w:rsid w:val="006E6099"/>
    <w:rsid w:val="006F1232"/>
    <w:rsid w:val="006F60B4"/>
    <w:rsid w:val="006F7279"/>
    <w:rsid w:val="006F7286"/>
    <w:rsid w:val="0071045C"/>
    <w:rsid w:val="00716053"/>
    <w:rsid w:val="00717732"/>
    <w:rsid w:val="00717C26"/>
    <w:rsid w:val="00725E2B"/>
    <w:rsid w:val="00735C08"/>
    <w:rsid w:val="007415E9"/>
    <w:rsid w:val="007454E5"/>
    <w:rsid w:val="00745803"/>
    <w:rsid w:val="007468A6"/>
    <w:rsid w:val="007506D2"/>
    <w:rsid w:val="00751C7F"/>
    <w:rsid w:val="0075659E"/>
    <w:rsid w:val="0076218E"/>
    <w:rsid w:val="00763B6F"/>
    <w:rsid w:val="00764F39"/>
    <w:rsid w:val="00765FC1"/>
    <w:rsid w:val="007714B0"/>
    <w:rsid w:val="00774EB5"/>
    <w:rsid w:val="00780F4A"/>
    <w:rsid w:val="00784600"/>
    <w:rsid w:val="0078763C"/>
    <w:rsid w:val="00791DBE"/>
    <w:rsid w:val="007958F6"/>
    <w:rsid w:val="0079702B"/>
    <w:rsid w:val="007A0225"/>
    <w:rsid w:val="007A1885"/>
    <w:rsid w:val="007A2D28"/>
    <w:rsid w:val="007A35F3"/>
    <w:rsid w:val="007A536D"/>
    <w:rsid w:val="007A7B96"/>
    <w:rsid w:val="007B1EC7"/>
    <w:rsid w:val="007C48A0"/>
    <w:rsid w:val="007C71EA"/>
    <w:rsid w:val="007C7E9A"/>
    <w:rsid w:val="007D096D"/>
    <w:rsid w:val="007D0E89"/>
    <w:rsid w:val="007D2447"/>
    <w:rsid w:val="007D3827"/>
    <w:rsid w:val="007D6A55"/>
    <w:rsid w:val="007D718F"/>
    <w:rsid w:val="007E117E"/>
    <w:rsid w:val="007E1D39"/>
    <w:rsid w:val="007E1E53"/>
    <w:rsid w:val="007E7071"/>
    <w:rsid w:val="007E7CAA"/>
    <w:rsid w:val="007F01DE"/>
    <w:rsid w:val="007F6D8D"/>
    <w:rsid w:val="007F79A4"/>
    <w:rsid w:val="00800C5B"/>
    <w:rsid w:val="008133A8"/>
    <w:rsid w:val="00826F87"/>
    <w:rsid w:val="00832F45"/>
    <w:rsid w:val="00834173"/>
    <w:rsid w:val="0083633F"/>
    <w:rsid w:val="00840037"/>
    <w:rsid w:val="00844346"/>
    <w:rsid w:val="00850C08"/>
    <w:rsid w:val="00851A12"/>
    <w:rsid w:val="00851DB5"/>
    <w:rsid w:val="0086078E"/>
    <w:rsid w:val="008745CD"/>
    <w:rsid w:val="0087483C"/>
    <w:rsid w:val="00874CC8"/>
    <w:rsid w:val="00877262"/>
    <w:rsid w:val="00880CA8"/>
    <w:rsid w:val="00884D85"/>
    <w:rsid w:val="008937B4"/>
    <w:rsid w:val="008A2C63"/>
    <w:rsid w:val="008A4186"/>
    <w:rsid w:val="008A615A"/>
    <w:rsid w:val="008A63DE"/>
    <w:rsid w:val="008B1AED"/>
    <w:rsid w:val="008B4654"/>
    <w:rsid w:val="008B6C1A"/>
    <w:rsid w:val="008B74AD"/>
    <w:rsid w:val="008C3EB3"/>
    <w:rsid w:val="008D0ED9"/>
    <w:rsid w:val="008D345D"/>
    <w:rsid w:val="008D3B72"/>
    <w:rsid w:val="008D40AC"/>
    <w:rsid w:val="008D481D"/>
    <w:rsid w:val="008D7BA6"/>
    <w:rsid w:val="008E0D6C"/>
    <w:rsid w:val="008E220B"/>
    <w:rsid w:val="008E3F3E"/>
    <w:rsid w:val="008E7A58"/>
    <w:rsid w:val="008F1933"/>
    <w:rsid w:val="008F1CA4"/>
    <w:rsid w:val="008F2E01"/>
    <w:rsid w:val="00900A44"/>
    <w:rsid w:val="00911606"/>
    <w:rsid w:val="00911BC6"/>
    <w:rsid w:val="00913275"/>
    <w:rsid w:val="00913E37"/>
    <w:rsid w:val="00914076"/>
    <w:rsid w:val="00917718"/>
    <w:rsid w:val="00917743"/>
    <w:rsid w:val="00917EB0"/>
    <w:rsid w:val="0092291C"/>
    <w:rsid w:val="00923AED"/>
    <w:rsid w:val="00924D69"/>
    <w:rsid w:val="00925628"/>
    <w:rsid w:val="00925BB8"/>
    <w:rsid w:val="00927479"/>
    <w:rsid w:val="009346AB"/>
    <w:rsid w:val="00937048"/>
    <w:rsid w:val="00937AFF"/>
    <w:rsid w:val="0094267C"/>
    <w:rsid w:val="00945DB1"/>
    <w:rsid w:val="00952455"/>
    <w:rsid w:val="00952DBE"/>
    <w:rsid w:val="00957E8E"/>
    <w:rsid w:val="00964A60"/>
    <w:rsid w:val="00971C35"/>
    <w:rsid w:val="00975EA0"/>
    <w:rsid w:val="00986F16"/>
    <w:rsid w:val="00991232"/>
    <w:rsid w:val="0099186D"/>
    <w:rsid w:val="009968EE"/>
    <w:rsid w:val="009A3E5A"/>
    <w:rsid w:val="009B09F6"/>
    <w:rsid w:val="009B6602"/>
    <w:rsid w:val="009B7B7F"/>
    <w:rsid w:val="009C4A2F"/>
    <w:rsid w:val="009C6996"/>
    <w:rsid w:val="009D7AE4"/>
    <w:rsid w:val="009E2B18"/>
    <w:rsid w:val="009E4285"/>
    <w:rsid w:val="009E49C2"/>
    <w:rsid w:val="009E508F"/>
    <w:rsid w:val="009E76A3"/>
    <w:rsid w:val="009F02BE"/>
    <w:rsid w:val="009F5750"/>
    <w:rsid w:val="00A02A82"/>
    <w:rsid w:val="00A03A16"/>
    <w:rsid w:val="00A05369"/>
    <w:rsid w:val="00A108E8"/>
    <w:rsid w:val="00A145A5"/>
    <w:rsid w:val="00A14C81"/>
    <w:rsid w:val="00A17252"/>
    <w:rsid w:val="00A1750D"/>
    <w:rsid w:val="00A20576"/>
    <w:rsid w:val="00A240A6"/>
    <w:rsid w:val="00A2485B"/>
    <w:rsid w:val="00A25194"/>
    <w:rsid w:val="00A37082"/>
    <w:rsid w:val="00A4167F"/>
    <w:rsid w:val="00A42C1C"/>
    <w:rsid w:val="00A443DB"/>
    <w:rsid w:val="00A4494C"/>
    <w:rsid w:val="00A5116A"/>
    <w:rsid w:val="00A52C79"/>
    <w:rsid w:val="00A60498"/>
    <w:rsid w:val="00A620A1"/>
    <w:rsid w:val="00A6292F"/>
    <w:rsid w:val="00A6409E"/>
    <w:rsid w:val="00A64755"/>
    <w:rsid w:val="00A669B6"/>
    <w:rsid w:val="00A721DB"/>
    <w:rsid w:val="00A77778"/>
    <w:rsid w:val="00A77DCD"/>
    <w:rsid w:val="00A8164E"/>
    <w:rsid w:val="00A82B21"/>
    <w:rsid w:val="00A83557"/>
    <w:rsid w:val="00A85417"/>
    <w:rsid w:val="00A86082"/>
    <w:rsid w:val="00A940F5"/>
    <w:rsid w:val="00A95E26"/>
    <w:rsid w:val="00A95EEC"/>
    <w:rsid w:val="00AA2D18"/>
    <w:rsid w:val="00AA2FB9"/>
    <w:rsid w:val="00AA50DB"/>
    <w:rsid w:val="00AA5565"/>
    <w:rsid w:val="00AA68BE"/>
    <w:rsid w:val="00AA78D5"/>
    <w:rsid w:val="00AB22F1"/>
    <w:rsid w:val="00AB2B36"/>
    <w:rsid w:val="00AB3B02"/>
    <w:rsid w:val="00AB7AEF"/>
    <w:rsid w:val="00AC1F6E"/>
    <w:rsid w:val="00AD1508"/>
    <w:rsid w:val="00AD2783"/>
    <w:rsid w:val="00AE202A"/>
    <w:rsid w:val="00AE668B"/>
    <w:rsid w:val="00AF389F"/>
    <w:rsid w:val="00AF48E3"/>
    <w:rsid w:val="00AF7F8C"/>
    <w:rsid w:val="00B02264"/>
    <w:rsid w:val="00B06DCC"/>
    <w:rsid w:val="00B11B0C"/>
    <w:rsid w:val="00B12F23"/>
    <w:rsid w:val="00B142E3"/>
    <w:rsid w:val="00B245A2"/>
    <w:rsid w:val="00B2566C"/>
    <w:rsid w:val="00B271F5"/>
    <w:rsid w:val="00B305A5"/>
    <w:rsid w:val="00B36650"/>
    <w:rsid w:val="00B41284"/>
    <w:rsid w:val="00B41760"/>
    <w:rsid w:val="00B42883"/>
    <w:rsid w:val="00B442B3"/>
    <w:rsid w:val="00B465DB"/>
    <w:rsid w:val="00B466FD"/>
    <w:rsid w:val="00B533D9"/>
    <w:rsid w:val="00B566E6"/>
    <w:rsid w:val="00B609AC"/>
    <w:rsid w:val="00B6221F"/>
    <w:rsid w:val="00B66F4B"/>
    <w:rsid w:val="00B7004D"/>
    <w:rsid w:val="00B70655"/>
    <w:rsid w:val="00B73D4D"/>
    <w:rsid w:val="00B7404B"/>
    <w:rsid w:val="00B75571"/>
    <w:rsid w:val="00B90A36"/>
    <w:rsid w:val="00BA739A"/>
    <w:rsid w:val="00BC34F0"/>
    <w:rsid w:val="00BC48C5"/>
    <w:rsid w:val="00BD054A"/>
    <w:rsid w:val="00BD41AA"/>
    <w:rsid w:val="00BD4EFC"/>
    <w:rsid w:val="00BD7D83"/>
    <w:rsid w:val="00BE2C24"/>
    <w:rsid w:val="00BF17B2"/>
    <w:rsid w:val="00BF1844"/>
    <w:rsid w:val="00BF5D44"/>
    <w:rsid w:val="00C04128"/>
    <w:rsid w:val="00C05BDA"/>
    <w:rsid w:val="00C07F78"/>
    <w:rsid w:val="00C10782"/>
    <w:rsid w:val="00C13F0C"/>
    <w:rsid w:val="00C15429"/>
    <w:rsid w:val="00C17AED"/>
    <w:rsid w:val="00C20202"/>
    <w:rsid w:val="00C2182F"/>
    <w:rsid w:val="00C21928"/>
    <w:rsid w:val="00C26EEA"/>
    <w:rsid w:val="00C27598"/>
    <w:rsid w:val="00C35239"/>
    <w:rsid w:val="00C40F82"/>
    <w:rsid w:val="00C43FF2"/>
    <w:rsid w:val="00C44C58"/>
    <w:rsid w:val="00C5104A"/>
    <w:rsid w:val="00C5753A"/>
    <w:rsid w:val="00C62B68"/>
    <w:rsid w:val="00C63B4C"/>
    <w:rsid w:val="00C65320"/>
    <w:rsid w:val="00C65A53"/>
    <w:rsid w:val="00C67B9E"/>
    <w:rsid w:val="00C90CF7"/>
    <w:rsid w:val="00C9420F"/>
    <w:rsid w:val="00CA0AD8"/>
    <w:rsid w:val="00CA28C3"/>
    <w:rsid w:val="00CA324E"/>
    <w:rsid w:val="00CA5CC2"/>
    <w:rsid w:val="00CA5E4C"/>
    <w:rsid w:val="00CA682C"/>
    <w:rsid w:val="00CB0D1F"/>
    <w:rsid w:val="00CB41E9"/>
    <w:rsid w:val="00CB621E"/>
    <w:rsid w:val="00CD2DE8"/>
    <w:rsid w:val="00CD6DB1"/>
    <w:rsid w:val="00CE0C63"/>
    <w:rsid w:val="00CE3FB7"/>
    <w:rsid w:val="00CE598A"/>
    <w:rsid w:val="00CE7F7C"/>
    <w:rsid w:val="00CF0CFB"/>
    <w:rsid w:val="00CF2DDE"/>
    <w:rsid w:val="00CF46CD"/>
    <w:rsid w:val="00CF5876"/>
    <w:rsid w:val="00CF609A"/>
    <w:rsid w:val="00D073E8"/>
    <w:rsid w:val="00D10BCB"/>
    <w:rsid w:val="00D11D8A"/>
    <w:rsid w:val="00D169CC"/>
    <w:rsid w:val="00D22C8E"/>
    <w:rsid w:val="00D317AC"/>
    <w:rsid w:val="00D33655"/>
    <w:rsid w:val="00D348C8"/>
    <w:rsid w:val="00D40239"/>
    <w:rsid w:val="00D444FA"/>
    <w:rsid w:val="00D47391"/>
    <w:rsid w:val="00D47902"/>
    <w:rsid w:val="00D50448"/>
    <w:rsid w:val="00D561E9"/>
    <w:rsid w:val="00D57046"/>
    <w:rsid w:val="00D605D0"/>
    <w:rsid w:val="00D6529D"/>
    <w:rsid w:val="00D65C73"/>
    <w:rsid w:val="00D7448F"/>
    <w:rsid w:val="00D80F04"/>
    <w:rsid w:val="00D810E8"/>
    <w:rsid w:val="00D8151A"/>
    <w:rsid w:val="00D859E5"/>
    <w:rsid w:val="00D9138C"/>
    <w:rsid w:val="00D9209D"/>
    <w:rsid w:val="00D92D07"/>
    <w:rsid w:val="00D9690D"/>
    <w:rsid w:val="00DA0805"/>
    <w:rsid w:val="00DA6116"/>
    <w:rsid w:val="00DA7289"/>
    <w:rsid w:val="00DB1F04"/>
    <w:rsid w:val="00DB4AC2"/>
    <w:rsid w:val="00DB5EEE"/>
    <w:rsid w:val="00DC28E2"/>
    <w:rsid w:val="00DC35E3"/>
    <w:rsid w:val="00DC60B0"/>
    <w:rsid w:val="00DD20EA"/>
    <w:rsid w:val="00DD3DA0"/>
    <w:rsid w:val="00DD5995"/>
    <w:rsid w:val="00DD7C64"/>
    <w:rsid w:val="00DE2777"/>
    <w:rsid w:val="00DF0DA2"/>
    <w:rsid w:val="00DF0F5B"/>
    <w:rsid w:val="00E01088"/>
    <w:rsid w:val="00E03008"/>
    <w:rsid w:val="00E03C33"/>
    <w:rsid w:val="00E066BC"/>
    <w:rsid w:val="00E21A94"/>
    <w:rsid w:val="00E231E8"/>
    <w:rsid w:val="00E25616"/>
    <w:rsid w:val="00E30E3B"/>
    <w:rsid w:val="00E31080"/>
    <w:rsid w:val="00E3313A"/>
    <w:rsid w:val="00E3362E"/>
    <w:rsid w:val="00E354E4"/>
    <w:rsid w:val="00E363E5"/>
    <w:rsid w:val="00E373F2"/>
    <w:rsid w:val="00E4284E"/>
    <w:rsid w:val="00E44DD1"/>
    <w:rsid w:val="00E539AD"/>
    <w:rsid w:val="00E54BAC"/>
    <w:rsid w:val="00E55750"/>
    <w:rsid w:val="00E62F87"/>
    <w:rsid w:val="00E71EA4"/>
    <w:rsid w:val="00E72E6F"/>
    <w:rsid w:val="00E75423"/>
    <w:rsid w:val="00E7652D"/>
    <w:rsid w:val="00E77B8A"/>
    <w:rsid w:val="00E816A3"/>
    <w:rsid w:val="00E86A09"/>
    <w:rsid w:val="00E9032A"/>
    <w:rsid w:val="00E94BBF"/>
    <w:rsid w:val="00EA0514"/>
    <w:rsid w:val="00EA079E"/>
    <w:rsid w:val="00EA4A2A"/>
    <w:rsid w:val="00EA4A6F"/>
    <w:rsid w:val="00EA5937"/>
    <w:rsid w:val="00EB0447"/>
    <w:rsid w:val="00EB167F"/>
    <w:rsid w:val="00EC0768"/>
    <w:rsid w:val="00EC0B0E"/>
    <w:rsid w:val="00EC0B57"/>
    <w:rsid w:val="00EC1A81"/>
    <w:rsid w:val="00EC1B62"/>
    <w:rsid w:val="00EC31C5"/>
    <w:rsid w:val="00EC4123"/>
    <w:rsid w:val="00EC4AAA"/>
    <w:rsid w:val="00EC567A"/>
    <w:rsid w:val="00EC600B"/>
    <w:rsid w:val="00ED2E39"/>
    <w:rsid w:val="00EE3CCB"/>
    <w:rsid w:val="00EE6375"/>
    <w:rsid w:val="00EE65E6"/>
    <w:rsid w:val="00EE7B99"/>
    <w:rsid w:val="00EF0B08"/>
    <w:rsid w:val="00EF3381"/>
    <w:rsid w:val="00F04E42"/>
    <w:rsid w:val="00F1110C"/>
    <w:rsid w:val="00F11DEF"/>
    <w:rsid w:val="00F12E9A"/>
    <w:rsid w:val="00F1594C"/>
    <w:rsid w:val="00F17808"/>
    <w:rsid w:val="00F21013"/>
    <w:rsid w:val="00F313DB"/>
    <w:rsid w:val="00F344E2"/>
    <w:rsid w:val="00F36F3A"/>
    <w:rsid w:val="00F42724"/>
    <w:rsid w:val="00F437F7"/>
    <w:rsid w:val="00F55331"/>
    <w:rsid w:val="00F56A89"/>
    <w:rsid w:val="00F6272F"/>
    <w:rsid w:val="00F63041"/>
    <w:rsid w:val="00F7269C"/>
    <w:rsid w:val="00F838E0"/>
    <w:rsid w:val="00F876BD"/>
    <w:rsid w:val="00F87930"/>
    <w:rsid w:val="00F907B5"/>
    <w:rsid w:val="00F94098"/>
    <w:rsid w:val="00F965FE"/>
    <w:rsid w:val="00FA17AB"/>
    <w:rsid w:val="00FA2F3B"/>
    <w:rsid w:val="00FB274B"/>
    <w:rsid w:val="00FC4385"/>
    <w:rsid w:val="00FC4836"/>
    <w:rsid w:val="00FD11C8"/>
    <w:rsid w:val="00FD152B"/>
    <w:rsid w:val="00FD1715"/>
    <w:rsid w:val="00FD5741"/>
    <w:rsid w:val="00FE71DF"/>
    <w:rsid w:val="00FF163C"/>
    <w:rsid w:val="00FF28DF"/>
    <w:rsid w:val="00FF4E18"/>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 w:type="character" w:styleId="FollowedHyperlink">
    <w:name w:val="FollowedHyperlink"/>
    <w:basedOn w:val="DefaultParagraphFont"/>
    <w:uiPriority w:val="99"/>
    <w:semiHidden/>
    <w:unhideWhenUsed/>
    <w:rsid w:val="00380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icic.gov/weblink/beyond-count-deep-dive-state-prison-populations-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isonpolicy.org/profiles/AZ.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isonpolicy.org/profiles/T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pic.org/publication/californias-prison-population/" TargetMode="External"/><Relationship Id="rId4" Type="http://schemas.openxmlformats.org/officeDocument/2006/relationships/settings" Target="settings.xml"/><Relationship Id="rId9" Type="http://schemas.openxmlformats.org/officeDocument/2006/relationships/hyperlink" Target="https://www.prisonpolicy.org/reports/incom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293</cp:revision>
  <dcterms:created xsi:type="dcterms:W3CDTF">2023-12-15T16:49:00Z</dcterms:created>
  <dcterms:modified xsi:type="dcterms:W3CDTF">2023-12-29T10:08:00Z</dcterms:modified>
</cp:coreProperties>
</file>