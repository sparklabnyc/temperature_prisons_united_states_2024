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D3549A" w:rsidRDefault="00000000">
      <w:pPr>
        <w:spacing w:after="200"/>
        <w:jc w:val="both"/>
        <w:rPr>
          <w:b/>
          <w:sz w:val="28"/>
          <w:szCs w:val="28"/>
          <w:lang w:val="en-US"/>
        </w:rPr>
      </w:pPr>
      <w:r w:rsidRPr="00D3549A">
        <w:rPr>
          <w:b/>
          <w:noProof/>
          <w:sz w:val="28"/>
          <w:szCs w:val="28"/>
          <w:lang w:val="en-US"/>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D3549A" w:rsidRDefault="00362E0F">
      <w:pPr>
        <w:spacing w:after="200"/>
        <w:jc w:val="both"/>
        <w:rPr>
          <w:b/>
          <w:sz w:val="28"/>
          <w:szCs w:val="28"/>
          <w:lang w:val="en-US"/>
        </w:rPr>
      </w:pPr>
    </w:p>
    <w:p w14:paraId="12D686D6" w14:textId="77777777" w:rsidR="00362E0F" w:rsidRPr="00D3549A" w:rsidRDefault="00000000">
      <w:pPr>
        <w:spacing w:after="200"/>
        <w:rPr>
          <w:b/>
          <w:sz w:val="28"/>
          <w:szCs w:val="28"/>
          <w:lang w:val="en-US"/>
        </w:rPr>
      </w:pPr>
      <w:r w:rsidRPr="00D3549A">
        <w:rPr>
          <w:b/>
          <w:sz w:val="28"/>
          <w:szCs w:val="28"/>
          <w:lang w:val="en-US"/>
        </w:rPr>
        <w:t>Main Manuscript for</w:t>
      </w:r>
    </w:p>
    <w:p w14:paraId="4AFF6BCD" w14:textId="77777777" w:rsidR="00362E0F" w:rsidRPr="00D3549A" w:rsidRDefault="00362E0F">
      <w:pPr>
        <w:rPr>
          <w:rFonts w:ascii="Times New Roman" w:eastAsia="Times New Roman" w:hAnsi="Times New Roman" w:cs="Times New Roman"/>
          <w:b/>
          <w:sz w:val="28"/>
          <w:szCs w:val="28"/>
          <w:lang w:val="en-US"/>
        </w:rPr>
      </w:pPr>
    </w:p>
    <w:p w14:paraId="43D780D2" w14:textId="09FAC4F5" w:rsidR="00362E0F" w:rsidRPr="00D3549A" w:rsidRDefault="00000000">
      <w:pPr>
        <w:rPr>
          <w:b/>
          <w:sz w:val="28"/>
          <w:szCs w:val="28"/>
          <w:lang w:val="en-US"/>
        </w:rPr>
      </w:pPr>
      <w:r w:rsidRPr="00D3549A">
        <w:rPr>
          <w:b/>
          <w:sz w:val="28"/>
          <w:szCs w:val="28"/>
          <w:lang w:val="en-US"/>
        </w:rPr>
        <w:t>Trends and Disparities of Dangerous Humid</w:t>
      </w:r>
      <w:r w:rsidR="00D02093" w:rsidRPr="00D3549A">
        <w:rPr>
          <w:b/>
          <w:sz w:val="28"/>
          <w:szCs w:val="28"/>
          <w:lang w:val="en-US"/>
        </w:rPr>
        <w:t xml:space="preserve"> </w:t>
      </w:r>
      <w:r w:rsidRPr="00D3549A">
        <w:rPr>
          <w:b/>
          <w:sz w:val="28"/>
          <w:szCs w:val="28"/>
          <w:lang w:val="en-US"/>
        </w:rPr>
        <w:t>Heat Exposure Among Incarcerated People in the United States</w:t>
      </w:r>
    </w:p>
    <w:p w14:paraId="3D75E0F7" w14:textId="77777777" w:rsidR="00362E0F" w:rsidRPr="00D3549A" w:rsidRDefault="00362E0F">
      <w:pPr>
        <w:rPr>
          <w:b/>
          <w:sz w:val="28"/>
          <w:szCs w:val="28"/>
          <w:lang w:val="en-US"/>
        </w:rPr>
      </w:pPr>
    </w:p>
    <w:p w14:paraId="6E44340D" w14:textId="70A0F1E9" w:rsidR="00362E0F" w:rsidRPr="00D3549A" w:rsidRDefault="00000000">
      <w:pPr>
        <w:spacing w:after="200"/>
        <w:rPr>
          <w:sz w:val="20"/>
          <w:szCs w:val="20"/>
          <w:vertAlign w:val="superscript"/>
          <w:lang w:val="en-US"/>
        </w:rPr>
      </w:pPr>
      <w:r w:rsidRPr="00D3549A">
        <w:rPr>
          <w:sz w:val="20"/>
          <w:szCs w:val="20"/>
          <w:lang w:val="en-US"/>
        </w:rPr>
        <w:t>Cascade Tuholske</w:t>
      </w:r>
      <w:r w:rsidRPr="00D3549A">
        <w:rPr>
          <w:sz w:val="20"/>
          <w:szCs w:val="20"/>
          <w:vertAlign w:val="superscript"/>
          <w:lang w:val="en-US"/>
        </w:rPr>
        <w:t>1,2*</w:t>
      </w:r>
      <w:r w:rsidRPr="00D3549A">
        <w:rPr>
          <w:sz w:val="20"/>
          <w:szCs w:val="20"/>
          <w:lang w:val="en-US"/>
        </w:rPr>
        <w:t>, Victoria D. Lynch</w:t>
      </w:r>
      <w:r w:rsidRPr="00D3549A">
        <w:rPr>
          <w:sz w:val="20"/>
          <w:szCs w:val="20"/>
          <w:vertAlign w:val="superscript"/>
          <w:lang w:val="en-US"/>
        </w:rPr>
        <w:t>3</w:t>
      </w:r>
      <w:r w:rsidRPr="00D3549A">
        <w:rPr>
          <w:sz w:val="20"/>
          <w:szCs w:val="20"/>
          <w:lang w:val="en-US"/>
        </w:rPr>
        <w:t xml:space="preserve">, </w:t>
      </w:r>
      <w:proofErr w:type="spellStart"/>
      <w:r w:rsidR="00842E0B" w:rsidRPr="00D3549A">
        <w:rPr>
          <w:sz w:val="20"/>
          <w:szCs w:val="20"/>
          <w:lang w:val="en-US"/>
        </w:rPr>
        <w:t>Raenita</w:t>
      </w:r>
      <w:proofErr w:type="spellEnd"/>
      <w:r w:rsidR="00842E0B" w:rsidRPr="00D3549A">
        <w:rPr>
          <w:sz w:val="20"/>
          <w:szCs w:val="20"/>
          <w:lang w:val="en-US"/>
        </w:rPr>
        <w:t xml:space="preserve"> Spriggs</w:t>
      </w:r>
      <w:r w:rsidR="00842E0B" w:rsidRPr="00D3549A">
        <w:rPr>
          <w:sz w:val="20"/>
          <w:szCs w:val="20"/>
          <w:vertAlign w:val="superscript"/>
          <w:lang w:val="en-US"/>
        </w:rPr>
        <w:t>3</w:t>
      </w:r>
      <w:r w:rsidR="00842E0B" w:rsidRPr="00D3549A">
        <w:rPr>
          <w:sz w:val="20"/>
          <w:szCs w:val="20"/>
          <w:lang w:val="en-US"/>
        </w:rPr>
        <w:t>, Anne E. Nigra</w:t>
      </w:r>
      <w:r w:rsidR="00842E0B" w:rsidRPr="00D3549A">
        <w:rPr>
          <w:sz w:val="20"/>
          <w:szCs w:val="20"/>
          <w:vertAlign w:val="superscript"/>
          <w:lang w:val="en-US"/>
        </w:rPr>
        <w:t>3</w:t>
      </w:r>
      <w:r w:rsidR="00842E0B" w:rsidRPr="00D3549A">
        <w:rPr>
          <w:sz w:val="20"/>
          <w:szCs w:val="20"/>
          <w:lang w:val="en-US"/>
        </w:rPr>
        <w:t xml:space="preserve">, </w:t>
      </w:r>
      <w:r w:rsidRPr="00D3549A">
        <w:rPr>
          <w:sz w:val="20"/>
          <w:szCs w:val="20"/>
          <w:lang w:val="en-US"/>
        </w:rPr>
        <w:t>Robbie M. Parks</w:t>
      </w:r>
      <w:r w:rsidRPr="00D3549A">
        <w:rPr>
          <w:sz w:val="20"/>
          <w:szCs w:val="20"/>
          <w:vertAlign w:val="superscript"/>
          <w:lang w:val="en-US"/>
        </w:rPr>
        <w:t>3</w:t>
      </w:r>
      <w:r w:rsidR="00366460">
        <w:rPr>
          <w:sz w:val="20"/>
          <w:szCs w:val="20"/>
          <w:vertAlign w:val="superscript"/>
          <w:lang w:val="en-US"/>
        </w:rPr>
        <w:t>*</w:t>
      </w:r>
    </w:p>
    <w:p w14:paraId="498DCC23" w14:textId="77777777" w:rsidR="00362E0F" w:rsidRPr="00D3549A" w:rsidRDefault="00000000">
      <w:pPr>
        <w:rPr>
          <w:sz w:val="20"/>
          <w:szCs w:val="20"/>
          <w:lang w:val="en-US"/>
        </w:rPr>
      </w:pPr>
      <w:r w:rsidRPr="00D3549A">
        <w:rPr>
          <w:sz w:val="20"/>
          <w:szCs w:val="20"/>
          <w:vertAlign w:val="superscript"/>
          <w:lang w:val="en-US"/>
        </w:rPr>
        <w:t>1</w:t>
      </w:r>
      <w:r w:rsidRPr="00D3549A">
        <w:rPr>
          <w:sz w:val="20"/>
          <w:szCs w:val="20"/>
          <w:lang w:val="en-US"/>
        </w:rPr>
        <w:t xml:space="preserve">Department of Earth Sciences, Montana State University, Bozeman, Montana, 59717, USA. </w:t>
      </w:r>
    </w:p>
    <w:p w14:paraId="5FDD2677" w14:textId="77777777" w:rsidR="00362E0F" w:rsidRPr="00D3549A" w:rsidRDefault="00000000">
      <w:pPr>
        <w:rPr>
          <w:sz w:val="20"/>
          <w:szCs w:val="20"/>
          <w:lang w:val="en-US"/>
        </w:rPr>
      </w:pPr>
      <w:r w:rsidRPr="00D3549A">
        <w:rPr>
          <w:sz w:val="20"/>
          <w:szCs w:val="20"/>
          <w:vertAlign w:val="superscript"/>
          <w:lang w:val="en-US"/>
        </w:rPr>
        <w:t>2</w:t>
      </w:r>
      <w:r w:rsidRPr="00D3549A">
        <w:rPr>
          <w:sz w:val="20"/>
          <w:szCs w:val="20"/>
          <w:lang w:val="en-US"/>
        </w:rPr>
        <w:t xml:space="preserve">GeoSpatial Core Facility, Montana State University, Bozeman, Montana, 59717, USA. </w:t>
      </w:r>
    </w:p>
    <w:p w14:paraId="42199592" w14:textId="77777777" w:rsidR="00362E0F" w:rsidRPr="00D3549A" w:rsidRDefault="00000000">
      <w:pPr>
        <w:rPr>
          <w:sz w:val="20"/>
          <w:szCs w:val="20"/>
          <w:lang w:val="en-US"/>
        </w:rPr>
      </w:pPr>
      <w:r w:rsidRPr="00D3549A">
        <w:rPr>
          <w:sz w:val="20"/>
          <w:szCs w:val="20"/>
          <w:vertAlign w:val="superscript"/>
          <w:lang w:val="en-US"/>
        </w:rPr>
        <w:t>3</w:t>
      </w:r>
      <w:r w:rsidRPr="00D3549A">
        <w:rPr>
          <w:sz w:val="20"/>
          <w:szCs w:val="20"/>
          <w:lang w:val="en-US"/>
        </w:rPr>
        <w:t>Department of Environmental Health Sciences, Mailman School of Public Health, Columbia University, New York, New York, 10032, USA.</w:t>
      </w:r>
    </w:p>
    <w:p w14:paraId="6A8BE2EB" w14:textId="77777777" w:rsidR="00362E0F" w:rsidRPr="00D3549A" w:rsidRDefault="00362E0F">
      <w:pPr>
        <w:rPr>
          <w:sz w:val="20"/>
          <w:szCs w:val="20"/>
          <w:vertAlign w:val="superscript"/>
          <w:lang w:val="en-US"/>
        </w:rPr>
      </w:pPr>
    </w:p>
    <w:p w14:paraId="138D4C42" w14:textId="1829EA65" w:rsidR="00362E0F" w:rsidRPr="00D3549A" w:rsidRDefault="00000000">
      <w:pPr>
        <w:spacing w:line="240" w:lineRule="auto"/>
        <w:rPr>
          <w:sz w:val="20"/>
          <w:szCs w:val="20"/>
          <w:lang w:val="en-US"/>
        </w:rPr>
      </w:pPr>
      <w:r w:rsidRPr="00D3549A">
        <w:rPr>
          <w:sz w:val="20"/>
          <w:szCs w:val="20"/>
          <w:lang w:val="en-US"/>
        </w:rPr>
        <w:t xml:space="preserve">*Correspondence to: Cascade </w:t>
      </w:r>
      <w:proofErr w:type="spellStart"/>
      <w:r w:rsidRPr="00D3549A">
        <w:rPr>
          <w:sz w:val="20"/>
          <w:szCs w:val="20"/>
          <w:lang w:val="en-US"/>
        </w:rPr>
        <w:t>Tuholske</w:t>
      </w:r>
      <w:proofErr w:type="spellEnd"/>
      <w:r w:rsidR="00D3549A">
        <w:rPr>
          <w:sz w:val="20"/>
          <w:szCs w:val="20"/>
          <w:lang w:val="en-US"/>
        </w:rPr>
        <w:t xml:space="preserve"> and Robbie M. Parks</w:t>
      </w:r>
    </w:p>
    <w:p w14:paraId="2EB32F42" w14:textId="77777777" w:rsidR="00362E0F" w:rsidRPr="00D3549A" w:rsidRDefault="00362E0F">
      <w:pPr>
        <w:spacing w:line="240" w:lineRule="auto"/>
        <w:rPr>
          <w:sz w:val="20"/>
          <w:szCs w:val="20"/>
          <w:lang w:val="en-US"/>
        </w:rPr>
      </w:pPr>
    </w:p>
    <w:p w14:paraId="38282BB1" w14:textId="63B7C607" w:rsidR="00A41F3C" w:rsidRPr="00D3549A" w:rsidRDefault="00000000">
      <w:pPr>
        <w:spacing w:after="200"/>
        <w:rPr>
          <w:sz w:val="20"/>
          <w:szCs w:val="20"/>
          <w:lang w:val="en-US"/>
        </w:rPr>
      </w:pPr>
      <w:r w:rsidRPr="00D3549A">
        <w:rPr>
          <w:b/>
          <w:sz w:val="20"/>
          <w:szCs w:val="20"/>
          <w:lang w:val="en-US"/>
        </w:rPr>
        <w:t>Email:</w:t>
      </w:r>
      <w:r w:rsidRPr="00D3549A">
        <w:rPr>
          <w:sz w:val="20"/>
          <w:szCs w:val="20"/>
          <w:lang w:val="en-US"/>
        </w:rPr>
        <w:t xml:space="preserve"> </w:t>
      </w:r>
      <w:r w:rsidR="00530519" w:rsidRPr="00323342">
        <w:rPr>
          <w:sz w:val="20"/>
          <w:szCs w:val="20"/>
          <w:lang w:val="en-US"/>
        </w:rPr>
        <w:t>cascade.tuholske1@montana.edu</w:t>
      </w:r>
      <w:r w:rsidR="00530519">
        <w:rPr>
          <w:sz w:val="20"/>
          <w:szCs w:val="20"/>
          <w:lang w:val="en-US"/>
        </w:rPr>
        <w:t xml:space="preserve"> and</w:t>
      </w:r>
      <w:r w:rsidR="00A41F3C">
        <w:rPr>
          <w:sz w:val="20"/>
          <w:szCs w:val="20"/>
          <w:lang w:val="en-US"/>
        </w:rPr>
        <w:t xml:space="preserve"> </w:t>
      </w:r>
      <w:r w:rsidR="00530519">
        <w:rPr>
          <w:sz w:val="20"/>
          <w:szCs w:val="20"/>
          <w:lang w:val="en-US"/>
        </w:rPr>
        <w:t>r</w:t>
      </w:r>
      <w:r w:rsidR="00A41F3C">
        <w:rPr>
          <w:sz w:val="20"/>
          <w:szCs w:val="20"/>
          <w:lang w:val="en-US"/>
        </w:rPr>
        <w:t>obbie.parks@columbia.edu</w:t>
      </w:r>
    </w:p>
    <w:p w14:paraId="55A96D13" w14:textId="35F41F69" w:rsidR="00362E0F" w:rsidRPr="0090332A" w:rsidRDefault="00000000">
      <w:pPr>
        <w:spacing w:after="200"/>
        <w:rPr>
          <w:sz w:val="20"/>
          <w:szCs w:val="20"/>
          <w:lang w:val="en-US"/>
        </w:rPr>
      </w:pPr>
      <w:r w:rsidRPr="00D3549A">
        <w:rPr>
          <w:b/>
          <w:sz w:val="20"/>
          <w:szCs w:val="20"/>
          <w:lang w:val="en-US"/>
        </w:rPr>
        <w:t xml:space="preserve">Author Contributions: </w:t>
      </w:r>
      <w:r w:rsidRPr="00D3549A">
        <w:rPr>
          <w:sz w:val="20"/>
          <w:szCs w:val="20"/>
          <w:lang w:val="en-US"/>
        </w:rPr>
        <w:t xml:space="preserve">C.T. and R.M.P. designed research; C.T., V.D.L., and R.M.P. performed research; C.T. and R.M.P. contributed analytic tools; C.T., V.D.L, and R.M.P analyzed data; and C.T., V.D.L., </w:t>
      </w:r>
      <w:r w:rsidR="00E36D78">
        <w:rPr>
          <w:sz w:val="20"/>
          <w:szCs w:val="20"/>
          <w:lang w:val="en-US"/>
        </w:rPr>
        <w:t>R</w:t>
      </w:r>
      <w:r w:rsidR="00E36D78">
        <w:rPr>
          <w:sz w:val="20"/>
          <w:szCs w:val="20"/>
          <w:lang w:val="en-US"/>
        </w:rPr>
        <w:t>.</w:t>
      </w:r>
      <w:r w:rsidR="00E36D78">
        <w:rPr>
          <w:sz w:val="20"/>
          <w:szCs w:val="20"/>
          <w:lang w:val="en-US"/>
        </w:rPr>
        <w:t>S</w:t>
      </w:r>
      <w:r w:rsidR="00E36D78">
        <w:rPr>
          <w:sz w:val="20"/>
          <w:szCs w:val="20"/>
          <w:lang w:val="en-US"/>
        </w:rPr>
        <w:t>.</w:t>
      </w:r>
      <w:r w:rsidR="003B709B">
        <w:rPr>
          <w:sz w:val="20"/>
          <w:szCs w:val="20"/>
          <w:lang w:val="en-US"/>
        </w:rPr>
        <w:t xml:space="preserve">, </w:t>
      </w:r>
      <w:r w:rsidR="00E36D78">
        <w:rPr>
          <w:sz w:val="20"/>
          <w:szCs w:val="20"/>
          <w:lang w:val="en-US"/>
        </w:rPr>
        <w:t>A</w:t>
      </w:r>
      <w:r w:rsidR="00E36D78">
        <w:rPr>
          <w:sz w:val="20"/>
          <w:szCs w:val="20"/>
          <w:lang w:val="en-US"/>
        </w:rPr>
        <w:t>.</w:t>
      </w:r>
      <w:r w:rsidR="00E36D78">
        <w:rPr>
          <w:sz w:val="20"/>
          <w:szCs w:val="20"/>
          <w:lang w:val="en-US"/>
        </w:rPr>
        <w:t>E</w:t>
      </w:r>
      <w:r w:rsidR="00E36D78">
        <w:rPr>
          <w:sz w:val="20"/>
          <w:szCs w:val="20"/>
          <w:lang w:val="en-US"/>
        </w:rPr>
        <w:t>.</w:t>
      </w:r>
      <w:r w:rsidR="00E36D78">
        <w:rPr>
          <w:sz w:val="20"/>
          <w:szCs w:val="20"/>
          <w:lang w:val="en-US"/>
        </w:rPr>
        <w:t>N</w:t>
      </w:r>
      <w:r w:rsidR="00E36D78">
        <w:rPr>
          <w:sz w:val="20"/>
          <w:szCs w:val="20"/>
          <w:lang w:val="en-US"/>
        </w:rPr>
        <w:t>.</w:t>
      </w:r>
      <w:r w:rsidR="00E36D78" w:rsidRPr="00D3549A">
        <w:rPr>
          <w:sz w:val="20"/>
          <w:szCs w:val="20"/>
          <w:lang w:val="en-US"/>
        </w:rPr>
        <w:t xml:space="preserve"> </w:t>
      </w:r>
      <w:r w:rsidR="007D1DC9">
        <w:rPr>
          <w:sz w:val="20"/>
          <w:szCs w:val="20"/>
          <w:lang w:val="en-US"/>
        </w:rPr>
        <w:t xml:space="preserve">and </w:t>
      </w:r>
      <w:r w:rsidRPr="00D3549A">
        <w:rPr>
          <w:sz w:val="20"/>
          <w:szCs w:val="20"/>
          <w:lang w:val="en-US"/>
        </w:rPr>
        <w:t>R.M.P wrote the paper</w:t>
      </w:r>
      <w:r w:rsidR="00884AEC">
        <w:rPr>
          <w:sz w:val="20"/>
          <w:szCs w:val="20"/>
          <w:lang w:val="en-US"/>
        </w:rPr>
        <w:t>.</w:t>
      </w:r>
    </w:p>
    <w:p w14:paraId="5FCA5182" w14:textId="77777777" w:rsidR="00362E0F" w:rsidRPr="0090332A" w:rsidRDefault="00000000">
      <w:pPr>
        <w:spacing w:after="200"/>
        <w:rPr>
          <w:sz w:val="20"/>
          <w:szCs w:val="20"/>
          <w:lang w:val="en-US"/>
        </w:rPr>
      </w:pPr>
      <w:r w:rsidRPr="0090332A">
        <w:rPr>
          <w:b/>
          <w:sz w:val="20"/>
          <w:szCs w:val="20"/>
          <w:lang w:val="en-US"/>
        </w:rPr>
        <w:t xml:space="preserve">Competing Interest Statement: </w:t>
      </w:r>
      <w:r w:rsidRPr="0090332A">
        <w:rPr>
          <w:sz w:val="20"/>
          <w:szCs w:val="20"/>
          <w:lang w:val="en-US"/>
        </w:rPr>
        <w:t xml:space="preserve">The authors have no competing interests to declare. </w:t>
      </w:r>
    </w:p>
    <w:p w14:paraId="6FA5DFBC" w14:textId="77777777" w:rsidR="00362E0F" w:rsidRPr="0090332A" w:rsidRDefault="00000000">
      <w:pPr>
        <w:spacing w:after="200"/>
        <w:rPr>
          <w:sz w:val="20"/>
          <w:szCs w:val="20"/>
          <w:lang w:val="en-US"/>
        </w:rPr>
      </w:pPr>
      <w:r w:rsidRPr="0090332A">
        <w:rPr>
          <w:b/>
          <w:sz w:val="20"/>
          <w:szCs w:val="20"/>
          <w:lang w:val="en-US"/>
        </w:rPr>
        <w:t xml:space="preserve">Classification: </w:t>
      </w:r>
      <w:r w:rsidRPr="0090332A">
        <w:rPr>
          <w:sz w:val="20"/>
          <w:szCs w:val="20"/>
          <w:lang w:val="en-US"/>
        </w:rPr>
        <w:t xml:space="preserve">Social Sciences (major), Sustainability science (minor) </w:t>
      </w:r>
    </w:p>
    <w:p w14:paraId="498524A2" w14:textId="77777777" w:rsidR="00362E0F" w:rsidRPr="0090332A" w:rsidRDefault="00000000">
      <w:pPr>
        <w:spacing w:after="200"/>
        <w:rPr>
          <w:sz w:val="20"/>
          <w:szCs w:val="20"/>
          <w:lang w:val="en-US"/>
        </w:rPr>
      </w:pPr>
      <w:r w:rsidRPr="0090332A">
        <w:rPr>
          <w:b/>
          <w:sz w:val="20"/>
          <w:szCs w:val="20"/>
          <w:lang w:val="en-US"/>
        </w:rPr>
        <w:t xml:space="preserve">Keywords: </w:t>
      </w:r>
      <w:r w:rsidRPr="0090332A">
        <w:rPr>
          <w:sz w:val="20"/>
          <w:szCs w:val="20"/>
          <w:lang w:val="en-US"/>
        </w:rPr>
        <w:t>environmental justice, climate change, public health, prisons, incarcerated people</w:t>
      </w:r>
    </w:p>
    <w:p w14:paraId="13DB45ED" w14:textId="7E31A058" w:rsidR="00362E0F" w:rsidRPr="0090332A" w:rsidRDefault="00000000">
      <w:pPr>
        <w:spacing w:after="200"/>
        <w:rPr>
          <w:sz w:val="20"/>
          <w:szCs w:val="20"/>
          <w:lang w:val="en-US"/>
        </w:rPr>
      </w:pPr>
      <w:r w:rsidRPr="0090332A">
        <w:rPr>
          <w:b/>
          <w:sz w:val="20"/>
          <w:szCs w:val="20"/>
          <w:lang w:val="en-US"/>
        </w:rPr>
        <w:t xml:space="preserve">Preprint servers: </w:t>
      </w:r>
    </w:p>
    <w:p w14:paraId="5E165E3A" w14:textId="77777777" w:rsidR="00362E0F" w:rsidRPr="0090332A" w:rsidRDefault="00000000">
      <w:pPr>
        <w:spacing w:after="200"/>
        <w:rPr>
          <w:b/>
          <w:sz w:val="20"/>
          <w:szCs w:val="20"/>
          <w:lang w:val="en-US"/>
        </w:rPr>
      </w:pPr>
      <w:r w:rsidRPr="0090332A">
        <w:rPr>
          <w:b/>
          <w:sz w:val="20"/>
          <w:szCs w:val="20"/>
          <w:lang w:val="en-US"/>
        </w:rPr>
        <w:t>This file includes:</w:t>
      </w:r>
    </w:p>
    <w:p w14:paraId="1B29BBB4" w14:textId="77777777" w:rsidR="00362E0F" w:rsidRPr="0090332A" w:rsidRDefault="00000000">
      <w:pPr>
        <w:ind w:left="720"/>
        <w:rPr>
          <w:sz w:val="20"/>
          <w:szCs w:val="20"/>
          <w:lang w:val="en-US"/>
        </w:rPr>
      </w:pPr>
      <w:r w:rsidRPr="0090332A">
        <w:rPr>
          <w:sz w:val="20"/>
          <w:szCs w:val="20"/>
          <w:lang w:val="en-US"/>
        </w:rPr>
        <w:t>Main Text</w:t>
      </w:r>
    </w:p>
    <w:p w14:paraId="2B1299B2" w14:textId="77777777" w:rsidR="00362E0F" w:rsidRPr="0090332A" w:rsidRDefault="00000000">
      <w:pPr>
        <w:ind w:left="720"/>
        <w:rPr>
          <w:sz w:val="20"/>
          <w:szCs w:val="20"/>
          <w:lang w:val="en-US"/>
        </w:rPr>
      </w:pPr>
      <w:r w:rsidRPr="0090332A">
        <w:rPr>
          <w:sz w:val="20"/>
          <w:szCs w:val="20"/>
          <w:lang w:val="en-US"/>
        </w:rPr>
        <w:t>Figures 1 to 2</w:t>
      </w:r>
    </w:p>
    <w:p w14:paraId="039F0913" w14:textId="77777777" w:rsidR="00362E0F" w:rsidRPr="0090332A" w:rsidRDefault="00000000">
      <w:pPr>
        <w:ind w:left="720"/>
        <w:rPr>
          <w:b/>
          <w:sz w:val="20"/>
          <w:szCs w:val="20"/>
          <w:lang w:val="en-US"/>
        </w:rPr>
      </w:pPr>
      <w:r w:rsidRPr="0090332A">
        <w:rPr>
          <w:sz w:val="20"/>
          <w:szCs w:val="20"/>
          <w:lang w:val="en-US"/>
        </w:rPr>
        <w:t xml:space="preserve">Supplemental Information </w:t>
      </w:r>
    </w:p>
    <w:p w14:paraId="072BD55A" w14:textId="77777777" w:rsidR="00362E0F" w:rsidRPr="0090332A" w:rsidRDefault="00362E0F">
      <w:pPr>
        <w:spacing w:before="240" w:after="60"/>
        <w:jc w:val="both"/>
        <w:rPr>
          <w:b/>
          <w:sz w:val="20"/>
          <w:szCs w:val="20"/>
          <w:lang w:val="en-US"/>
        </w:rPr>
      </w:pPr>
    </w:p>
    <w:p w14:paraId="37A4A10F" w14:textId="77777777" w:rsidR="00362E0F" w:rsidRPr="0090332A" w:rsidRDefault="00362E0F">
      <w:pPr>
        <w:spacing w:before="240" w:after="60"/>
        <w:jc w:val="both"/>
        <w:rPr>
          <w:b/>
          <w:sz w:val="20"/>
          <w:szCs w:val="20"/>
          <w:lang w:val="en-US"/>
        </w:rPr>
      </w:pPr>
    </w:p>
    <w:p w14:paraId="41C37B3D" w14:textId="77777777" w:rsidR="00362E0F" w:rsidRPr="0090332A" w:rsidRDefault="00362E0F">
      <w:pPr>
        <w:spacing w:before="240" w:after="60"/>
        <w:jc w:val="both"/>
        <w:rPr>
          <w:b/>
          <w:sz w:val="20"/>
          <w:szCs w:val="20"/>
          <w:lang w:val="en-US"/>
        </w:rPr>
      </w:pPr>
    </w:p>
    <w:p w14:paraId="035BB53F" w14:textId="77777777" w:rsidR="00362E0F" w:rsidRPr="0090332A" w:rsidRDefault="00000000">
      <w:pPr>
        <w:spacing w:before="240" w:after="60"/>
        <w:jc w:val="both"/>
        <w:rPr>
          <w:b/>
          <w:sz w:val="20"/>
          <w:szCs w:val="20"/>
          <w:lang w:val="en-US"/>
        </w:rPr>
      </w:pPr>
      <w:r w:rsidRPr="0090332A">
        <w:rPr>
          <w:lang w:val="en-US"/>
        </w:rPr>
        <w:br w:type="page"/>
      </w:r>
    </w:p>
    <w:p w14:paraId="7044DC72" w14:textId="3BE3DD02" w:rsidR="00362E0F" w:rsidRPr="00807250" w:rsidRDefault="00000000">
      <w:pPr>
        <w:spacing w:before="240" w:after="60"/>
        <w:jc w:val="both"/>
        <w:rPr>
          <w:sz w:val="20"/>
          <w:szCs w:val="20"/>
          <w:lang w:val="en-US"/>
        </w:rPr>
      </w:pPr>
      <w:r w:rsidRPr="0090332A">
        <w:rPr>
          <w:b/>
          <w:sz w:val="20"/>
          <w:szCs w:val="20"/>
          <w:lang w:val="en-US"/>
        </w:rPr>
        <w:lastRenderedPageBreak/>
        <w:t>Abstract [2</w:t>
      </w:r>
      <w:r w:rsidR="004909B1">
        <w:rPr>
          <w:b/>
          <w:sz w:val="20"/>
          <w:szCs w:val="20"/>
          <w:lang w:val="en-US"/>
        </w:rPr>
        <w:t>50</w:t>
      </w:r>
      <w:r w:rsidRPr="00807250">
        <w:rPr>
          <w:b/>
          <w:sz w:val="20"/>
          <w:szCs w:val="20"/>
          <w:lang w:val="en-US"/>
        </w:rPr>
        <w:t>/250 words]</w:t>
      </w:r>
    </w:p>
    <w:p w14:paraId="1DA3444E" w14:textId="34D8049B" w:rsidR="008C538C" w:rsidRDefault="00000000">
      <w:pPr>
        <w:jc w:val="both"/>
        <w:rPr>
          <w:sz w:val="20"/>
          <w:szCs w:val="20"/>
          <w:lang w:val="en-US"/>
        </w:rPr>
      </w:pPr>
      <w:r w:rsidRPr="00807250">
        <w:rPr>
          <w:sz w:val="20"/>
          <w:szCs w:val="20"/>
          <w:lang w:val="en-US"/>
        </w:rPr>
        <w:t xml:space="preserve">Incarcerated people in the United States are at high risk for heat-related mortality and morbidity. They </w:t>
      </w:r>
      <w:r w:rsidR="005340CA" w:rsidRPr="00807250">
        <w:rPr>
          <w:sz w:val="20"/>
          <w:szCs w:val="20"/>
          <w:lang w:val="en-US"/>
        </w:rPr>
        <w:t>are physically</w:t>
      </w:r>
      <w:r w:rsidRPr="00807250">
        <w:rPr>
          <w:sz w:val="20"/>
          <w:szCs w:val="20"/>
          <w:lang w:val="en-US"/>
        </w:rPr>
        <w:t xml:space="preserve"> confined, socially isolated, and have high rates of chronic illness. Despite this, a critical knowledge gap remains in assessing dangerous heat trends exposure at American carceral facilities. Here, we evaluate recent exposure to and the evolution of dangerous humid</w:t>
      </w:r>
      <w:r w:rsidR="00D02093" w:rsidRPr="00807250">
        <w:rPr>
          <w:sz w:val="20"/>
          <w:szCs w:val="20"/>
          <w:lang w:val="en-US"/>
        </w:rPr>
        <w:t xml:space="preserve"> </w:t>
      </w:r>
      <w:r w:rsidRPr="00807250">
        <w:rPr>
          <w:sz w:val="20"/>
          <w:szCs w:val="20"/>
          <w:lang w:val="en-US"/>
        </w:rPr>
        <w:t xml:space="preserve">heat conditions from 1982 - 2020 </w:t>
      </w:r>
      <w:r w:rsidR="004909B1">
        <w:rPr>
          <w:sz w:val="20"/>
          <w:szCs w:val="20"/>
          <w:lang w:val="en-US"/>
        </w:rPr>
        <w:t>at</w:t>
      </w:r>
      <w:r w:rsidRPr="00807250">
        <w:rPr>
          <w:sz w:val="20"/>
          <w:szCs w:val="20"/>
          <w:lang w:val="en-US"/>
        </w:rPr>
        <w:t xml:space="preserve"> 4,078 carceral facilities that house 2 million people in the continental United States. We account for facility location, type, state, and population. We estimate that during 2016 - 2020, on average annually, there were 41.25 million person-days of dangerous humid heat </w:t>
      </w:r>
      <w:r w:rsidR="004909B1">
        <w:rPr>
          <w:sz w:val="20"/>
          <w:szCs w:val="20"/>
          <w:lang w:val="en-US"/>
        </w:rPr>
        <w:t>at</w:t>
      </w:r>
      <w:r w:rsidRPr="00807250">
        <w:rPr>
          <w:sz w:val="20"/>
          <w:szCs w:val="20"/>
          <w:lang w:val="en-US"/>
        </w:rPr>
        <w:t xml:space="preserve"> </w:t>
      </w:r>
      <w:r w:rsidR="004909B1">
        <w:rPr>
          <w:sz w:val="20"/>
          <w:szCs w:val="20"/>
          <w:lang w:val="en-US"/>
        </w:rPr>
        <w:t>carceral</w:t>
      </w:r>
      <w:r w:rsidR="004909B1" w:rsidRPr="00807250">
        <w:rPr>
          <w:sz w:val="20"/>
          <w:szCs w:val="20"/>
          <w:lang w:val="en-US"/>
        </w:rPr>
        <w:t xml:space="preserve"> </w:t>
      </w:r>
      <w:r w:rsidR="004909B1">
        <w:rPr>
          <w:sz w:val="20"/>
          <w:szCs w:val="20"/>
          <w:lang w:val="en-US"/>
        </w:rPr>
        <w:t>facilities</w:t>
      </w:r>
      <w:r w:rsidR="004909B1" w:rsidRPr="00807250">
        <w:rPr>
          <w:sz w:val="20"/>
          <w:szCs w:val="20"/>
          <w:lang w:val="en-US"/>
        </w:rPr>
        <w:t xml:space="preserve"> </w:t>
      </w:r>
      <w:r w:rsidRPr="00807250">
        <w:rPr>
          <w:sz w:val="20"/>
          <w:szCs w:val="20"/>
          <w:lang w:val="en-US"/>
        </w:rPr>
        <w:t xml:space="preserve">in the United States, with the greatest contribution from state prisons (61%). </w:t>
      </w:r>
      <w:r w:rsidR="008C538C">
        <w:rPr>
          <w:sz w:val="20"/>
          <w:szCs w:val="20"/>
          <w:lang w:val="en-US"/>
        </w:rPr>
        <w:t>Comparing locations with and without carceral facilities</w:t>
      </w:r>
      <w:r w:rsidRPr="00807250">
        <w:rPr>
          <w:sz w:val="20"/>
          <w:szCs w:val="20"/>
          <w:lang w:val="en-US"/>
        </w:rPr>
        <w:t>, we observed a consistent disparity throughout our study period, with carceral facilities exposed to an average of 5.5 more dangerous humid</w:t>
      </w:r>
      <w:r w:rsidR="00753108" w:rsidRPr="00807250">
        <w:rPr>
          <w:sz w:val="20"/>
          <w:szCs w:val="20"/>
          <w:lang w:val="en-US"/>
        </w:rPr>
        <w:t xml:space="preserve"> heat</w:t>
      </w:r>
      <w:r w:rsidRPr="00807250">
        <w:rPr>
          <w:sz w:val="20"/>
          <w:szCs w:val="20"/>
          <w:lang w:val="en-US"/>
        </w:rPr>
        <w:t xml:space="preserve"> days per year annually over the past four decades. </w:t>
      </w:r>
    </w:p>
    <w:p w14:paraId="1CE1CF71" w14:textId="77777777" w:rsidR="008C538C" w:rsidRDefault="008C538C">
      <w:pPr>
        <w:jc w:val="both"/>
        <w:rPr>
          <w:sz w:val="20"/>
          <w:szCs w:val="20"/>
          <w:lang w:val="en-US"/>
        </w:rPr>
      </w:pPr>
    </w:p>
    <w:p w14:paraId="1CC9E1D9" w14:textId="0F7B773D" w:rsidR="00362E0F" w:rsidRPr="008546E5" w:rsidRDefault="00000000">
      <w:pPr>
        <w:jc w:val="both"/>
        <w:rPr>
          <w:sz w:val="20"/>
          <w:szCs w:val="20"/>
          <w:lang w:val="en-US"/>
        </w:rPr>
      </w:pPr>
      <w:r w:rsidRPr="00807250">
        <w:rPr>
          <w:sz w:val="20"/>
          <w:szCs w:val="20"/>
          <w:lang w:val="en-US"/>
        </w:rPr>
        <w:t>We identified an increasing trend in dangerous humid</w:t>
      </w:r>
      <w:r w:rsidR="00753108" w:rsidRPr="00807250">
        <w:rPr>
          <w:sz w:val="20"/>
          <w:szCs w:val="20"/>
          <w:lang w:val="en-US"/>
        </w:rPr>
        <w:t xml:space="preserve"> heat</w:t>
      </w:r>
      <w:r w:rsidRPr="00807250">
        <w:rPr>
          <w:sz w:val="20"/>
          <w:szCs w:val="20"/>
          <w:lang w:val="en-US"/>
        </w:rPr>
        <w:t xml:space="preserve"> days per year at 1,739 carceral facilities housing an estimated 915,627 incarcerated people (45% of total). Facilities in the Southern United States exhibited the highest increase, with </w:t>
      </w:r>
      <w:r w:rsidR="008C538C">
        <w:rPr>
          <w:sz w:val="20"/>
          <w:szCs w:val="20"/>
          <w:lang w:val="en-US"/>
        </w:rPr>
        <w:t>those</w:t>
      </w:r>
      <w:r w:rsidR="008C538C" w:rsidRPr="008546E5">
        <w:rPr>
          <w:sz w:val="20"/>
          <w:szCs w:val="20"/>
          <w:lang w:val="en-US"/>
        </w:rPr>
        <w:t xml:space="preserve"> </w:t>
      </w:r>
      <w:r w:rsidRPr="008546E5">
        <w:rPr>
          <w:sz w:val="20"/>
          <w:szCs w:val="20"/>
          <w:lang w:val="en-US"/>
        </w:rPr>
        <w:t xml:space="preserve">in Florida warming </w:t>
      </w:r>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r w:rsidRPr="008546E5">
        <w:rPr>
          <w:sz w:val="20"/>
          <w:szCs w:val="20"/>
          <w:lang w:val="en-US"/>
        </w:rPr>
        <w:t xml:space="preserve">among all continental states. Our findings highlight the urgent need for enhanced infrastructure, health system interventions, and reform in the treatment of incarcerated people, particularly as climate change intensifies dangerous heat exposure. Achieving environmental justice for </w:t>
      </w:r>
      <w:r w:rsidR="004909B1">
        <w:rPr>
          <w:sz w:val="20"/>
          <w:szCs w:val="20"/>
          <w:lang w:val="en-US"/>
        </w:rPr>
        <w:t>powerless</w:t>
      </w:r>
      <w:r w:rsidR="004909B1" w:rsidRPr="008546E5">
        <w:rPr>
          <w:sz w:val="20"/>
          <w:szCs w:val="20"/>
          <w:lang w:val="en-US"/>
        </w:rPr>
        <w:t xml:space="preserve"> </w:t>
      </w:r>
      <w:r w:rsidRPr="008546E5">
        <w:rPr>
          <w:sz w:val="20"/>
          <w:szCs w:val="20"/>
          <w:lang w:val="en-US"/>
        </w:rPr>
        <w:t>communities, like incarcerated people, is imperative to mitigate the health risks they face.</w:t>
      </w:r>
    </w:p>
    <w:p w14:paraId="07EA12FC" w14:textId="77777777" w:rsidR="00362E0F" w:rsidRPr="008546E5" w:rsidRDefault="00362E0F">
      <w:pPr>
        <w:jc w:val="both"/>
        <w:rPr>
          <w:sz w:val="20"/>
          <w:szCs w:val="20"/>
          <w:lang w:val="en-US"/>
        </w:rPr>
      </w:pPr>
    </w:p>
    <w:p w14:paraId="39E6F629" w14:textId="77777777" w:rsidR="00362E0F" w:rsidRPr="008546E5" w:rsidRDefault="00362E0F">
      <w:pPr>
        <w:jc w:val="both"/>
        <w:rPr>
          <w:sz w:val="20"/>
          <w:szCs w:val="20"/>
          <w:lang w:val="en-US"/>
        </w:rPr>
      </w:pPr>
    </w:p>
    <w:p w14:paraId="438DCE70" w14:textId="576D9319" w:rsidR="00362E0F" w:rsidRPr="008546E5" w:rsidRDefault="00000000">
      <w:pPr>
        <w:jc w:val="both"/>
        <w:rPr>
          <w:b/>
          <w:sz w:val="20"/>
          <w:szCs w:val="20"/>
          <w:highlight w:val="green"/>
          <w:lang w:val="en-US"/>
        </w:rPr>
      </w:pPr>
      <w:r w:rsidRPr="008546E5">
        <w:rPr>
          <w:lang w:val="en-US"/>
        </w:rPr>
        <w:br w:type="page"/>
      </w:r>
      <w:r w:rsidRPr="008546E5">
        <w:rPr>
          <w:b/>
          <w:sz w:val="20"/>
          <w:szCs w:val="20"/>
          <w:lang w:val="en-US"/>
        </w:rPr>
        <w:lastRenderedPageBreak/>
        <w:t xml:space="preserve">Main Text </w:t>
      </w:r>
    </w:p>
    <w:p w14:paraId="32358351" w14:textId="65DEDDBF" w:rsidR="00362E0F" w:rsidRPr="008546E5" w:rsidRDefault="00000000">
      <w:pPr>
        <w:jc w:val="both"/>
        <w:rPr>
          <w:sz w:val="20"/>
          <w:szCs w:val="20"/>
          <w:lang w:val="en-US"/>
        </w:rPr>
      </w:pPr>
      <w:r w:rsidRPr="008546E5">
        <w:rPr>
          <w:sz w:val="20"/>
          <w:szCs w:val="20"/>
          <w:lang w:val="en-US"/>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Pr="008546E5" w:rsidRDefault="00362E0F">
      <w:pPr>
        <w:jc w:val="both"/>
        <w:rPr>
          <w:sz w:val="20"/>
          <w:szCs w:val="20"/>
          <w:lang w:val="en-US"/>
        </w:rPr>
      </w:pPr>
    </w:p>
    <w:p w14:paraId="4B0A976F" w14:textId="10C0651F" w:rsidR="008C1A45" w:rsidRDefault="00000000">
      <w:pPr>
        <w:jc w:val="both"/>
        <w:rPr>
          <w:sz w:val="20"/>
          <w:szCs w:val="20"/>
          <w:highlight w:val="yellow"/>
          <w:lang w:val="en-US"/>
        </w:rPr>
      </w:pPr>
      <w:r w:rsidRPr="008546E5">
        <w:rPr>
          <w:sz w:val="20"/>
          <w:szCs w:val="20"/>
          <w:lang w:val="en-US"/>
        </w:rPr>
        <w:t xml:space="preserve">Identifying where incarcerated people are exposed to </w:t>
      </w:r>
      <w:r w:rsidRPr="008546E5">
        <w:rPr>
          <w:sz w:val="20"/>
          <w:szCs w:val="20"/>
          <w:highlight w:val="white"/>
          <w:lang w:val="en-US"/>
        </w:rPr>
        <w:t xml:space="preserve">dangerous heat </w:t>
      </w:r>
      <w:r w:rsidRPr="008546E5">
        <w:rPr>
          <w:sz w:val="20"/>
          <w:szCs w:val="20"/>
          <w:lang w:val="en-US"/>
        </w:rPr>
        <w:t>conditions</w:t>
      </w:r>
      <w:r w:rsidRPr="008546E5">
        <w:rPr>
          <w:sz w:val="20"/>
          <w:szCs w:val="20"/>
          <w:highlight w:val="white"/>
          <w:lang w:val="en-US"/>
        </w:rPr>
        <w:t xml:space="preserve"> </w:t>
      </w:r>
      <w:r w:rsidRPr="008546E5">
        <w:rPr>
          <w:sz w:val="20"/>
          <w:szCs w:val="20"/>
          <w:lang w:val="en-US"/>
        </w:rPr>
        <w:t xml:space="preserve">is fundamental to achieving environmental justice for one of the most neglected and </w:t>
      </w:r>
      <w:r w:rsidR="004909B1">
        <w:rPr>
          <w:sz w:val="20"/>
          <w:szCs w:val="20"/>
          <w:lang w:val="en-US"/>
        </w:rPr>
        <w:t>powerless</w:t>
      </w:r>
      <w:r w:rsidR="004909B1" w:rsidRPr="00C204B8">
        <w:rPr>
          <w:sz w:val="20"/>
          <w:szCs w:val="20"/>
          <w:lang w:val="en-US"/>
        </w:rPr>
        <w:t xml:space="preserve"> </w:t>
      </w:r>
      <w:r w:rsidRPr="00C204B8">
        <w:rPr>
          <w:sz w:val="20"/>
          <w:szCs w:val="20"/>
          <w:lang w:val="en-US"/>
        </w:rPr>
        <w:t xml:space="preserve">communities in the United States (3). Yet </w:t>
      </w:r>
      <w:r w:rsidR="00C204B8">
        <w:rPr>
          <w:sz w:val="20"/>
          <w:szCs w:val="20"/>
          <w:lang w:val="en-US"/>
        </w:rPr>
        <w:t>p</w:t>
      </w:r>
      <w:r w:rsidRPr="00C204B8">
        <w:rPr>
          <w:sz w:val="20"/>
          <w:szCs w:val="20"/>
          <w:lang w:val="en-US"/>
        </w:rPr>
        <w:t xml:space="preserve">olicymakers have largely ignored how dangerous heat impacts incarcerated people (3, 9, 10), in part due to perceptions that </w:t>
      </w:r>
      <w:r w:rsidR="00497615" w:rsidRPr="00C204B8">
        <w:rPr>
          <w:sz w:val="20"/>
          <w:szCs w:val="20"/>
          <w:lang w:val="en-US"/>
        </w:rPr>
        <w:t xml:space="preserve">their </w:t>
      </w:r>
      <w:r w:rsidRPr="00C204B8">
        <w:rPr>
          <w:sz w:val="20"/>
          <w:szCs w:val="20"/>
          <w:lang w:val="en-US"/>
        </w:rPr>
        <w:t>physical suffering is justified (3). Concerningly, as climate change accelerates,</w:t>
      </w:r>
      <w:r w:rsidR="008C1A45" w:rsidRPr="00C204B8">
        <w:rPr>
          <w:sz w:val="20"/>
          <w:szCs w:val="20"/>
          <w:lang w:val="en-US"/>
        </w:rPr>
        <w:t xml:space="preserve"> the United States will experience more frequent, intense, and longer heat waves (11) that will disproportionately affect incarcerated people. </w:t>
      </w:r>
    </w:p>
    <w:p w14:paraId="1D942B70" w14:textId="77777777" w:rsidR="00362E0F" w:rsidRPr="00C204B8" w:rsidRDefault="00362E0F">
      <w:pPr>
        <w:jc w:val="both"/>
        <w:rPr>
          <w:sz w:val="20"/>
          <w:szCs w:val="20"/>
          <w:lang w:val="en-US"/>
        </w:rPr>
      </w:pPr>
    </w:p>
    <w:p w14:paraId="58532B0C" w14:textId="0A7AA44D" w:rsidR="00362E0F" w:rsidRPr="00C204B8" w:rsidRDefault="00000000">
      <w:pPr>
        <w:jc w:val="both"/>
        <w:rPr>
          <w:sz w:val="20"/>
          <w:szCs w:val="20"/>
          <w:lang w:val="en-US"/>
        </w:rPr>
      </w:pPr>
      <w:r w:rsidRPr="00C204B8">
        <w:rPr>
          <w:sz w:val="20"/>
          <w:szCs w:val="20"/>
          <w:lang w:val="en-US"/>
        </w:rPr>
        <w:t xml:space="preserve">While previous work has assessed how heat impacts incarcerated people in the United States (2), there remains a clear knowledge gap of quantifying dangerous heat conditions at carceral facilities (9, 10). Without this knowledge, </w:t>
      </w:r>
      <w:r w:rsidR="0062767A">
        <w:rPr>
          <w:sz w:val="20"/>
          <w:szCs w:val="20"/>
          <w:lang w:val="en-US"/>
        </w:rPr>
        <w:t xml:space="preserve">the effect of more frequent heat waves </w:t>
      </w:r>
      <w:r w:rsidRPr="00C204B8">
        <w:rPr>
          <w:sz w:val="20"/>
          <w:szCs w:val="20"/>
          <w:lang w:val="en-US"/>
        </w:rPr>
        <w:t xml:space="preserve">(11) </w:t>
      </w:r>
      <w:r w:rsidR="0062767A">
        <w:rPr>
          <w:sz w:val="20"/>
          <w:szCs w:val="20"/>
          <w:lang w:val="en-US"/>
        </w:rPr>
        <w:t>on</w:t>
      </w:r>
      <w:r w:rsidRPr="00C204B8">
        <w:rPr>
          <w:sz w:val="20"/>
          <w:szCs w:val="20"/>
          <w:lang w:val="en-US"/>
        </w:rPr>
        <w:t xml:space="preserve">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w:t>
      </w:r>
      <w:r w:rsidRPr="004909B1">
        <w:rPr>
          <w:sz w:val="20"/>
          <w:szCs w:val="20"/>
          <w:lang w:val="en-US"/>
        </w:rPr>
        <w:t>policy discussions</w:t>
      </w:r>
      <w:r w:rsidRPr="00C204B8">
        <w:rPr>
          <w:sz w:val="20"/>
          <w:szCs w:val="20"/>
          <w:lang w:val="en-US"/>
        </w:rPr>
        <w:t xml:space="preserve"> to reduce harm at the local, state, and federal levels (3, 9, 10).</w:t>
      </w:r>
    </w:p>
    <w:p w14:paraId="09A75084" w14:textId="77777777" w:rsidR="00362E0F" w:rsidRPr="00C204B8" w:rsidRDefault="00362E0F">
      <w:pPr>
        <w:jc w:val="both"/>
        <w:rPr>
          <w:sz w:val="20"/>
          <w:szCs w:val="20"/>
          <w:lang w:val="en-US"/>
        </w:rPr>
      </w:pPr>
    </w:p>
    <w:p w14:paraId="72C893AB" w14:textId="2EBA8A8B" w:rsidR="00362E0F" w:rsidRPr="00C204B8" w:rsidRDefault="00000000">
      <w:pPr>
        <w:jc w:val="both"/>
        <w:rPr>
          <w:sz w:val="20"/>
          <w:szCs w:val="20"/>
          <w:lang w:val="en-US"/>
        </w:rPr>
      </w:pPr>
      <w:r w:rsidRPr="00C204B8">
        <w:rPr>
          <w:sz w:val="20"/>
          <w:szCs w:val="20"/>
          <w:lang w:val="en-US"/>
        </w:rPr>
        <w:t>Here, we evaluate recent exposure to and the evolution of dangerous humid</w:t>
      </w:r>
      <w:r w:rsidR="00D02093" w:rsidRPr="00C204B8">
        <w:rPr>
          <w:sz w:val="20"/>
          <w:szCs w:val="20"/>
          <w:lang w:val="en-US"/>
        </w:rPr>
        <w:t xml:space="preserve"> </w:t>
      </w:r>
      <w:r w:rsidRPr="00C204B8">
        <w:rPr>
          <w:sz w:val="20"/>
          <w:szCs w:val="20"/>
          <w:lang w:val="en-US"/>
        </w:rPr>
        <w:t xml:space="preserve">heat conditions </w:t>
      </w:r>
      <w:r w:rsidR="00E43193" w:rsidRPr="00C204B8">
        <w:rPr>
          <w:sz w:val="20"/>
          <w:szCs w:val="20"/>
          <w:lang w:val="en-US"/>
        </w:rPr>
        <w:t xml:space="preserve">during </w:t>
      </w:r>
      <w:r w:rsidRPr="00C204B8">
        <w:rPr>
          <w:sz w:val="20"/>
          <w:szCs w:val="20"/>
          <w:lang w:val="en-US"/>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lang w:val="en-US"/>
        </w:rPr>
        <w:t xml:space="preserve">) exceeded 28°C, the threshold defined by the US National Institute for Occupational Safety and Health (NIOSH) for acclimated populations to limit humid heat exposure under moderate workloads (234–349 W) (12). Exposure is weighted as </w:t>
      </w:r>
      <w:r w:rsidRPr="00C204B8">
        <w:rPr>
          <w:sz w:val="20"/>
          <w:szCs w:val="20"/>
          <w:highlight w:val="white"/>
          <w:lang w:val="en-US"/>
        </w:rPr>
        <w:t xml:space="preserve">the number of days per year that </w:t>
      </w:r>
      <w:proofErr w:type="spellStart"/>
      <w:r w:rsidRPr="00C204B8">
        <w:rPr>
          <w:sz w:val="20"/>
          <w:szCs w:val="20"/>
          <w:lang w:val="en-US"/>
        </w:rPr>
        <w:t>WBGT</w:t>
      </w:r>
      <w:r w:rsidRPr="00C204B8">
        <w:rPr>
          <w:sz w:val="20"/>
          <w:szCs w:val="20"/>
          <w:vertAlign w:val="subscript"/>
          <w:lang w:val="en-US"/>
        </w:rPr>
        <w:t>max</w:t>
      </w:r>
      <w:proofErr w:type="spellEnd"/>
      <w:r w:rsidRPr="00C204B8">
        <w:rPr>
          <w:sz w:val="20"/>
          <w:szCs w:val="20"/>
          <w:vertAlign w:val="subscript"/>
          <w:lang w:val="en-US"/>
        </w:rPr>
        <w:t xml:space="preserve"> </w:t>
      </w:r>
      <w:r w:rsidRPr="00C204B8">
        <w:rPr>
          <w:sz w:val="20"/>
          <w:szCs w:val="20"/>
          <w:highlight w:val="white"/>
          <w:lang w:val="en-US"/>
        </w:rPr>
        <w:t xml:space="preserve">exceeded </w:t>
      </w:r>
      <w:r w:rsidRPr="00C204B8">
        <w:rPr>
          <w:sz w:val="20"/>
          <w:szCs w:val="20"/>
          <w:lang w:val="en-US"/>
        </w:rPr>
        <w:t>28°C</w:t>
      </w:r>
      <w:r w:rsidRPr="00C204B8">
        <w:rPr>
          <w:sz w:val="20"/>
          <w:szCs w:val="20"/>
          <w:highlight w:val="white"/>
          <w:lang w:val="en-US"/>
        </w:rPr>
        <w:t xml:space="preserve"> multiplied by the total estimated incarcerated population exposed (</w:t>
      </w:r>
      <w:r w:rsidRPr="00C204B8">
        <w:rPr>
          <w:sz w:val="20"/>
          <w:szCs w:val="20"/>
          <w:lang w:val="en-US"/>
        </w:rPr>
        <w:t>person-days per year)</w:t>
      </w:r>
      <w:r w:rsidRPr="00C204B8">
        <w:rPr>
          <w:sz w:val="20"/>
          <w:szCs w:val="20"/>
          <w:highlight w:val="white"/>
          <w:lang w:val="en-US"/>
        </w:rPr>
        <w:t>.</w:t>
      </w:r>
      <w:r w:rsidRPr="00C204B8">
        <w:rPr>
          <w:sz w:val="20"/>
          <w:szCs w:val="20"/>
          <w:lang w:val="en-US"/>
        </w:rPr>
        <w:t xml:space="preserve"> </w:t>
      </w:r>
    </w:p>
    <w:p w14:paraId="13D5FE69" w14:textId="77777777" w:rsidR="00362E0F" w:rsidRDefault="00362E0F">
      <w:pPr>
        <w:jc w:val="both"/>
        <w:rPr>
          <w:sz w:val="20"/>
          <w:szCs w:val="20"/>
          <w:lang w:val="en-US"/>
        </w:rPr>
      </w:pPr>
    </w:p>
    <w:p w14:paraId="138DBC38" w14:textId="527182C0" w:rsidR="00362E0F" w:rsidRPr="00C204B8" w:rsidRDefault="004909B1">
      <w:pPr>
        <w:jc w:val="both"/>
        <w:rPr>
          <w:sz w:val="20"/>
          <w:szCs w:val="20"/>
          <w:lang w:val="en-US"/>
        </w:rPr>
      </w:pPr>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frequency of dangerous humid heat at carceral facilities has changed </w:t>
      </w:r>
      <w:r w:rsidR="00000000" w:rsidRPr="00C204B8">
        <w:rPr>
          <w:sz w:val="20"/>
          <w:szCs w:val="20"/>
          <w:lang w:val="en-US"/>
        </w:rPr>
        <w:t xml:space="preserve">over time. The underlying, carceral facility-level daily </w:t>
      </w:r>
      <w:proofErr w:type="spellStart"/>
      <w:r w:rsidR="00000000" w:rsidRPr="00C204B8">
        <w:rPr>
          <w:sz w:val="20"/>
          <w:szCs w:val="20"/>
          <w:lang w:val="en-US"/>
        </w:rPr>
        <w:t>WBGT</w:t>
      </w:r>
      <w:r w:rsidR="00000000" w:rsidRPr="00C204B8">
        <w:rPr>
          <w:sz w:val="20"/>
          <w:szCs w:val="20"/>
          <w:vertAlign w:val="subscript"/>
          <w:lang w:val="en-US"/>
        </w:rPr>
        <w:t>max</w:t>
      </w:r>
      <w:proofErr w:type="spellEnd"/>
      <w:r w:rsidR="00000000" w:rsidRPr="00C204B8">
        <w:rPr>
          <w:sz w:val="20"/>
          <w:szCs w:val="20"/>
          <w:lang w:val="en-US"/>
        </w:rPr>
        <w:t xml:space="preserve"> records during 1982 - 2020 and the derived data used in our analysis is </w:t>
      </w:r>
      <w:r w:rsidR="008224A3" w:rsidRPr="008224A3">
        <w:rPr>
          <w:sz w:val="20"/>
          <w:szCs w:val="20"/>
          <w:lang w:val="en-US"/>
        </w:rPr>
        <w:t>publicly</w:t>
      </w:r>
      <w:r w:rsidR="00000000" w:rsidRPr="00C204B8">
        <w:rPr>
          <w:sz w:val="20"/>
          <w:szCs w:val="20"/>
          <w:lang w:val="en-US"/>
        </w:rPr>
        <w:t xml:space="preserve"> available to assess the evolution of dangerous humid heat at carceral facilities for any geography and time frame of choice (Data, Materials, and Software Availability). </w:t>
      </w:r>
    </w:p>
    <w:p w14:paraId="3F7A5B0E" w14:textId="77777777" w:rsidR="00362E0F" w:rsidRPr="00C204B8" w:rsidRDefault="00362E0F">
      <w:pPr>
        <w:jc w:val="both"/>
        <w:rPr>
          <w:sz w:val="20"/>
          <w:szCs w:val="20"/>
          <w:lang w:val="en-US"/>
        </w:rPr>
      </w:pPr>
    </w:p>
    <w:p w14:paraId="5403F017" w14:textId="77777777" w:rsidR="00362E0F" w:rsidRPr="00C204B8" w:rsidRDefault="00000000">
      <w:pPr>
        <w:jc w:val="both"/>
        <w:rPr>
          <w:sz w:val="20"/>
          <w:szCs w:val="20"/>
          <w:lang w:val="en-US"/>
        </w:rPr>
      </w:pPr>
      <w:r w:rsidRPr="00C204B8">
        <w:rPr>
          <w:b/>
          <w:sz w:val="20"/>
          <w:szCs w:val="20"/>
          <w:lang w:val="en-US"/>
        </w:rPr>
        <w:t>Results</w:t>
      </w:r>
    </w:p>
    <w:p w14:paraId="361E918D" w14:textId="11631292" w:rsidR="00362E0F" w:rsidRPr="008B250B" w:rsidRDefault="00000000">
      <w:pPr>
        <w:jc w:val="both"/>
        <w:rPr>
          <w:sz w:val="20"/>
          <w:szCs w:val="20"/>
          <w:lang w:val="en-US"/>
        </w:rPr>
      </w:pPr>
      <w:r w:rsidRPr="00C204B8">
        <w:rPr>
          <w:sz w:val="20"/>
          <w:szCs w:val="20"/>
          <w:lang w:val="en-US"/>
        </w:rPr>
        <w:t xml:space="preserve">During 2016 - 2020 there were, on average, an estimated 41.25 million person-days of dangerous humid heat annually </w:t>
      </w:r>
      <w:r w:rsidR="00C03800">
        <w:rPr>
          <w:sz w:val="20"/>
          <w:szCs w:val="20"/>
          <w:lang w:val="en-US"/>
        </w:rPr>
        <w:t>at carceral facility locations</w:t>
      </w:r>
      <w:r w:rsidRPr="008B250B">
        <w:rPr>
          <w:sz w:val="20"/>
          <w:szCs w:val="20"/>
          <w:lang w:val="en-US"/>
        </w:rPr>
        <w:t xml:space="preserv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sidRPr="008B250B">
        <w:rPr>
          <w:sz w:val="20"/>
          <w:szCs w:val="20"/>
          <w:lang w:val="en-US"/>
        </w:rPr>
        <w:lastRenderedPageBreak/>
        <w:t>dangerous humid heat (Figure 1b). The Starr County Jail, a county facility in Rio Grande prison, TX, housing an estimated 249 people in 2018, experienced the largest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on </w:t>
      </w:r>
      <w:r w:rsidR="000A3F63" w:rsidRPr="008B250B">
        <w:rPr>
          <w:sz w:val="20"/>
          <w:szCs w:val="20"/>
          <w:lang w:val="en-US"/>
        </w:rPr>
        <w:t>average during</w:t>
      </w:r>
      <w:r w:rsidRPr="008B250B">
        <w:rPr>
          <w:sz w:val="20"/>
          <w:szCs w:val="20"/>
          <w:lang w:val="en-US"/>
        </w:rPr>
        <w:t xml:space="preserve"> 2016 – 2020 (126.2 days per year) for all carceral facilities in the United States.</w:t>
      </w:r>
    </w:p>
    <w:p w14:paraId="4DC296FA" w14:textId="77777777" w:rsidR="00362E0F" w:rsidRPr="008B250B" w:rsidRDefault="00362E0F">
      <w:pPr>
        <w:jc w:val="both"/>
        <w:rPr>
          <w:sz w:val="20"/>
          <w:szCs w:val="20"/>
          <w:lang w:val="en-US"/>
        </w:rPr>
      </w:pPr>
    </w:p>
    <w:p w14:paraId="3D26DCF9" w14:textId="5DE44919" w:rsidR="00362E0F" w:rsidRPr="008B250B" w:rsidRDefault="00000000">
      <w:pPr>
        <w:jc w:val="both"/>
        <w:rPr>
          <w:sz w:val="20"/>
          <w:szCs w:val="20"/>
          <w:lang w:val="en-US"/>
        </w:rPr>
      </w:pPr>
      <w:r w:rsidRPr="008B250B">
        <w:rPr>
          <w:sz w:val="20"/>
          <w:szCs w:val="20"/>
          <w:lang w:val="en-US"/>
        </w:rPr>
        <w:t>During 1982 - 2020, carceral facility locations were, on average, exposed to 5.5 more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w:t>
      </w:r>
      <w:proofErr w:type="gramStart"/>
      <w:r w:rsidRPr="008B250B">
        <w:rPr>
          <w:sz w:val="20"/>
          <w:szCs w:val="20"/>
          <w:lang w:val="en-US"/>
        </w:rPr>
        <w:t xml:space="preserve">as a whole </w:t>
      </w:r>
      <w:r w:rsidR="00075FBC" w:rsidRPr="008B250B">
        <w:rPr>
          <w:sz w:val="20"/>
          <w:szCs w:val="20"/>
          <w:lang w:val="en-US"/>
        </w:rPr>
        <w:t>during</w:t>
      </w:r>
      <w:proofErr w:type="gramEnd"/>
      <w:r w:rsidR="00075FBC" w:rsidRPr="008B250B">
        <w:rPr>
          <w:sz w:val="20"/>
          <w:szCs w:val="20"/>
          <w:lang w:val="en-US"/>
        </w:rPr>
        <w:t xml:space="preserve"> </w:t>
      </w:r>
      <w:r w:rsidRPr="008B250B">
        <w:rPr>
          <w:sz w:val="20"/>
          <w:szCs w:val="20"/>
          <w:lang w:val="en-US"/>
        </w:rPr>
        <w:t xml:space="preserve">1982 - 2020 on average. </w:t>
      </w:r>
    </w:p>
    <w:p w14:paraId="16F8025E" w14:textId="77777777" w:rsidR="00362E0F" w:rsidRPr="008B250B" w:rsidRDefault="00362E0F">
      <w:pPr>
        <w:jc w:val="both"/>
        <w:rPr>
          <w:sz w:val="20"/>
          <w:szCs w:val="20"/>
          <w:lang w:val="en-US"/>
        </w:rPr>
      </w:pPr>
    </w:p>
    <w:p w14:paraId="437F95AF" w14:textId="3AA33A2A" w:rsidR="00362E0F" w:rsidRPr="008B250B" w:rsidRDefault="00000000">
      <w:pPr>
        <w:jc w:val="both"/>
        <w:rPr>
          <w:sz w:val="20"/>
          <w:szCs w:val="20"/>
          <w:lang w:val="en-US"/>
        </w:rPr>
      </w:pPr>
      <w:r w:rsidRPr="008B250B">
        <w:rPr>
          <w:sz w:val="20"/>
          <w:szCs w:val="20"/>
          <w:lang w:val="en-US"/>
        </w:rPr>
        <w:t>An estimated 915,627 people in the United States, 45% of the estimated total, were housed in 1,739 carceral facilities with annual increases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(Figure 2b). These facilities are primarily located in the Southern United States, which faced the greatest increase in the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per year since 1982 (Figure 2b). At the state</w:t>
      </w:r>
      <w:r w:rsidR="00E20B88">
        <w:rPr>
          <w:sz w:val="20"/>
          <w:szCs w:val="20"/>
          <w:lang w:val="en-US"/>
        </w:rPr>
        <w:t xml:space="preserve"> </w:t>
      </w:r>
      <w:r w:rsidRPr="008B250B">
        <w:rPr>
          <w:sz w:val="20"/>
          <w:szCs w:val="20"/>
          <w:lang w:val="en-US"/>
        </w:rPr>
        <w:t>level, incarceration facilities in Florida experienced on-average 22.1 more days in 2020 compared to 1982, the greatest increase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for all continental states. </w:t>
      </w:r>
    </w:p>
    <w:p w14:paraId="109E23A2" w14:textId="77777777" w:rsidR="00362E0F" w:rsidRPr="008B250B" w:rsidRDefault="00362E0F">
      <w:pPr>
        <w:jc w:val="both"/>
        <w:rPr>
          <w:sz w:val="20"/>
          <w:szCs w:val="20"/>
          <w:lang w:val="en-US"/>
        </w:rPr>
      </w:pPr>
    </w:p>
    <w:p w14:paraId="1DC9B527" w14:textId="77777777" w:rsidR="00362E0F" w:rsidRPr="008B250B" w:rsidRDefault="00000000">
      <w:pPr>
        <w:jc w:val="both"/>
        <w:rPr>
          <w:b/>
          <w:sz w:val="20"/>
          <w:szCs w:val="20"/>
          <w:lang w:val="en-US"/>
        </w:rPr>
      </w:pPr>
      <w:r w:rsidRPr="008B250B">
        <w:rPr>
          <w:b/>
          <w:sz w:val="20"/>
          <w:szCs w:val="20"/>
          <w:lang w:val="en-US"/>
        </w:rPr>
        <w:t xml:space="preserve">Discussion </w:t>
      </w:r>
    </w:p>
    <w:p w14:paraId="2FDA45C1" w14:textId="48E60516" w:rsidR="004B729E" w:rsidRDefault="00455A3F" w:rsidP="004B729E">
      <w:pPr>
        <w:rPr>
          <w:sz w:val="20"/>
          <w:szCs w:val="20"/>
        </w:rPr>
      </w:pPr>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r w:rsidR="00651AA0">
        <w:rPr>
          <w:sz w:val="20"/>
          <w:szCs w:val="20"/>
        </w:rPr>
        <w:t>17</w:t>
      </w:r>
      <w:r>
        <w:rPr>
          <w:sz w:val="20"/>
          <w:szCs w:val="20"/>
        </w:rPr>
        <w:t xml:space="preserve">), and the inherent differential effects of climate change. Throughout the country, including in the Northeast and Midwest, </w:t>
      </w:r>
      <w:r w:rsidR="004B729E">
        <w:rPr>
          <w:sz w:val="20"/>
          <w:szCs w:val="20"/>
        </w:rPr>
        <w:t xml:space="preserve">locations with </w:t>
      </w:r>
      <w:r>
        <w:rPr>
          <w:sz w:val="20"/>
          <w:szCs w:val="20"/>
        </w:rPr>
        <w:t>carceral facili</w:t>
      </w:r>
      <w:r w:rsidR="004B729E">
        <w:rPr>
          <w:sz w:val="20"/>
          <w:szCs w:val="20"/>
        </w:rPr>
        <w:t xml:space="preserve">ties </w:t>
      </w:r>
      <w:r>
        <w:rPr>
          <w:sz w:val="20"/>
          <w:szCs w:val="20"/>
        </w:rPr>
        <w:t xml:space="preserve">also experienced an increasing number of dangerous humid heat days compared to locations without </w:t>
      </w:r>
      <w:r w:rsidR="004B729E">
        <w:rPr>
          <w:sz w:val="20"/>
          <w:szCs w:val="20"/>
        </w:rPr>
        <w:t xml:space="preserve">them. </w:t>
      </w:r>
    </w:p>
    <w:p w14:paraId="76FD8765" w14:textId="77777777" w:rsidR="004B729E" w:rsidRDefault="004B729E" w:rsidP="004B729E">
      <w:pPr>
        <w:rPr>
          <w:sz w:val="20"/>
          <w:szCs w:val="20"/>
        </w:rPr>
      </w:pPr>
    </w:p>
    <w:p w14:paraId="00252279" w14:textId="63C9C0FD" w:rsidR="004B729E" w:rsidRDefault="00455A3F" w:rsidP="004B729E">
      <w:pPr>
        <w:rPr>
          <w:sz w:val="20"/>
          <w:szCs w:val="20"/>
        </w:rPr>
      </w:pPr>
      <w:r>
        <w:rPr>
          <w:sz w:val="20"/>
          <w:szCs w:val="20"/>
        </w:rPr>
        <w:t xml:space="preserve">Incarcerated </w:t>
      </w:r>
      <w:r w:rsidR="004B729E">
        <w:rPr>
          <w:sz w:val="20"/>
          <w:szCs w:val="20"/>
        </w:rPr>
        <w:t>people</w:t>
      </w:r>
      <w:r>
        <w:rPr>
          <w:sz w:val="20"/>
          <w:szCs w:val="20"/>
        </w:rPr>
        <w:t xml:space="preserve"> have few options to reduce the impact of heat waves (3, 10, 9) and these marginalized </w:t>
      </w:r>
      <w:r w:rsidR="008B250B">
        <w:rPr>
          <w:sz w:val="20"/>
          <w:szCs w:val="20"/>
        </w:rPr>
        <w:t>communities</w:t>
      </w:r>
      <w:r>
        <w:rPr>
          <w:sz w:val="20"/>
          <w:szCs w:val="20"/>
        </w:rPr>
        <w:t xml:space="preserve"> are often disproportionately vulnerable to the effect of extreme heat </w:t>
      </w:r>
      <w:r w:rsidR="004B729E">
        <w:rPr>
          <w:sz w:val="20"/>
          <w:szCs w:val="20"/>
        </w:rPr>
        <w:t>given preexisting health condition</w:t>
      </w:r>
      <w:r w:rsidR="00A71671">
        <w:rPr>
          <w:sz w:val="20"/>
          <w:szCs w:val="20"/>
        </w:rPr>
        <w:t>s</w:t>
      </w:r>
      <w:r w:rsidR="008B250B">
        <w:rPr>
          <w:sz w:val="20"/>
          <w:szCs w:val="20"/>
        </w:rPr>
        <w:t>;</w:t>
      </w:r>
      <w:r w:rsidR="004B729E">
        <w:rPr>
          <w:sz w:val="20"/>
          <w:szCs w:val="20"/>
        </w:rPr>
        <w:t xml:space="preserve"> 43</w:t>
      </w:r>
      <w:r>
        <w:rPr>
          <w:sz w:val="20"/>
          <w:szCs w:val="20"/>
        </w:rPr>
        <w:t>% of the state prison population has a previous mental health diagnosis (</w:t>
      </w:r>
      <w:r w:rsidR="00A71671">
        <w:rPr>
          <w:sz w:val="20"/>
          <w:szCs w:val="20"/>
        </w:rPr>
        <w:t>18</w:t>
      </w:r>
      <w:r>
        <w:rPr>
          <w:sz w:val="20"/>
          <w:szCs w:val="20"/>
        </w:rPr>
        <w:t>) and people on psychotropic medications are at increased risk for heat illness (</w:t>
      </w:r>
      <w:r w:rsidR="00A71671">
        <w:rPr>
          <w:sz w:val="20"/>
          <w:szCs w:val="20"/>
        </w:rPr>
        <w:t>10</w:t>
      </w:r>
      <w:r>
        <w:rPr>
          <w:sz w:val="20"/>
          <w:szCs w:val="20"/>
        </w:rPr>
        <w:t xml:space="preserve">). </w:t>
      </w:r>
      <w:r w:rsidR="004B729E">
        <w:rPr>
          <w:sz w:val="20"/>
          <w:szCs w:val="20"/>
        </w:rPr>
        <w:t xml:space="preserve">Exposure to extreme humid heat can also cause both acute health effects, such as stroke or mortality, and long-term damage; for example, chronic dehydration strains kidney function and those with chronic heat exposure have been shown to have higher rates of kidney disease (13). </w:t>
      </w:r>
    </w:p>
    <w:p w14:paraId="0ACEE441" w14:textId="77777777" w:rsidR="00362E0F" w:rsidRPr="008B250B" w:rsidRDefault="00362E0F">
      <w:pPr>
        <w:jc w:val="both"/>
        <w:rPr>
          <w:sz w:val="20"/>
          <w:szCs w:val="20"/>
          <w:lang w:val="en-US"/>
        </w:rPr>
      </w:pPr>
    </w:p>
    <w:p w14:paraId="3E174C95" w14:textId="7BC7B454" w:rsidR="00362E0F" w:rsidRPr="008B250B" w:rsidRDefault="00000000">
      <w:pPr>
        <w:jc w:val="both"/>
        <w:rPr>
          <w:sz w:val="20"/>
          <w:szCs w:val="20"/>
          <w:lang w:val="en-US"/>
        </w:rPr>
      </w:pPr>
      <w:r w:rsidRPr="008B250B">
        <w:rPr>
          <w:sz w:val="20"/>
          <w:szCs w:val="20"/>
          <w:lang w:val="en-US"/>
        </w:rPr>
        <w:t xml:space="preserve">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w:t>
      </w:r>
      <w:r w:rsidR="00861658">
        <w:rPr>
          <w:sz w:val="20"/>
          <w:szCs w:val="20"/>
          <w:lang w:val="en-US"/>
        </w:rPr>
        <w:t xml:space="preserve">help facilities prepare for </w:t>
      </w:r>
      <w:r w:rsidRPr="008B250B">
        <w:rPr>
          <w:sz w:val="20"/>
          <w:szCs w:val="20"/>
          <w:lang w:val="en-US"/>
        </w:rPr>
        <w:t>summer humid</w:t>
      </w:r>
      <w:r w:rsidR="00796125" w:rsidRPr="008B250B">
        <w:rPr>
          <w:sz w:val="20"/>
          <w:szCs w:val="20"/>
          <w:lang w:val="en-US"/>
        </w:rPr>
        <w:t xml:space="preserve"> </w:t>
      </w:r>
      <w:r w:rsidRPr="008B250B">
        <w:rPr>
          <w:sz w:val="20"/>
          <w:szCs w:val="20"/>
          <w:lang w:val="en-US"/>
        </w:rPr>
        <w:t xml:space="preserve">heat waves to reduce the impacts of dangerous </w:t>
      </w:r>
      <w:r w:rsidR="00861658">
        <w:rPr>
          <w:sz w:val="20"/>
          <w:szCs w:val="20"/>
          <w:lang w:val="en-US"/>
        </w:rPr>
        <w:t>conditions</w:t>
      </w:r>
      <w:r w:rsidRPr="008B250B">
        <w:rPr>
          <w:sz w:val="20"/>
          <w:szCs w:val="20"/>
          <w:lang w:val="en-US"/>
        </w:rPr>
        <w:t xml:space="preserve"> for incarcerated communities. </w:t>
      </w:r>
    </w:p>
    <w:p w14:paraId="1EE1C819" w14:textId="77777777" w:rsidR="00362E0F" w:rsidRPr="008B250B" w:rsidRDefault="00362E0F">
      <w:pPr>
        <w:jc w:val="both"/>
        <w:rPr>
          <w:sz w:val="20"/>
          <w:szCs w:val="20"/>
          <w:lang w:val="en-US"/>
        </w:rPr>
      </w:pPr>
    </w:p>
    <w:p w14:paraId="56C623FF" w14:textId="681E4899" w:rsidR="00362E0F" w:rsidRPr="008B250B" w:rsidRDefault="00000000">
      <w:pPr>
        <w:jc w:val="both"/>
        <w:rPr>
          <w:sz w:val="20"/>
          <w:szCs w:val="20"/>
          <w:lang w:val="en-US"/>
        </w:rPr>
      </w:pPr>
      <w:r w:rsidRPr="008B250B">
        <w:rPr>
          <w:sz w:val="20"/>
          <w:szCs w:val="20"/>
          <w:lang w:val="en-US"/>
        </w:rPr>
        <w:t xml:space="preserve">Our work highlights how </w:t>
      </w:r>
      <w:r w:rsidR="00455A3F">
        <w:rPr>
          <w:sz w:val="20"/>
          <w:szCs w:val="20"/>
          <w:lang w:val="en-US"/>
        </w:rPr>
        <w:t>carceral facilities</w:t>
      </w:r>
      <w:r w:rsidRPr="008B250B">
        <w:rPr>
          <w:sz w:val="20"/>
          <w:szCs w:val="20"/>
          <w:lang w:val="en-US"/>
        </w:rPr>
        <w:t xml:space="preserve"> in the United States are systematically exposed to dangerous humid heat with </w:t>
      </w:r>
      <w:r w:rsidR="00EA0D67">
        <w:rPr>
          <w:sz w:val="20"/>
          <w:szCs w:val="20"/>
          <w:lang w:val="en-US"/>
        </w:rPr>
        <w:t xml:space="preserve">the </w:t>
      </w:r>
      <w:r w:rsidRPr="008B250B">
        <w:rPr>
          <w:sz w:val="20"/>
          <w:szCs w:val="20"/>
          <w:lang w:val="en-US"/>
        </w:rPr>
        <w:t xml:space="preserve">greatest exposure and rates of increase concentrated in </w:t>
      </w:r>
      <w:r w:rsidR="00455A3F">
        <w:rPr>
          <w:sz w:val="20"/>
          <w:szCs w:val="20"/>
          <w:lang w:val="en-US"/>
        </w:rPr>
        <w:t xml:space="preserve">state-run institutions. </w:t>
      </w:r>
      <w:r w:rsidR="00EA0D67">
        <w:rPr>
          <w:sz w:val="20"/>
          <w:szCs w:val="20"/>
          <w:lang w:val="en-US"/>
        </w:rPr>
        <w:t>State laws mandating safe temperature ranges, enhanced social infrastructure, and health system interventions could mitigate the effect of dangerous heat on</w:t>
      </w:r>
      <w:r w:rsidRPr="008B250B">
        <w:rPr>
          <w:sz w:val="20"/>
          <w:szCs w:val="20"/>
          <w:lang w:val="en-US"/>
        </w:rPr>
        <w:t xml:space="preserve"> this underserved and overburdened group</w:t>
      </w:r>
      <w:r w:rsidR="00EA0D67">
        <w:rPr>
          <w:sz w:val="20"/>
          <w:szCs w:val="20"/>
          <w:lang w:val="en-US"/>
        </w:rPr>
        <w:t>. Underlying this is the need for a fundamental overhaul to the perception and treatment of incarcerated people; d</w:t>
      </w:r>
      <w:r w:rsidRPr="008B250B">
        <w:rPr>
          <w:sz w:val="20"/>
          <w:szCs w:val="20"/>
          <w:lang w:val="en-US"/>
        </w:rPr>
        <w:t xml:space="preserve">oing so is critical to environmental justice, particularly for those without a </w:t>
      </w:r>
      <w:r w:rsidR="00316766">
        <w:rPr>
          <w:sz w:val="20"/>
          <w:szCs w:val="20"/>
          <w:lang w:val="en-US"/>
        </w:rPr>
        <w:t>powerful</w:t>
      </w:r>
      <w:r w:rsidR="00316766" w:rsidRPr="008B250B">
        <w:rPr>
          <w:sz w:val="20"/>
          <w:szCs w:val="20"/>
          <w:lang w:val="en-US"/>
        </w:rPr>
        <w:t xml:space="preserve"> </w:t>
      </w:r>
      <w:r w:rsidRPr="008B250B">
        <w:rPr>
          <w:sz w:val="20"/>
          <w:szCs w:val="20"/>
          <w:lang w:val="en-US"/>
        </w:rPr>
        <w:t>public voice</w:t>
      </w:r>
      <w:r w:rsidR="00EA0D67">
        <w:rPr>
          <w:sz w:val="20"/>
          <w:szCs w:val="20"/>
          <w:lang w:val="en-US"/>
        </w:rPr>
        <w:t>.</w:t>
      </w:r>
    </w:p>
    <w:p w14:paraId="06A19B57" w14:textId="77777777" w:rsidR="00EA1F61" w:rsidRPr="008B250B" w:rsidRDefault="00EA1F61">
      <w:pPr>
        <w:jc w:val="both"/>
        <w:rPr>
          <w:b/>
          <w:sz w:val="20"/>
          <w:szCs w:val="20"/>
          <w:lang w:val="en-US"/>
        </w:rPr>
      </w:pPr>
    </w:p>
    <w:p w14:paraId="714986EF" w14:textId="090E5A0F" w:rsidR="00362E0F" w:rsidRPr="008B250B" w:rsidRDefault="00000000">
      <w:pPr>
        <w:jc w:val="both"/>
        <w:rPr>
          <w:b/>
          <w:sz w:val="20"/>
          <w:szCs w:val="20"/>
          <w:lang w:val="en-US"/>
        </w:rPr>
      </w:pPr>
      <w:r w:rsidRPr="008B250B">
        <w:rPr>
          <w:b/>
          <w:sz w:val="20"/>
          <w:szCs w:val="20"/>
          <w:lang w:val="en-US"/>
        </w:rPr>
        <w:t>Materials and Methods</w:t>
      </w:r>
    </w:p>
    <w:p w14:paraId="2CCA7D9B" w14:textId="1177C6B6" w:rsidR="00362E0F" w:rsidRPr="008B250B" w:rsidRDefault="00000000">
      <w:pPr>
        <w:jc w:val="both"/>
        <w:rPr>
          <w:sz w:val="20"/>
          <w:szCs w:val="20"/>
          <w:lang w:val="en-US"/>
        </w:rPr>
      </w:pPr>
      <w:r w:rsidRPr="008B250B">
        <w:rPr>
          <w:sz w:val="20"/>
          <w:szCs w:val="20"/>
          <w:lang w:val="en-US"/>
        </w:rPr>
        <w:t xml:space="preserve">We </w:t>
      </w:r>
      <w:r w:rsidR="00D56286" w:rsidRPr="008B250B">
        <w:rPr>
          <w:sz w:val="20"/>
          <w:szCs w:val="20"/>
          <w:lang w:val="en-US"/>
        </w:rPr>
        <w:t xml:space="preserve">assigned </w:t>
      </w:r>
      <w:r w:rsidRPr="008B250B">
        <w:rPr>
          <w:sz w:val="20"/>
          <w:szCs w:val="20"/>
          <w:lang w:val="en-US"/>
        </w:rPr>
        <w:t xml:space="preserve">daily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 xml:space="preserve">estimates to 4,078 carceral facility locations for the United States during 1982 - 2020.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is constructed from high-resolution (4 km) daily maximum 2m air temperatures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w:t>
      </w:r>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from the PRISM dataset (15).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used to construct daily maximum heat index </w:t>
      </w:r>
      <w:r w:rsidRPr="008B250B">
        <w:rPr>
          <w:sz w:val="20"/>
          <w:szCs w:val="20"/>
          <w:highlight w:val="white"/>
          <w:lang w:val="en-US"/>
        </w:rPr>
        <w:t>(</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following the US National Weather </w:t>
      </w:r>
      <w:proofErr w:type="spellStart"/>
      <w:r w:rsidRPr="008B250B">
        <w:rPr>
          <w:sz w:val="20"/>
          <w:szCs w:val="20"/>
          <w:highlight w:val="white"/>
          <w:lang w:val="en-US"/>
        </w:rPr>
        <w:t>Services</w:t>
      </w:r>
      <w:proofErr w:type="spellEnd"/>
      <w:r w:rsidRPr="008B250B">
        <w:rPr>
          <w:sz w:val="20"/>
          <w:szCs w:val="20"/>
          <w:highlight w:val="white"/>
          <w:lang w:val="en-US"/>
        </w:rPr>
        <w:t xml:space="preserve"> procedure </w:t>
      </w:r>
      <w:r w:rsidRPr="008B250B">
        <w:rPr>
          <w:sz w:val="20"/>
          <w:szCs w:val="20"/>
          <w:lang w:val="en-US"/>
        </w:rPr>
        <w:t xml:space="preserve">(16), which is converted to shaded or indoor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using a quadratic transform that assumes fixed wind speeds and no radiated heat (Supplementary Information). </w:t>
      </w:r>
      <w:r w:rsidR="006E4542">
        <w:rPr>
          <w:sz w:val="20"/>
          <w:szCs w:val="20"/>
          <w:lang w:val="en-US"/>
        </w:rPr>
        <w:t>Facility</w:t>
      </w:r>
      <w:r w:rsidRPr="008B250B">
        <w:rPr>
          <w:sz w:val="20"/>
          <w:szCs w:val="20"/>
          <w:lang w:val="en-US"/>
        </w:rPr>
        <w:t xml:space="preserve"> location and population data is from Homeland Infrastructure Foundation-Level Data (HIFLD), produced by the Department of Homeland Security (6). </w:t>
      </w:r>
    </w:p>
    <w:p w14:paraId="6F4163AB" w14:textId="77777777" w:rsidR="00362E0F" w:rsidRPr="008B250B" w:rsidRDefault="00362E0F">
      <w:pPr>
        <w:jc w:val="both"/>
        <w:rPr>
          <w:sz w:val="20"/>
          <w:szCs w:val="20"/>
          <w:lang w:val="en-US"/>
        </w:rPr>
      </w:pPr>
    </w:p>
    <w:p w14:paraId="3A999873" w14:textId="6B2C36C5" w:rsidR="00362E0F" w:rsidRPr="008B250B" w:rsidRDefault="00000000">
      <w:pPr>
        <w:jc w:val="both"/>
        <w:rPr>
          <w:sz w:val="20"/>
          <w:szCs w:val="20"/>
          <w:lang w:val="en-US"/>
        </w:rPr>
      </w:pPr>
      <w:r w:rsidRPr="008B250B">
        <w:rPr>
          <w:sz w:val="20"/>
          <w:szCs w:val="20"/>
          <w:lang w:val="en-US"/>
        </w:rPr>
        <w:t xml:space="preserve">We then </w:t>
      </w:r>
      <w:r w:rsidR="00651AA0">
        <w:rPr>
          <w:sz w:val="20"/>
          <w:szCs w:val="20"/>
          <w:lang w:val="en-US"/>
        </w:rPr>
        <w:t>define</w:t>
      </w:r>
      <w:r w:rsidRPr="008B250B">
        <w:rPr>
          <w:sz w:val="20"/>
          <w:szCs w:val="20"/>
          <w:lang w:val="en-US"/>
        </w:rPr>
        <w:t xml:space="preserve"> dangerous humid</w:t>
      </w:r>
      <w:r w:rsidR="00D02093" w:rsidRPr="008B250B">
        <w:rPr>
          <w:sz w:val="20"/>
          <w:szCs w:val="20"/>
          <w:lang w:val="en-US"/>
        </w:rPr>
        <w:t xml:space="preserve"> </w:t>
      </w:r>
      <w:r w:rsidRPr="008B250B">
        <w:rPr>
          <w:sz w:val="20"/>
          <w:szCs w:val="20"/>
          <w:lang w:val="en-US"/>
        </w:rPr>
        <w:t>heat frequency as the number of days per year where the maximum wet bulb globe temperature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exceeded 28°C, the threshold used by the US National Institute for Occupational Safety and Health (NIOSH) for acclimated populations to limit humid</w:t>
      </w:r>
      <w:r w:rsidR="00C44C14" w:rsidRPr="008B250B">
        <w:rPr>
          <w:sz w:val="20"/>
          <w:szCs w:val="20"/>
          <w:lang w:val="en-US"/>
        </w:rPr>
        <w:t xml:space="preserve"> </w:t>
      </w:r>
      <w:r w:rsidRPr="008B250B">
        <w:rPr>
          <w:sz w:val="20"/>
          <w:szCs w:val="20"/>
          <w:lang w:val="en-US"/>
        </w:rPr>
        <w:t xml:space="preserve">heat exposure under moderate workloads (234–349 W) (12). Exposure </w:t>
      </w:r>
      <w:r w:rsidR="00075FBC" w:rsidRPr="008B250B">
        <w:rPr>
          <w:sz w:val="20"/>
          <w:szCs w:val="20"/>
          <w:lang w:val="en-US"/>
        </w:rPr>
        <w:t xml:space="preserve">during </w:t>
      </w:r>
      <w:r w:rsidRPr="008B250B">
        <w:rPr>
          <w:sz w:val="20"/>
          <w:szCs w:val="20"/>
          <w:lang w:val="en-US"/>
        </w:rPr>
        <w:t xml:space="preserve">2016 - 2020 is measured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w:t>
      </w:r>
      <w:r w:rsidR="00075FBC" w:rsidRPr="008B250B">
        <w:rPr>
          <w:sz w:val="20"/>
          <w:szCs w:val="20"/>
          <w:lang w:val="en-US"/>
        </w:rPr>
        <w:t xml:space="preserve">during </w:t>
      </w:r>
      <w:r w:rsidRPr="008B250B">
        <w:rPr>
          <w:sz w:val="20"/>
          <w:szCs w:val="20"/>
          <w:lang w:val="en-US"/>
        </w:rPr>
        <w:t xml:space="preserve">2016 - 2020. Annual disparity between incarcerated and non-incarcerated locations is measured by taking the population-weighted difference between the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at the location of a facility and the rest of the state. To measure the annual rate of change in dangerous humid</w:t>
      </w:r>
      <w:r w:rsidR="00796125" w:rsidRPr="008B250B">
        <w:rPr>
          <w:sz w:val="20"/>
          <w:szCs w:val="20"/>
          <w:lang w:val="en-US"/>
        </w:rPr>
        <w:t xml:space="preserve"> </w:t>
      </w:r>
      <w:r w:rsidRPr="008B250B">
        <w:rPr>
          <w:sz w:val="20"/>
          <w:szCs w:val="20"/>
          <w:lang w:val="en-US"/>
        </w:rPr>
        <w:t>h</w:t>
      </w:r>
      <w:r w:rsidR="00796125" w:rsidRPr="008B250B">
        <w:rPr>
          <w:sz w:val="20"/>
          <w:szCs w:val="20"/>
          <w:lang w:val="en-US"/>
        </w:rPr>
        <w:t>ea</w:t>
      </w:r>
      <w:r w:rsidRPr="008B250B">
        <w:rPr>
          <w:sz w:val="20"/>
          <w:szCs w:val="20"/>
          <w:lang w:val="en-US"/>
        </w:rPr>
        <w:t xml:space="preserve">t days per year, we fit linear regressions to the count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for each facility. For a more detailed explanation of methods, see Supplementary Information. </w:t>
      </w:r>
    </w:p>
    <w:p w14:paraId="317A3AE3" w14:textId="77777777" w:rsidR="00362E0F" w:rsidRPr="008B250B" w:rsidRDefault="00362E0F">
      <w:pPr>
        <w:jc w:val="both"/>
        <w:rPr>
          <w:b/>
          <w:sz w:val="20"/>
          <w:szCs w:val="20"/>
          <w:lang w:val="en-US"/>
        </w:rPr>
      </w:pPr>
    </w:p>
    <w:p w14:paraId="3931D867" w14:textId="77777777" w:rsidR="00362E0F" w:rsidRPr="008B250B" w:rsidRDefault="00000000">
      <w:pPr>
        <w:jc w:val="both"/>
        <w:rPr>
          <w:b/>
          <w:sz w:val="20"/>
          <w:szCs w:val="20"/>
          <w:lang w:val="en-US"/>
        </w:rPr>
      </w:pPr>
      <w:r w:rsidRPr="008B250B">
        <w:rPr>
          <w:b/>
          <w:sz w:val="20"/>
          <w:szCs w:val="20"/>
          <w:lang w:val="en-US"/>
        </w:rPr>
        <w:t>Data, Materials, and Software Availability</w:t>
      </w:r>
    </w:p>
    <w:p w14:paraId="4847BB43" w14:textId="58DB9D2F" w:rsidR="00362E0F" w:rsidRPr="008B250B" w:rsidRDefault="00000000">
      <w:pPr>
        <w:jc w:val="both"/>
        <w:rPr>
          <w:sz w:val="20"/>
          <w:szCs w:val="20"/>
          <w:lang w:val="en-US"/>
        </w:rPr>
      </w:pPr>
      <w:r w:rsidRPr="008B250B">
        <w:rPr>
          <w:sz w:val="20"/>
          <w:szCs w:val="20"/>
          <w:lang w:val="en-US"/>
        </w:rPr>
        <w:t xml:space="preserve">Daily 4-km PRISM data </w:t>
      </w:r>
      <w:r w:rsidR="00075FBC" w:rsidRPr="008B250B">
        <w:rPr>
          <w:sz w:val="20"/>
          <w:szCs w:val="20"/>
          <w:lang w:val="en-US"/>
        </w:rPr>
        <w:t xml:space="preserve">during </w:t>
      </w:r>
      <w:r w:rsidRPr="008B250B">
        <w:rPr>
          <w:sz w:val="20"/>
          <w:szCs w:val="20"/>
          <w:lang w:val="en-US"/>
        </w:rPr>
        <w:t xml:space="preserve">1982 - to near present and HIFLD data are freely available at </w:t>
      </w:r>
      <w:r w:rsidR="006A54DD" w:rsidRPr="008B250B">
        <w:rPr>
          <w:sz w:val="20"/>
          <w:szCs w:val="20"/>
          <w:lang w:val="en-US"/>
        </w:rPr>
        <w:t xml:space="preserve">https://prism.oregonstate.edu/recent/ </w:t>
      </w:r>
      <w:r w:rsidRPr="008B250B">
        <w:rPr>
          <w:sz w:val="20"/>
          <w:szCs w:val="20"/>
          <w:lang w:val="en-US"/>
        </w:rPr>
        <w:t xml:space="preserve">and </w:t>
      </w:r>
      <w:r w:rsidR="006A54DD" w:rsidRPr="008B250B">
        <w:rPr>
          <w:lang w:val="en-US"/>
        </w:rPr>
        <w:t xml:space="preserve">https://hifld-geoplatform.opendata.arcgis.com, </w:t>
      </w:r>
      <w:r w:rsidRPr="008B250B">
        <w:rPr>
          <w:sz w:val="20"/>
          <w:szCs w:val="20"/>
          <w:lang w:val="en-US"/>
        </w:rPr>
        <w:t xml:space="preserve">respectively. National Center for Health Statistics (NCHS) bridged-race dataset (Vintage 2020) is available from during 1990 to 2020 </w:t>
      </w:r>
      <w:r w:rsidR="00BD5014" w:rsidRPr="008B250B">
        <w:rPr>
          <w:sz w:val="20"/>
          <w:szCs w:val="20"/>
          <w:lang w:val="en-US"/>
        </w:rPr>
        <w:t xml:space="preserve">https://www.cdc.gov/nchs/nvss/bridged_race.htm </w:t>
      </w:r>
      <w:r w:rsidRPr="008B250B">
        <w:rPr>
          <w:sz w:val="20"/>
          <w:szCs w:val="20"/>
          <w:lang w:val="en-US"/>
        </w:rPr>
        <w:t xml:space="preserve">and from the US Census Bureau before 1990 </w:t>
      </w:r>
      <w:r w:rsidR="00BD5014" w:rsidRPr="008B250B">
        <w:rPr>
          <w:sz w:val="20"/>
          <w:szCs w:val="20"/>
          <w:lang w:val="en-US"/>
        </w:rPr>
        <w:t xml:space="preserve">https://www.census.gov/data/tables/time-series/demo/popest/1980s-county.html. </w:t>
      </w:r>
      <w:r w:rsidRPr="008B250B">
        <w:rPr>
          <w:sz w:val="20"/>
          <w:szCs w:val="20"/>
          <w:lang w:val="en-US"/>
        </w:rPr>
        <w:t xml:space="preserve">All code to reproduce this work, as well as underlying daily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for each incarceration facility </w:t>
      </w:r>
      <w:r w:rsidR="00D90267">
        <w:rPr>
          <w:sz w:val="20"/>
          <w:szCs w:val="20"/>
          <w:lang w:val="en-US"/>
        </w:rPr>
        <w:t>during</w:t>
      </w:r>
      <w:r w:rsidR="00D90267" w:rsidRPr="008B250B">
        <w:rPr>
          <w:sz w:val="20"/>
          <w:szCs w:val="20"/>
          <w:lang w:val="en-US"/>
        </w:rPr>
        <w:t xml:space="preserve"> </w:t>
      </w:r>
      <w:r w:rsidRPr="008B250B">
        <w:rPr>
          <w:sz w:val="20"/>
          <w:szCs w:val="20"/>
          <w:lang w:val="en-US"/>
        </w:rPr>
        <w:t>1982 - 2020 and analytical products used here, are freely available at [</w:t>
      </w:r>
      <w:proofErr w:type="spellStart"/>
      <w:r w:rsidRPr="008B250B">
        <w:rPr>
          <w:sz w:val="20"/>
          <w:szCs w:val="20"/>
          <w:highlight w:val="green"/>
          <w:lang w:val="en-US"/>
        </w:rPr>
        <w:t>Github</w:t>
      </w:r>
      <w:proofErr w:type="spellEnd"/>
      <w:r w:rsidRPr="008B250B">
        <w:rPr>
          <w:sz w:val="20"/>
          <w:szCs w:val="20"/>
          <w:highlight w:val="green"/>
          <w:lang w:val="en-US"/>
        </w:rPr>
        <w:t xml:space="preserve"> link provided upon publication</w:t>
      </w:r>
      <w:r w:rsidRPr="008B250B">
        <w:rPr>
          <w:sz w:val="20"/>
          <w:szCs w:val="20"/>
          <w:lang w:val="en-US"/>
        </w:rPr>
        <w:t xml:space="preserve">]. </w:t>
      </w:r>
    </w:p>
    <w:p w14:paraId="02E7DD00" w14:textId="77777777" w:rsidR="00362E0F" w:rsidRPr="008B250B" w:rsidRDefault="00362E0F">
      <w:pPr>
        <w:jc w:val="both"/>
        <w:rPr>
          <w:sz w:val="20"/>
          <w:szCs w:val="20"/>
          <w:lang w:val="en-US"/>
        </w:rPr>
      </w:pPr>
    </w:p>
    <w:p w14:paraId="1415EC72" w14:textId="77777777" w:rsidR="00362E0F" w:rsidRPr="008B250B" w:rsidRDefault="00362E0F">
      <w:pPr>
        <w:jc w:val="both"/>
        <w:rPr>
          <w:sz w:val="20"/>
          <w:szCs w:val="20"/>
          <w:lang w:val="en-US"/>
        </w:rPr>
      </w:pPr>
    </w:p>
    <w:p w14:paraId="1405BFEE" w14:textId="2DFD0D78" w:rsidR="00362E0F" w:rsidRPr="008B250B" w:rsidRDefault="00000000">
      <w:pPr>
        <w:jc w:val="both"/>
        <w:rPr>
          <w:b/>
          <w:sz w:val="20"/>
          <w:szCs w:val="20"/>
          <w:highlight w:val="green"/>
          <w:u w:val="single"/>
          <w:lang w:val="en-US"/>
        </w:rPr>
      </w:pPr>
      <w:r w:rsidRPr="008B250B">
        <w:rPr>
          <w:lang w:val="en-US"/>
        </w:rPr>
        <w:br w:type="page"/>
      </w:r>
    </w:p>
    <w:p w14:paraId="3BA0BB8B" w14:textId="77777777" w:rsidR="00362E0F" w:rsidRPr="008B250B" w:rsidRDefault="00000000">
      <w:pPr>
        <w:jc w:val="both"/>
        <w:rPr>
          <w:b/>
          <w:sz w:val="20"/>
          <w:szCs w:val="20"/>
          <w:lang w:val="en-US"/>
        </w:rPr>
      </w:pPr>
      <w:r w:rsidRPr="008B250B">
        <w:rPr>
          <w:b/>
          <w:sz w:val="20"/>
          <w:szCs w:val="20"/>
          <w:lang w:val="en-US"/>
        </w:rPr>
        <w:lastRenderedPageBreak/>
        <w:t>References</w:t>
      </w:r>
    </w:p>
    <w:p w14:paraId="2047922C" w14:textId="77777777" w:rsidR="00362E0F" w:rsidRPr="008B250B" w:rsidRDefault="00362E0F">
      <w:pPr>
        <w:jc w:val="both"/>
        <w:rPr>
          <w:b/>
          <w:sz w:val="20"/>
          <w:szCs w:val="20"/>
          <w:lang w:val="en-US"/>
        </w:rPr>
      </w:pPr>
    </w:p>
    <w:p w14:paraId="74BF712E" w14:textId="09295649"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 </w:t>
      </w:r>
      <w:r w:rsidRPr="008B250B">
        <w:rPr>
          <w:lang w:val="en-US"/>
        </w:rPr>
        <w:tab/>
        <w:t xml:space="preserve">A. </w:t>
      </w:r>
      <w:proofErr w:type="spellStart"/>
      <w:r w:rsidRPr="008B250B">
        <w:rPr>
          <w:lang w:val="en-US"/>
        </w:rPr>
        <w:t>Bouchama</w:t>
      </w:r>
      <w:proofErr w:type="spellEnd"/>
      <w:r w:rsidRPr="008B250B">
        <w:rPr>
          <w:lang w:val="en-US"/>
        </w:rPr>
        <w:t xml:space="preserve">, </w:t>
      </w:r>
      <w:r w:rsidRPr="008B250B">
        <w:rPr>
          <w:i/>
          <w:lang w:val="en-US"/>
        </w:rPr>
        <w:t>et al.</w:t>
      </w:r>
      <w:r w:rsidRPr="008B250B">
        <w:rPr>
          <w:lang w:val="en-US"/>
        </w:rPr>
        <w:t xml:space="preserve">, Prognostic Factors in Heat Wave–Related Deaths: A Meta-analysis. </w:t>
      </w:r>
      <w:r w:rsidRPr="008B250B">
        <w:rPr>
          <w:i/>
          <w:lang w:val="en-US"/>
        </w:rPr>
        <w:t xml:space="preserve">Arch. Intern. Med. </w:t>
      </w:r>
      <w:r w:rsidRPr="008B250B">
        <w:rPr>
          <w:b/>
          <w:lang w:val="en-US"/>
        </w:rPr>
        <w:t>167</w:t>
      </w:r>
      <w:r w:rsidRPr="008B250B">
        <w:rPr>
          <w:lang w:val="en-US"/>
        </w:rPr>
        <w:t>, 2170–2176 (2007).</w:t>
      </w:r>
    </w:p>
    <w:p w14:paraId="23B02CD2"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6F65F1B0" w14:textId="43ADFDF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2. </w:t>
      </w:r>
      <w:r w:rsidRPr="008B250B">
        <w:rPr>
          <w:lang w:val="en-US"/>
        </w:rPr>
        <w:tab/>
        <w:t xml:space="preserve">J. </w:t>
      </w:r>
      <w:proofErr w:type="spellStart"/>
      <w:r w:rsidRPr="008B250B">
        <w:rPr>
          <w:lang w:val="en-US"/>
        </w:rPr>
        <w:t>Skarha</w:t>
      </w:r>
      <w:proofErr w:type="spellEnd"/>
      <w:r w:rsidRPr="008B250B">
        <w:rPr>
          <w:lang w:val="en-US"/>
        </w:rPr>
        <w:t xml:space="preserve">, </w:t>
      </w:r>
      <w:r w:rsidRPr="008B250B">
        <w:rPr>
          <w:i/>
          <w:lang w:val="en-US"/>
        </w:rPr>
        <w:t>et al.</w:t>
      </w:r>
      <w:r w:rsidRPr="008B250B">
        <w:rPr>
          <w:lang w:val="en-US"/>
        </w:rPr>
        <w:t xml:space="preserve">, Heat-related mortality in U.S. state and private prisons: A case-crossover analysis. </w:t>
      </w:r>
      <w:r w:rsidRPr="008B250B">
        <w:rPr>
          <w:i/>
          <w:lang w:val="en-US"/>
        </w:rPr>
        <w:t xml:space="preserve">PLOS ONE </w:t>
      </w:r>
      <w:r w:rsidRPr="008B250B">
        <w:rPr>
          <w:b/>
          <w:lang w:val="en-US"/>
        </w:rPr>
        <w:t>18</w:t>
      </w:r>
      <w:r w:rsidRPr="008B250B">
        <w:rPr>
          <w:lang w:val="en-US"/>
        </w:rPr>
        <w:t>, e0281389 (2023).</w:t>
      </w:r>
    </w:p>
    <w:p w14:paraId="2C36A9F9"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34F5D012" w14:textId="3A445F2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3. </w:t>
      </w:r>
      <w:r w:rsidRPr="008B250B">
        <w:rPr>
          <w:lang w:val="en-US"/>
        </w:rPr>
        <w:tab/>
        <w:t xml:space="preserve">A. R. Colucci, D. J. </w:t>
      </w:r>
      <w:proofErr w:type="spellStart"/>
      <w:r w:rsidRPr="008B250B">
        <w:rPr>
          <w:lang w:val="en-US"/>
        </w:rPr>
        <w:t>Vecellio</w:t>
      </w:r>
      <w:proofErr w:type="spellEnd"/>
      <w:r w:rsidRPr="008B250B">
        <w:rPr>
          <w:lang w:val="en-US"/>
        </w:rPr>
        <w:t xml:space="preserve">, M. J. Allen, Thermal (In)equity and incarceration: A necessary nexus for geographers. </w:t>
      </w:r>
      <w:r w:rsidRPr="008B250B">
        <w:rPr>
          <w:i/>
          <w:lang w:val="en-US"/>
        </w:rPr>
        <w:t xml:space="preserve">Environ. Plan. E Nat. Space </w:t>
      </w:r>
      <w:r w:rsidRPr="008B250B">
        <w:rPr>
          <w:b/>
          <w:lang w:val="en-US"/>
        </w:rPr>
        <w:t>6</w:t>
      </w:r>
      <w:r w:rsidRPr="008B250B">
        <w:rPr>
          <w:lang w:val="en-US"/>
        </w:rPr>
        <w:t>, 638–657 (2023).</w:t>
      </w:r>
    </w:p>
    <w:p w14:paraId="157F9C54"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53C0201" w14:textId="2BB04CE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4.</w:t>
      </w:r>
      <w:r w:rsidRPr="008B250B">
        <w:rPr>
          <w:lang w:val="en-US"/>
        </w:rPr>
        <w:tab/>
      </w:r>
      <w:r w:rsidR="005340CA" w:rsidRPr="008B250B">
        <w:rPr>
          <w:lang w:val="en-US"/>
        </w:rPr>
        <w:t>Beaty, L. and Snell, T</w:t>
      </w:r>
      <w:r w:rsidR="00040058" w:rsidRPr="008B250B">
        <w:rPr>
          <w:lang w:val="en-US"/>
        </w:rPr>
        <w:t>.,</w:t>
      </w:r>
      <w:r w:rsidR="005340CA" w:rsidRPr="008B250B">
        <w:rPr>
          <w:lang w:val="en-US"/>
        </w:rPr>
        <w:t xml:space="preserve"> </w:t>
      </w:r>
      <w:r w:rsidRPr="008B250B">
        <w:rPr>
          <w:lang w:val="en-US"/>
        </w:rPr>
        <w:t>Survey of Prison Inmates (SPI)</w:t>
      </w:r>
      <w:r w:rsidR="005340CA" w:rsidRPr="008B250B">
        <w:rPr>
          <w:lang w:val="en-US"/>
        </w:rPr>
        <w:t xml:space="preserve"> 2016</w:t>
      </w:r>
      <w:r w:rsidRPr="008B250B">
        <w:rPr>
          <w:lang w:val="en-US"/>
        </w:rPr>
        <w:t xml:space="preserve">. </w:t>
      </w:r>
      <w:r w:rsidRPr="008B250B">
        <w:rPr>
          <w:i/>
          <w:lang w:val="en-US"/>
        </w:rPr>
        <w:t>Bur. Justice Stat.</w:t>
      </w:r>
      <w:r w:rsidRPr="008B250B">
        <w:rPr>
          <w:lang w:val="en-US"/>
        </w:rPr>
        <w:t xml:space="preserve"> </w:t>
      </w:r>
      <w:r w:rsidR="005340CA" w:rsidRPr="008B250B">
        <w:rPr>
          <w:lang w:val="en-US"/>
        </w:rPr>
        <w:t xml:space="preserve">Accessed </w:t>
      </w:r>
      <w:r w:rsidRPr="008B250B">
        <w:rPr>
          <w:lang w:val="en-US"/>
        </w:rPr>
        <w:t>July 10, 2023</w:t>
      </w:r>
      <w:r w:rsidR="005340CA" w:rsidRPr="008B250B">
        <w:rPr>
          <w:lang w:val="en-US"/>
        </w:rPr>
        <w:t xml:space="preserve"> https://bjs.ojp.gov/data-collection/survey-prison-inmates-spi</w:t>
      </w:r>
    </w:p>
    <w:p w14:paraId="3341D8A8"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7A25B46E" w14:textId="125D4DA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5. </w:t>
      </w:r>
      <w:r w:rsidRPr="008B250B">
        <w:rPr>
          <w:lang w:val="en-US"/>
        </w:rPr>
        <w:tab/>
      </w:r>
      <w:r w:rsidR="005340CA" w:rsidRPr="008B250B">
        <w:rPr>
          <w:lang w:val="en-US"/>
        </w:rPr>
        <w:t>US Energy Information Agency</w:t>
      </w:r>
      <w:r w:rsidR="00040058" w:rsidRPr="008B250B">
        <w:rPr>
          <w:lang w:val="en-US"/>
        </w:rPr>
        <w:t>,</w:t>
      </w:r>
      <w:r w:rsidR="005340CA" w:rsidRPr="008B250B">
        <w:rPr>
          <w:lang w:val="en-US"/>
        </w:rPr>
        <w:t xml:space="preserve"> </w:t>
      </w:r>
      <w:r w:rsidRPr="008B250B">
        <w:rPr>
          <w:lang w:val="en-US"/>
        </w:rPr>
        <w:t>Nearly 90% of U.S. households used air conditioning in 2020 (</w:t>
      </w:r>
      <w:r w:rsidR="005340CA" w:rsidRPr="008B250B">
        <w:rPr>
          <w:lang w:val="en-US"/>
        </w:rPr>
        <w:t>MAY 31, 2022</w:t>
      </w:r>
      <w:r w:rsidRPr="008B250B">
        <w:rPr>
          <w:lang w:val="en-US"/>
        </w:rPr>
        <w:t>).</w:t>
      </w:r>
      <w:r w:rsidR="005340CA" w:rsidRPr="008B250B">
        <w:rPr>
          <w:lang w:val="en-US"/>
        </w:rPr>
        <w:t xml:space="preserve"> https://www.eia.gov/todayinenergy/detail.php?id=52558</w:t>
      </w:r>
      <w:r w:rsidR="00040058" w:rsidRPr="008B250B">
        <w:rPr>
          <w:lang w:val="en-US"/>
        </w:rPr>
        <w:t xml:space="preserve"> Accessed July 10, 2023</w:t>
      </w:r>
    </w:p>
    <w:p w14:paraId="42CE9C25"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1387D886" w14:textId="17886F3B"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6.</w:t>
      </w:r>
      <w:r w:rsidRPr="008B250B">
        <w:rPr>
          <w:lang w:val="en-US"/>
        </w:rPr>
        <w:tab/>
      </w:r>
      <w:r w:rsidR="005340CA" w:rsidRPr="008B250B">
        <w:rPr>
          <w:lang w:val="en-US"/>
        </w:rPr>
        <w:t>U.S. Department of Homeland Security</w:t>
      </w:r>
      <w:r w:rsidR="00040058" w:rsidRPr="008B250B">
        <w:rPr>
          <w:lang w:val="en-US"/>
        </w:rPr>
        <w:t>,</w:t>
      </w:r>
      <w:r w:rsidR="005340CA" w:rsidRPr="008B250B">
        <w:rPr>
          <w:lang w:val="en-US"/>
        </w:rPr>
        <w:t xml:space="preserve"> </w:t>
      </w:r>
      <w:r w:rsidRPr="008B250B">
        <w:rPr>
          <w:lang w:val="en-US"/>
        </w:rPr>
        <w:t>HIFLD Open Data</w:t>
      </w:r>
      <w:r w:rsidR="005340CA" w:rsidRPr="008B250B">
        <w:rPr>
          <w:lang w:val="en-US"/>
        </w:rPr>
        <w:t>. https://hifld-geoplatform.opendata.arcgis.com</w:t>
      </w:r>
      <w:r w:rsidRPr="008B250B">
        <w:rPr>
          <w:lang w:val="en-US"/>
        </w:rPr>
        <w:t xml:space="preserve"> </w:t>
      </w:r>
      <w:r w:rsidR="00040058" w:rsidRPr="008B250B">
        <w:rPr>
          <w:lang w:val="en-US"/>
        </w:rPr>
        <w:t>Accessed July 10, 2023</w:t>
      </w:r>
    </w:p>
    <w:p w14:paraId="27E986E0"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D8A4A32" w14:textId="681FEC12" w:rsidR="00362E0F" w:rsidRPr="008B250B" w:rsidRDefault="00000000" w:rsidP="00040058">
      <w:pPr>
        <w:widowControl w:val="0"/>
        <w:pBdr>
          <w:top w:val="nil"/>
          <w:left w:val="nil"/>
          <w:bottom w:val="nil"/>
          <w:right w:val="nil"/>
          <w:between w:val="nil"/>
        </w:pBdr>
        <w:spacing w:line="240" w:lineRule="auto"/>
        <w:ind w:left="624" w:hanging="624"/>
        <w:rPr>
          <w:lang w:val="en-US"/>
        </w:rPr>
      </w:pPr>
      <w:r w:rsidRPr="008B250B">
        <w:rPr>
          <w:lang w:val="en-US"/>
        </w:rPr>
        <w:t xml:space="preserve">7. </w:t>
      </w:r>
      <w:r w:rsidRPr="008B250B">
        <w:rPr>
          <w:lang w:val="en-US"/>
        </w:rPr>
        <w:tab/>
      </w:r>
      <w:r w:rsidR="00040058" w:rsidRPr="008B250B">
        <w:rPr>
          <w:lang w:val="en-US"/>
        </w:rPr>
        <w:t xml:space="preserve">Santucci, J. and Aguilar, M., </w:t>
      </w:r>
      <w:r w:rsidRPr="008B250B">
        <w:rPr>
          <w:lang w:val="en-US"/>
        </w:rPr>
        <w:t>Most US states don’t have universal air conditioning in prisons. Climate change, heat waves are making it “torture”</w:t>
      </w:r>
      <w:r w:rsidR="00040058" w:rsidRPr="008B250B">
        <w:rPr>
          <w:lang w:val="en-US"/>
        </w:rPr>
        <w:t xml:space="preserve">. </w:t>
      </w:r>
      <w:r w:rsidR="00040058" w:rsidRPr="008B250B">
        <w:rPr>
          <w:i/>
          <w:iCs/>
          <w:lang w:val="en-US"/>
        </w:rPr>
        <w:t>USA Today</w:t>
      </w:r>
      <w:r w:rsidR="00040058" w:rsidRPr="008B250B">
        <w:rPr>
          <w:lang w:val="en-US"/>
        </w:rPr>
        <w:t>.</w:t>
      </w:r>
      <w:r w:rsidRPr="008B250B">
        <w:rPr>
          <w:lang w:val="en-US"/>
        </w:rPr>
        <w:t xml:space="preserve"> </w:t>
      </w:r>
      <w:r w:rsidR="00040058" w:rsidRPr="008B250B">
        <w:rPr>
          <w:lang w:val="en-US"/>
        </w:rPr>
        <w:t>(Sep. 12, 2020). https://www.usatoday.com/story/news/nation/2022/09/12/prisons-air-conditioning-climate-change-heat-waves/10158499002/?gnt-cfr=1 Accessed July 10, 2023</w:t>
      </w:r>
    </w:p>
    <w:p w14:paraId="566C0D0F" w14:textId="77777777" w:rsidR="00040058" w:rsidRPr="008B250B" w:rsidRDefault="00040058" w:rsidP="00040058">
      <w:pPr>
        <w:widowControl w:val="0"/>
        <w:pBdr>
          <w:top w:val="nil"/>
          <w:left w:val="nil"/>
          <w:bottom w:val="nil"/>
          <w:right w:val="nil"/>
          <w:between w:val="nil"/>
        </w:pBdr>
        <w:spacing w:line="240" w:lineRule="auto"/>
        <w:ind w:left="624" w:hanging="624"/>
        <w:rPr>
          <w:lang w:val="en-US"/>
        </w:rPr>
      </w:pPr>
    </w:p>
    <w:p w14:paraId="1D4D3EE0" w14:textId="2581FB27"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8. </w:t>
      </w:r>
      <w:r w:rsidRPr="008B250B">
        <w:rPr>
          <w:lang w:val="en-US"/>
        </w:rPr>
        <w:tab/>
      </w:r>
      <w:r w:rsidR="00040058" w:rsidRPr="008B250B">
        <w:rPr>
          <w:lang w:val="en-US"/>
        </w:rPr>
        <w:t xml:space="preserve">Jones, Alexi., </w:t>
      </w:r>
      <w:r w:rsidRPr="008B250B">
        <w:rPr>
          <w:lang w:val="en-US"/>
        </w:rPr>
        <w:t>Cruel and unusual punishment: When states don’t provide air conditioning in prison</w:t>
      </w:r>
      <w:r w:rsidR="00040058" w:rsidRPr="008B250B">
        <w:rPr>
          <w:lang w:val="en-US"/>
        </w:rPr>
        <w:t xml:space="preserve">. </w:t>
      </w:r>
      <w:r w:rsidR="00040058" w:rsidRPr="008B250B">
        <w:rPr>
          <w:i/>
          <w:iCs/>
          <w:lang w:val="en-US"/>
        </w:rPr>
        <w:t>Prison Policy Initiative</w:t>
      </w:r>
      <w:r w:rsidR="00040058" w:rsidRPr="008B250B">
        <w:rPr>
          <w:lang w:val="en-US"/>
        </w:rPr>
        <w:t xml:space="preserve">. (June 18, 2019). Accessed </w:t>
      </w:r>
      <w:r w:rsidRPr="008B250B">
        <w:rPr>
          <w:lang w:val="en-US"/>
        </w:rPr>
        <w:t>July 10, 2023</w:t>
      </w:r>
      <w:r w:rsidR="00040058" w:rsidRPr="008B250B">
        <w:rPr>
          <w:lang w:val="en-US"/>
        </w:rPr>
        <w:t xml:space="preserve"> </w:t>
      </w:r>
    </w:p>
    <w:p w14:paraId="182EF390" w14:textId="52BEADDC" w:rsidR="00040058" w:rsidRPr="008B250B" w:rsidRDefault="00040058" w:rsidP="00040058">
      <w:pPr>
        <w:widowControl w:val="0"/>
        <w:pBdr>
          <w:top w:val="nil"/>
          <w:left w:val="nil"/>
          <w:bottom w:val="nil"/>
          <w:right w:val="nil"/>
          <w:between w:val="nil"/>
        </w:pBdr>
        <w:spacing w:line="240" w:lineRule="auto"/>
        <w:ind w:left="624"/>
        <w:rPr>
          <w:lang w:val="en-US"/>
        </w:rPr>
      </w:pPr>
      <w:r w:rsidRPr="008B250B">
        <w:rPr>
          <w:lang w:val="en-US"/>
        </w:rPr>
        <w:t>https://www.prisonpolicy.org/blog/2019/06/18/air-conditioning/</w:t>
      </w:r>
    </w:p>
    <w:p w14:paraId="58D40B8D"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3771E1A1" w14:textId="4C1C02C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9. </w:t>
      </w:r>
      <w:r w:rsidRPr="008B250B">
        <w:rPr>
          <w:lang w:val="en-US"/>
        </w:rPr>
        <w:tab/>
        <w:t>D. Holt, Heat in US Prisons and Jails: Corrections and the Challenge of Climate Change</w:t>
      </w:r>
      <w:r w:rsidR="00040058" w:rsidRPr="008B250B">
        <w:rPr>
          <w:lang w:val="en-US"/>
        </w:rPr>
        <w:t xml:space="preserve">, Sabin Center f0r Climate Change Law </w:t>
      </w:r>
      <w:r w:rsidRPr="008B250B">
        <w:rPr>
          <w:lang w:val="en-US"/>
        </w:rPr>
        <w:t xml:space="preserve">(2015) https:/doi.org/10.2139/ssrn.2667260 </w:t>
      </w:r>
    </w:p>
    <w:p w14:paraId="540F65C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E9B78E" w14:textId="13B9284D"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10. </w:t>
      </w:r>
      <w:r w:rsidRPr="008B250B">
        <w:rPr>
          <w:lang w:val="en-US"/>
        </w:rPr>
        <w:tab/>
        <w:t xml:space="preserve">J. </w:t>
      </w:r>
      <w:proofErr w:type="spellStart"/>
      <w:r w:rsidRPr="008B250B">
        <w:rPr>
          <w:lang w:val="en-US"/>
        </w:rPr>
        <w:t>Skarha</w:t>
      </w:r>
      <w:proofErr w:type="spellEnd"/>
      <w:r w:rsidRPr="008B250B">
        <w:rPr>
          <w:lang w:val="en-US"/>
        </w:rPr>
        <w:t xml:space="preserve">, M. Peterson, J. D. Rich, D. </w:t>
      </w:r>
      <w:proofErr w:type="spellStart"/>
      <w:r w:rsidRPr="008B250B">
        <w:rPr>
          <w:lang w:val="en-US"/>
        </w:rPr>
        <w:t>Dosa</w:t>
      </w:r>
      <w:proofErr w:type="spellEnd"/>
      <w:r w:rsidRPr="008B250B">
        <w:rPr>
          <w:lang w:val="en-US"/>
        </w:rPr>
        <w:t xml:space="preserve">, An Overlooked Crisis: Extreme Temperature Exposures in Incarceration Settings. </w:t>
      </w:r>
      <w:r w:rsidRPr="008B250B">
        <w:rPr>
          <w:i/>
          <w:lang w:val="en-US"/>
        </w:rPr>
        <w:t xml:space="preserve">Am. J. Public Health </w:t>
      </w:r>
      <w:r w:rsidRPr="008B250B">
        <w:rPr>
          <w:b/>
          <w:lang w:val="en-US"/>
        </w:rPr>
        <w:t>110</w:t>
      </w:r>
      <w:r w:rsidRPr="008B250B">
        <w:rPr>
          <w:lang w:val="en-US"/>
        </w:rPr>
        <w:t>, S41–S42 (2020).</w:t>
      </w:r>
    </w:p>
    <w:p w14:paraId="29DD0F7B"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6F3382CC" w14:textId="5249B396"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11. </w:t>
      </w:r>
      <w:r w:rsidRPr="008B250B">
        <w:rPr>
          <w:lang w:val="en-US"/>
        </w:rPr>
        <w:tab/>
        <w:t>USGCRP, “Fourth National Climate Assessment”</w:t>
      </w:r>
      <w:r w:rsidR="00040058" w:rsidRPr="008B250B">
        <w:rPr>
          <w:lang w:val="en-US"/>
        </w:rPr>
        <w:t xml:space="preserve">, </w:t>
      </w:r>
      <w:r w:rsidRPr="008B250B">
        <w:rPr>
          <w:i/>
          <w:iCs/>
          <w:lang w:val="en-US"/>
        </w:rPr>
        <w:t>U.S. Global Change Research Program</w:t>
      </w:r>
      <w:r w:rsidRPr="008B250B">
        <w:rPr>
          <w:lang w:val="en-US"/>
        </w:rPr>
        <w:t>, Washington, DC</w:t>
      </w:r>
      <w:r w:rsidR="00040058" w:rsidRPr="008B250B">
        <w:rPr>
          <w:lang w:val="en-US"/>
        </w:rPr>
        <w:t xml:space="preserve"> (</w:t>
      </w:r>
      <w:r w:rsidRPr="008B250B">
        <w:rPr>
          <w:lang w:val="en-US"/>
        </w:rPr>
        <w:t>2018).</w:t>
      </w:r>
    </w:p>
    <w:p w14:paraId="47F2B779"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2DBF80" w14:textId="5DE7045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12. </w:t>
      </w:r>
      <w:r w:rsidRPr="008B250B">
        <w:rPr>
          <w:lang w:val="en-US"/>
        </w:rPr>
        <w:tab/>
      </w:r>
      <w:proofErr w:type="spellStart"/>
      <w:r w:rsidR="00040058" w:rsidRPr="008B250B">
        <w:rPr>
          <w:lang w:val="en-US"/>
        </w:rPr>
        <w:t>Jacklitsch</w:t>
      </w:r>
      <w:proofErr w:type="spellEnd"/>
      <w:r w:rsidR="00040058" w:rsidRPr="008B250B">
        <w:rPr>
          <w:lang w:val="en-US"/>
        </w:rPr>
        <w:t xml:space="preserve">, B. </w:t>
      </w:r>
      <w:r w:rsidR="00040058" w:rsidRPr="008B250B">
        <w:rPr>
          <w:i/>
          <w:iCs/>
          <w:lang w:val="en-US"/>
        </w:rPr>
        <w:t>et al.</w:t>
      </w:r>
      <w:r w:rsidR="00040058" w:rsidRPr="008B250B">
        <w:rPr>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41860D9" w14:textId="2BDC8B5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13. </w:t>
      </w:r>
      <w:r w:rsidRPr="008B250B">
        <w:rPr>
          <w:lang w:val="en-US"/>
        </w:rPr>
        <w:tab/>
        <w:t xml:space="preserve">C. L. Chapman, </w:t>
      </w:r>
      <w:r w:rsidRPr="008B250B">
        <w:rPr>
          <w:i/>
          <w:lang w:val="en-US"/>
        </w:rPr>
        <w:t>et al.</w:t>
      </w:r>
      <w:r w:rsidRPr="008B250B">
        <w:rPr>
          <w:lang w:val="en-US"/>
        </w:rPr>
        <w:t xml:space="preserve">, Occupational heat exposure and the risk of chronic kidney disease of nontraditional origin in the United States. </w:t>
      </w:r>
      <w:r w:rsidRPr="008B250B">
        <w:rPr>
          <w:i/>
          <w:lang w:val="en-US"/>
        </w:rPr>
        <w:t>Am. J. Physiol.-</w:t>
      </w:r>
      <w:proofErr w:type="spellStart"/>
      <w:r w:rsidRPr="008B250B">
        <w:rPr>
          <w:i/>
          <w:lang w:val="en-US"/>
        </w:rPr>
        <w:t>Regul</w:t>
      </w:r>
      <w:proofErr w:type="spellEnd"/>
      <w:r w:rsidRPr="008B250B">
        <w:rPr>
          <w:i/>
          <w:lang w:val="en-US"/>
        </w:rPr>
        <w:t xml:space="preserve">. </w:t>
      </w:r>
      <w:proofErr w:type="spellStart"/>
      <w:r w:rsidRPr="008B250B">
        <w:rPr>
          <w:i/>
          <w:lang w:val="en-US"/>
        </w:rPr>
        <w:t>Integr</w:t>
      </w:r>
      <w:proofErr w:type="spellEnd"/>
      <w:r w:rsidRPr="008B250B">
        <w:rPr>
          <w:i/>
          <w:lang w:val="en-US"/>
        </w:rPr>
        <w:t xml:space="preserve">. Comp. Physiol. </w:t>
      </w:r>
      <w:r w:rsidRPr="008B250B">
        <w:rPr>
          <w:b/>
          <w:lang w:val="en-US"/>
        </w:rPr>
        <w:t>321</w:t>
      </w:r>
      <w:r w:rsidRPr="008B250B">
        <w:rPr>
          <w:lang w:val="en-US"/>
        </w:rPr>
        <w:t>, R141–R151 (2021).</w:t>
      </w:r>
    </w:p>
    <w:p w14:paraId="206DDFB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76484C61" w14:textId="659D0C0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14. </w:t>
      </w:r>
      <w:r w:rsidRPr="008B250B">
        <w:rPr>
          <w:lang w:val="en-US"/>
        </w:rPr>
        <w:tab/>
        <w:t>N. C. P. Center, NOAA’s Climate Prediction Center (July 17, 2023).</w:t>
      </w:r>
    </w:p>
    <w:p w14:paraId="5F96F89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EA7267D" w14:textId="0CD40D78"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15. </w:t>
      </w:r>
      <w:r w:rsidRPr="008B250B">
        <w:rPr>
          <w:lang w:val="en-US"/>
        </w:rPr>
        <w:tab/>
      </w:r>
      <w:r w:rsidR="00040058" w:rsidRPr="008B250B">
        <w:rPr>
          <w:lang w:val="en-US"/>
        </w:rPr>
        <w:t xml:space="preserve">C. Daly, J. I. Smith, K. V. Olson, Mapping Atmospheric Moisture </w:t>
      </w:r>
      <w:proofErr w:type="spellStart"/>
      <w:r w:rsidR="00040058" w:rsidRPr="008B250B">
        <w:rPr>
          <w:lang w:val="en-US"/>
        </w:rPr>
        <w:t>Climatologies</w:t>
      </w:r>
      <w:proofErr w:type="spellEnd"/>
      <w:r w:rsidR="00040058" w:rsidRPr="008B250B">
        <w:rPr>
          <w:lang w:val="en-US"/>
        </w:rPr>
        <w:t xml:space="preserve"> across the </w:t>
      </w:r>
      <w:r w:rsidR="00040058" w:rsidRPr="008B250B">
        <w:rPr>
          <w:lang w:val="en-US"/>
        </w:rPr>
        <w:lastRenderedPageBreak/>
        <w:t xml:space="preserve">Conterminous United States. </w:t>
      </w:r>
      <w:r w:rsidR="00040058" w:rsidRPr="008B250B">
        <w:rPr>
          <w:i/>
          <w:lang w:val="en-US"/>
        </w:rPr>
        <w:t xml:space="preserve">PLOS ONE </w:t>
      </w:r>
      <w:r w:rsidR="00040058" w:rsidRPr="008B250B">
        <w:rPr>
          <w:b/>
          <w:lang w:val="en-US"/>
        </w:rPr>
        <w:t>10</w:t>
      </w:r>
      <w:r w:rsidR="00040058" w:rsidRPr="008B250B">
        <w:rPr>
          <w:lang w:val="en-US"/>
        </w:rPr>
        <w:t>, e0141140 (2015).</w:t>
      </w:r>
    </w:p>
    <w:p w14:paraId="351DC75E"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552B1C29" w14:textId="7C29ED3C" w:rsidR="00651AA0"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16. </w:t>
      </w:r>
      <w:r w:rsidRPr="008B250B">
        <w:rPr>
          <w:lang w:val="en-US"/>
        </w:rPr>
        <w:tab/>
      </w:r>
      <w:r w:rsidR="00040058" w:rsidRPr="008B250B">
        <w:rPr>
          <w:lang w:val="en-US"/>
        </w:rPr>
        <w:t xml:space="preserve">National Weather Service, </w:t>
      </w:r>
      <w:r w:rsidRPr="008B250B">
        <w:rPr>
          <w:lang w:val="en-US"/>
        </w:rPr>
        <w:t>Heat Index Equation</w:t>
      </w:r>
      <w:r w:rsidR="00040058" w:rsidRPr="008B250B">
        <w:rPr>
          <w:lang w:val="en-US"/>
        </w:rPr>
        <w:t xml:space="preserve">, https://www.wpc.ncep.noaa.gov/html/heatindex_equation.shtml </w:t>
      </w:r>
      <w:proofErr w:type="spellStart"/>
      <w:r w:rsidR="00040058" w:rsidRPr="008B250B">
        <w:rPr>
          <w:lang w:val="en-US"/>
        </w:rPr>
        <w:t>Accesssed</w:t>
      </w:r>
      <w:proofErr w:type="spellEnd"/>
      <w:r w:rsidR="00040058" w:rsidRPr="008B250B">
        <w:rPr>
          <w:lang w:val="en-US"/>
        </w:rPr>
        <w:t xml:space="preserve"> </w:t>
      </w:r>
      <w:r w:rsidRPr="008B250B">
        <w:rPr>
          <w:lang w:val="en-US"/>
        </w:rPr>
        <w:t>July 10, 2023).</w:t>
      </w:r>
    </w:p>
    <w:p w14:paraId="66A66EA5" w14:textId="77777777" w:rsidR="00651AA0" w:rsidRDefault="00651AA0">
      <w:pPr>
        <w:widowControl w:val="0"/>
        <w:pBdr>
          <w:top w:val="nil"/>
          <w:left w:val="nil"/>
          <w:bottom w:val="nil"/>
          <w:right w:val="nil"/>
          <w:between w:val="nil"/>
        </w:pBdr>
        <w:spacing w:line="240" w:lineRule="auto"/>
        <w:ind w:left="624" w:hanging="624"/>
        <w:rPr>
          <w:lang w:val="en-US"/>
        </w:rPr>
      </w:pPr>
    </w:p>
    <w:p w14:paraId="7AE0DCB1" w14:textId="72993FD2" w:rsidR="00651AA0" w:rsidRDefault="00651AA0">
      <w:pPr>
        <w:widowControl w:val="0"/>
        <w:pBdr>
          <w:top w:val="nil"/>
          <w:left w:val="nil"/>
          <w:bottom w:val="nil"/>
          <w:right w:val="nil"/>
          <w:between w:val="nil"/>
        </w:pBdr>
        <w:spacing w:line="240" w:lineRule="auto"/>
        <w:ind w:left="624" w:hanging="624"/>
        <w:rPr>
          <w:lang w:val="en-US"/>
        </w:rPr>
      </w:pPr>
      <w:r>
        <w:rPr>
          <w:lang w:val="en-US"/>
        </w:rPr>
        <w:t xml:space="preserve">17. U.S. Department of Justice, Office of Justice Programs Bureau of Justice Statistics. Prisoners in 2021 – Statistical Tables. </w:t>
      </w:r>
      <w:hyperlink r:id="rId8" w:history="1">
        <w:r w:rsidR="00A71671" w:rsidRPr="00542329">
          <w:rPr>
            <w:rStyle w:val="Hyperlink"/>
            <w:lang w:val="en-US"/>
          </w:rPr>
          <w:t>https://bjs.ojp.gov/sites/g/files/xyckuh236/files/media/document/p21st.pdf</w:t>
        </w:r>
      </w:hyperlink>
    </w:p>
    <w:p w14:paraId="05DBAF41" w14:textId="77777777" w:rsidR="00A71671" w:rsidRDefault="00A71671">
      <w:pPr>
        <w:widowControl w:val="0"/>
        <w:pBdr>
          <w:top w:val="nil"/>
          <w:left w:val="nil"/>
          <w:bottom w:val="nil"/>
          <w:right w:val="nil"/>
          <w:between w:val="nil"/>
        </w:pBdr>
        <w:spacing w:line="240" w:lineRule="auto"/>
        <w:ind w:left="624" w:hanging="624"/>
        <w:rPr>
          <w:lang w:val="en-US"/>
        </w:rPr>
      </w:pPr>
    </w:p>
    <w:p w14:paraId="317F145C" w14:textId="150FA7D9" w:rsidR="00A71671" w:rsidRPr="008B250B" w:rsidRDefault="00A71671">
      <w:pPr>
        <w:widowControl w:val="0"/>
        <w:pBdr>
          <w:top w:val="nil"/>
          <w:left w:val="nil"/>
          <w:bottom w:val="nil"/>
          <w:right w:val="nil"/>
          <w:between w:val="nil"/>
        </w:pBdr>
        <w:spacing w:line="240" w:lineRule="auto"/>
        <w:ind w:left="624" w:hanging="624"/>
        <w:rPr>
          <w:lang w:val="en-US"/>
        </w:rPr>
      </w:pPr>
      <w:r>
        <w:rPr>
          <w:lang w:val="en-US"/>
        </w:rPr>
        <w:t xml:space="preserve">18. </w:t>
      </w:r>
      <w:proofErr w:type="spellStart"/>
      <w:r>
        <w:rPr>
          <w:lang w:val="en-US"/>
        </w:rPr>
        <w:t>Maruschak</w:t>
      </w:r>
      <w:proofErr w:type="spellEnd"/>
      <w:r>
        <w:rPr>
          <w:lang w:val="en-US"/>
        </w:rPr>
        <w:t xml:space="preserve">, L.M. </w:t>
      </w:r>
      <w:r>
        <w:rPr>
          <w:i/>
          <w:iCs/>
          <w:lang w:val="en-US"/>
        </w:rPr>
        <w:t>et al.</w:t>
      </w:r>
      <w:r>
        <w:rPr>
          <w:lang w:val="en-US"/>
        </w:rPr>
        <w:t xml:space="preserve">, Indicators of Mental Health Problems Reported by Prisoners. U.S. Department of Justice, Office of Justice Programs Bureau of Justice Statistics. </w:t>
      </w:r>
      <w:r w:rsidRPr="00A71671">
        <w:rPr>
          <w:lang w:val="en-US"/>
        </w:rPr>
        <w:t>https://bjs.ojp.gov/sites/g/files/xyckuh236/files/media/document/imhprpspi16st.pdf</w:t>
      </w:r>
    </w:p>
    <w:p w14:paraId="6CD33206" w14:textId="77777777" w:rsidR="0074244A" w:rsidRDefault="0074244A" w:rsidP="008B250B">
      <w:pPr>
        <w:widowControl w:val="0"/>
        <w:pBdr>
          <w:top w:val="nil"/>
          <w:left w:val="nil"/>
          <w:bottom w:val="nil"/>
          <w:right w:val="nil"/>
          <w:between w:val="nil"/>
        </w:pBdr>
        <w:spacing w:line="240" w:lineRule="auto"/>
        <w:ind w:left="624" w:hanging="624"/>
        <w:rPr>
          <w:lang w:val="en-US"/>
        </w:rPr>
        <w:sectPr w:rsidR="0074244A" w:rsidSect="00ED18C1">
          <w:footerReference w:type="default" r:id="rId9"/>
          <w:pgSz w:w="12240" w:h="15840"/>
          <w:pgMar w:top="1440" w:right="1440" w:bottom="1440" w:left="1440" w:header="720" w:footer="720" w:gutter="0"/>
          <w:cols w:space="720"/>
          <w:docGrid w:linePitch="299"/>
        </w:sectPr>
      </w:pPr>
    </w:p>
    <w:p w14:paraId="655D1E09" w14:textId="72A0EF39" w:rsidR="00362E0F" w:rsidRPr="008B250B" w:rsidRDefault="00362E0F">
      <w:pPr>
        <w:jc w:val="both"/>
        <w:rPr>
          <w:b/>
          <w:sz w:val="20"/>
          <w:szCs w:val="20"/>
          <w:lang w:val="en-US"/>
        </w:rPr>
      </w:pPr>
    </w:p>
    <w:p w14:paraId="40562BB1" w14:textId="1793E412" w:rsidR="00362E0F" w:rsidRPr="008B250B" w:rsidRDefault="00362E0F">
      <w:pPr>
        <w:jc w:val="center"/>
        <w:rPr>
          <w:b/>
          <w:sz w:val="20"/>
          <w:szCs w:val="20"/>
          <w:lang w:val="en-US"/>
        </w:rPr>
      </w:pPr>
    </w:p>
    <w:p w14:paraId="061284BF" w14:textId="0D1D3E37" w:rsidR="00362E0F" w:rsidRPr="008B250B" w:rsidRDefault="00ED18C1" w:rsidP="00ED18C1">
      <w:pPr>
        <w:rPr>
          <w:b/>
          <w:sz w:val="20"/>
          <w:szCs w:val="20"/>
          <w:lang w:val="en-US"/>
        </w:rPr>
      </w:pPr>
      <w:r w:rsidRPr="008B250B">
        <w:rPr>
          <w:b/>
          <w:sz w:val="20"/>
          <w:szCs w:val="20"/>
          <w:lang w:val="en-US"/>
        </w:rPr>
        <w:t>Figures</w:t>
      </w:r>
    </w:p>
    <w:p w14:paraId="1DAA22F7" w14:textId="23064051" w:rsidR="00ED18C1" w:rsidRPr="008B250B" w:rsidRDefault="00930D92">
      <w:pPr>
        <w:jc w:val="center"/>
        <w:rPr>
          <w:b/>
          <w:sz w:val="20"/>
          <w:szCs w:val="20"/>
          <w:lang w:val="en-US"/>
        </w:rPr>
      </w:pPr>
      <w:r w:rsidRPr="008B250B">
        <w:rPr>
          <w:b/>
          <w:noProof/>
          <w:sz w:val="20"/>
          <w:szCs w:val="20"/>
          <w:lang w:val="en-US"/>
        </w:rPr>
        <w:drawing>
          <wp:inline distT="0" distB="0" distL="0" distR="0" wp14:anchorId="297C7244" wp14:editId="375243D9">
            <wp:extent cx="8190097" cy="5508171"/>
            <wp:effectExtent l="0" t="0" r="0" b="381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0">
                      <a:extLst>
                        <a:ext uri="{28A0092B-C50C-407E-A947-70E740481C1C}">
                          <a14:useLocalDpi xmlns:a14="http://schemas.microsoft.com/office/drawing/2010/main" val="0"/>
                        </a:ext>
                      </a:extLst>
                    </a:blip>
                    <a:srcRect t="2470" b="2470"/>
                    <a:stretch>
                      <a:fillRect/>
                    </a:stretch>
                  </pic:blipFill>
                  <pic:spPr>
                    <a:xfrm>
                      <a:off x="0" y="0"/>
                      <a:ext cx="8233713" cy="5537504"/>
                    </a:xfrm>
                    <a:prstGeom prst="rect">
                      <a:avLst/>
                    </a:prstGeom>
                    <a:ln/>
                  </pic:spPr>
                </pic:pic>
              </a:graphicData>
            </a:graphic>
          </wp:inline>
        </w:drawing>
      </w:r>
    </w:p>
    <w:p w14:paraId="2546FE86" w14:textId="77777777" w:rsidR="00ED18C1" w:rsidRPr="008B250B" w:rsidRDefault="00ED18C1">
      <w:pPr>
        <w:jc w:val="center"/>
        <w:rPr>
          <w:b/>
          <w:sz w:val="20"/>
          <w:szCs w:val="20"/>
          <w:lang w:val="en-US"/>
        </w:rPr>
      </w:pPr>
    </w:p>
    <w:p w14:paraId="0969A719" w14:textId="77777777" w:rsidR="00ED18C1" w:rsidRPr="008B250B" w:rsidRDefault="00ED18C1">
      <w:pPr>
        <w:jc w:val="center"/>
        <w:rPr>
          <w:b/>
          <w:sz w:val="20"/>
          <w:szCs w:val="20"/>
          <w:lang w:val="en-US"/>
        </w:rPr>
      </w:pPr>
    </w:p>
    <w:p w14:paraId="34B090E7" w14:textId="770FBF4A" w:rsidR="00ED18C1" w:rsidRPr="008B250B" w:rsidRDefault="00ED18C1">
      <w:pPr>
        <w:jc w:val="both"/>
        <w:rPr>
          <w:b/>
          <w:sz w:val="20"/>
          <w:szCs w:val="20"/>
          <w:lang w:val="en-US"/>
        </w:rPr>
      </w:pPr>
      <w:r w:rsidRPr="008B250B">
        <w:rPr>
          <w:b/>
          <w:sz w:val="20"/>
          <w:szCs w:val="20"/>
          <w:lang w:val="en-US"/>
        </w:rPr>
        <w:t xml:space="preserve">Figure 1. </w:t>
      </w:r>
      <w:r w:rsidRPr="008B250B">
        <w:rPr>
          <w:bCs/>
          <w:sz w:val="20"/>
          <w:szCs w:val="20"/>
          <w:lang w:val="en-US"/>
        </w:rPr>
        <w:t>Mean annual exposure during 2016 - 2020 to dangerous humid</w:t>
      </w:r>
      <w:r w:rsidR="009B7824" w:rsidRPr="008B250B">
        <w:rPr>
          <w:bCs/>
          <w:sz w:val="20"/>
          <w:szCs w:val="20"/>
          <w:lang w:val="en-US"/>
        </w:rPr>
        <w:t xml:space="preserve"> </w:t>
      </w:r>
      <w:r w:rsidRPr="008B250B">
        <w:rPr>
          <w:bCs/>
          <w:sz w:val="20"/>
          <w:szCs w:val="20"/>
          <w:lang w:val="en-US"/>
        </w:rPr>
        <w:t xml:space="preserve">heat in the continental United States, measured by: (a) the number of person-days </w:t>
      </w:r>
      <w:proofErr w:type="spellStart"/>
      <w:r w:rsidRPr="008B250B">
        <w:rPr>
          <w:bCs/>
          <w:sz w:val="20"/>
          <w:szCs w:val="20"/>
          <w:lang w:val="en-US"/>
        </w:rPr>
        <w:t>WBGTmax</w:t>
      </w:r>
      <w:proofErr w:type="spellEnd"/>
      <w:r w:rsidRPr="008B250B">
        <w:rPr>
          <w:bCs/>
          <w:sz w:val="20"/>
          <w:szCs w:val="20"/>
          <w:lang w:val="en-US"/>
        </w:rPr>
        <w:t xml:space="preserve"> exceeded 28°C for incarcerated people state and carceral facility type; and (b) the number of days </w:t>
      </w:r>
      <w:proofErr w:type="spellStart"/>
      <w:r w:rsidRPr="008B250B">
        <w:rPr>
          <w:bCs/>
          <w:sz w:val="20"/>
          <w:szCs w:val="20"/>
          <w:lang w:val="en-US"/>
        </w:rPr>
        <w:t>WBGTmax</w:t>
      </w:r>
      <w:proofErr w:type="spellEnd"/>
      <w:r w:rsidRPr="008B250B">
        <w:rPr>
          <w:bCs/>
          <w:sz w:val="20"/>
          <w:szCs w:val="20"/>
          <w:lang w:val="en-US"/>
        </w:rPr>
        <w:t xml:space="preserve"> exceeded 28°C for each carceral facility.</w:t>
      </w:r>
    </w:p>
    <w:p w14:paraId="4A0278EC" w14:textId="77777777" w:rsidR="00ED18C1" w:rsidRPr="008B250B" w:rsidRDefault="00ED18C1">
      <w:pPr>
        <w:jc w:val="both"/>
        <w:rPr>
          <w:b/>
          <w:sz w:val="20"/>
          <w:szCs w:val="20"/>
          <w:lang w:val="en-US"/>
        </w:rPr>
      </w:pPr>
    </w:p>
    <w:p w14:paraId="18F1BC3E" w14:textId="77777777" w:rsidR="00ED18C1" w:rsidRPr="008B250B" w:rsidRDefault="00ED18C1">
      <w:pPr>
        <w:jc w:val="both"/>
        <w:rPr>
          <w:b/>
          <w:sz w:val="20"/>
          <w:szCs w:val="20"/>
          <w:lang w:val="en-US"/>
        </w:rPr>
      </w:pPr>
    </w:p>
    <w:p w14:paraId="09BAF821" w14:textId="64CDC195" w:rsidR="00ED18C1" w:rsidRPr="008B250B" w:rsidRDefault="00ED18C1" w:rsidP="008B250B">
      <w:pPr>
        <w:jc w:val="center"/>
        <w:rPr>
          <w:b/>
          <w:sz w:val="20"/>
          <w:szCs w:val="20"/>
          <w:lang w:val="en-US"/>
        </w:rPr>
      </w:pPr>
      <w:r w:rsidRPr="008B250B">
        <w:rPr>
          <w:b/>
          <w:noProof/>
          <w:sz w:val="20"/>
          <w:szCs w:val="20"/>
          <w:lang w:val="en-US"/>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1">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0F7B4B70" w14:textId="0CCF59F6" w:rsidR="00362E0F" w:rsidRPr="008B250B" w:rsidRDefault="00000000">
      <w:pPr>
        <w:jc w:val="both"/>
        <w:rPr>
          <w:sz w:val="20"/>
          <w:szCs w:val="20"/>
          <w:lang w:val="en-US"/>
        </w:rPr>
      </w:pPr>
      <w:r w:rsidRPr="008B250B">
        <w:rPr>
          <w:b/>
          <w:sz w:val="20"/>
          <w:szCs w:val="20"/>
          <w:lang w:val="en-US"/>
        </w:rPr>
        <w:t xml:space="preserve">Figure 2. </w:t>
      </w:r>
      <w:r w:rsidRPr="008B250B">
        <w:rPr>
          <w:sz w:val="20"/>
          <w:szCs w:val="20"/>
          <w:lang w:val="en-US"/>
        </w:rPr>
        <w:t>(a)</w:t>
      </w:r>
      <w:r w:rsidRPr="008B250B">
        <w:rPr>
          <w:b/>
          <w:sz w:val="20"/>
          <w:szCs w:val="20"/>
          <w:lang w:val="en-US"/>
        </w:rPr>
        <w:t xml:space="preserve"> </w:t>
      </w:r>
      <w:r w:rsidRPr="008B250B">
        <w:rPr>
          <w:sz w:val="20"/>
          <w:szCs w:val="20"/>
          <w:lang w:val="en-US"/>
        </w:rPr>
        <w:t xml:space="preserve">The difference between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at the location of carceral facilities and the state-level population-weighted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from 1982 - 2020 for each continental state and (b) the total change from in the number of days per year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for </w:t>
      </w:r>
      <w:proofErr w:type="spellStart"/>
      <w:r w:rsidRPr="008B250B">
        <w:rPr>
          <w:sz w:val="20"/>
          <w:szCs w:val="20"/>
          <w:lang w:val="en-US"/>
        </w:rPr>
        <w:t>for</w:t>
      </w:r>
      <w:proofErr w:type="spellEnd"/>
      <w:r w:rsidRPr="008B250B">
        <w:rPr>
          <w:sz w:val="20"/>
          <w:szCs w:val="20"/>
          <w:lang w:val="en-US"/>
        </w:rPr>
        <w:t xml:space="preserve"> each carceral facility in the continental United States from 1982 - 2020. </w:t>
      </w:r>
    </w:p>
    <w:p w14:paraId="0809B612" w14:textId="77777777" w:rsidR="00362E0F" w:rsidRPr="008B250B" w:rsidRDefault="00362E0F">
      <w:pPr>
        <w:jc w:val="both"/>
        <w:rPr>
          <w:sz w:val="20"/>
          <w:szCs w:val="20"/>
          <w:lang w:val="en-US"/>
        </w:rPr>
      </w:pPr>
    </w:p>
    <w:p w14:paraId="779A94B9" w14:textId="77777777" w:rsidR="00362E0F" w:rsidRPr="008B250B" w:rsidRDefault="00362E0F">
      <w:pPr>
        <w:jc w:val="both"/>
        <w:rPr>
          <w:b/>
          <w:sz w:val="28"/>
          <w:szCs w:val="28"/>
          <w:highlight w:val="white"/>
          <w:lang w:val="en-US"/>
        </w:rPr>
        <w:sectPr w:rsidR="00362E0F" w:rsidRPr="008B250B" w:rsidSect="008B250B">
          <w:pgSz w:w="15840" w:h="12240" w:orient="landscape"/>
          <w:pgMar w:top="720" w:right="720" w:bottom="720" w:left="720" w:header="720" w:footer="720" w:gutter="0"/>
          <w:cols w:space="720"/>
          <w:docGrid w:linePitch="299"/>
        </w:sectPr>
      </w:pPr>
    </w:p>
    <w:p w14:paraId="0048624A" w14:textId="77777777" w:rsidR="00362E0F" w:rsidRPr="008B250B" w:rsidRDefault="00000000">
      <w:pPr>
        <w:jc w:val="both"/>
        <w:rPr>
          <w:b/>
          <w:sz w:val="28"/>
          <w:szCs w:val="28"/>
          <w:lang w:val="en-US"/>
        </w:rPr>
      </w:pPr>
      <w:r w:rsidRPr="008B250B">
        <w:rPr>
          <w:b/>
          <w:sz w:val="28"/>
          <w:szCs w:val="28"/>
          <w:highlight w:val="white"/>
          <w:lang w:val="en-US"/>
        </w:rPr>
        <w:lastRenderedPageBreak/>
        <w:t>Supporting information</w:t>
      </w:r>
    </w:p>
    <w:p w14:paraId="73EF65B4" w14:textId="77777777" w:rsidR="00362E0F" w:rsidRPr="008B250B" w:rsidRDefault="00000000">
      <w:pPr>
        <w:jc w:val="both"/>
        <w:rPr>
          <w:b/>
          <w:sz w:val="20"/>
          <w:szCs w:val="20"/>
          <w:lang w:val="en-US"/>
        </w:rPr>
      </w:pPr>
      <w:r w:rsidRPr="008B250B">
        <w:rPr>
          <w:b/>
          <w:sz w:val="20"/>
          <w:szCs w:val="20"/>
          <w:lang w:val="en-US"/>
        </w:rPr>
        <w:t xml:space="preserve"> </w:t>
      </w:r>
    </w:p>
    <w:p w14:paraId="421DACC4" w14:textId="77777777" w:rsidR="00362E0F" w:rsidRPr="008B250B" w:rsidRDefault="00000000">
      <w:pPr>
        <w:jc w:val="both"/>
        <w:rPr>
          <w:i/>
          <w:sz w:val="20"/>
          <w:szCs w:val="20"/>
          <w:lang w:val="en-US"/>
        </w:rPr>
      </w:pPr>
      <w:r w:rsidRPr="008B250B">
        <w:rPr>
          <w:i/>
          <w:sz w:val="20"/>
          <w:szCs w:val="20"/>
          <w:lang w:val="en-US"/>
        </w:rPr>
        <w:t>Incarceration Data.</w:t>
      </w:r>
    </w:p>
    <w:p w14:paraId="0779C588" w14:textId="77777777" w:rsidR="00362E0F" w:rsidRPr="008B250B" w:rsidRDefault="00362E0F">
      <w:pPr>
        <w:jc w:val="both"/>
        <w:rPr>
          <w:i/>
          <w:sz w:val="20"/>
          <w:szCs w:val="20"/>
          <w:lang w:val="en-US"/>
        </w:rPr>
      </w:pPr>
    </w:p>
    <w:p w14:paraId="659B9C37" w14:textId="6C2011F3" w:rsidR="00362E0F" w:rsidRPr="008B250B" w:rsidRDefault="00000000">
      <w:pPr>
        <w:jc w:val="both"/>
        <w:rPr>
          <w:i/>
          <w:sz w:val="20"/>
          <w:szCs w:val="20"/>
          <w:lang w:val="en-US"/>
        </w:rPr>
      </w:pPr>
      <w:r w:rsidRPr="008B250B">
        <w:rPr>
          <w:sz w:val="20"/>
          <w:szCs w:val="20"/>
          <w:lang w:val="en-US"/>
        </w:rPr>
        <w:t>We use prison and jail location and population data from Homeland Infrastructure Foundation-Level Data (HIFLD), produced by the Department of Homeland Security (</w:t>
      </w:r>
      <w:r w:rsidR="000F000E" w:rsidRPr="008B250B">
        <w:rPr>
          <w:sz w:val="20"/>
          <w:szCs w:val="20"/>
          <w:lang w:val="en-US"/>
        </w:rPr>
        <w:t>1</w:t>
      </w:r>
      <w:r w:rsidRPr="008B250B">
        <w:rPr>
          <w:sz w:val="20"/>
          <w:szCs w:val="20"/>
          <w:lang w:val="en-US"/>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B250B">
        <w:rPr>
          <w:sz w:val="20"/>
          <w:szCs w:val="20"/>
          <w:lang w:val="en-US"/>
        </w:rPr>
        <w:t>federal</w:t>
      </w:r>
      <w:proofErr w:type="gramEnd"/>
      <w:r w:rsidRPr="008B250B">
        <w:rPr>
          <w:sz w:val="20"/>
          <w:szCs w:val="20"/>
          <w:lang w:val="en-US"/>
        </w:rPr>
        <w:t xml:space="preserve">, 1,606 state, 2,142 county, and 73 local facilities. </w:t>
      </w:r>
      <w:r w:rsidR="00EA1F61" w:rsidRPr="008B250B">
        <w:rPr>
          <w:sz w:val="20"/>
          <w:szCs w:val="20"/>
          <w:lang w:val="en-US"/>
        </w:rPr>
        <w:t>Twenty-five</w:t>
      </w:r>
      <w:r w:rsidRPr="008B250B">
        <w:rPr>
          <w:sz w:val="20"/>
          <w:szCs w:val="20"/>
          <w:lang w:val="en-US"/>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B250B" w:rsidRDefault="00362E0F">
      <w:pPr>
        <w:ind w:left="1440"/>
        <w:jc w:val="both"/>
        <w:rPr>
          <w:sz w:val="20"/>
          <w:szCs w:val="20"/>
          <w:lang w:val="en-US"/>
        </w:rPr>
      </w:pPr>
    </w:p>
    <w:p w14:paraId="22A4496D" w14:textId="77777777" w:rsidR="00362E0F" w:rsidRPr="008B250B" w:rsidRDefault="00000000">
      <w:pPr>
        <w:jc w:val="both"/>
        <w:rPr>
          <w:i/>
          <w:sz w:val="20"/>
          <w:szCs w:val="20"/>
          <w:lang w:val="en-US"/>
        </w:rPr>
      </w:pPr>
      <w:r w:rsidRPr="008B250B">
        <w:rPr>
          <w:i/>
          <w:sz w:val="20"/>
          <w:szCs w:val="20"/>
          <w:lang w:val="en-US"/>
        </w:rPr>
        <w:t>Climate Data.</w:t>
      </w:r>
    </w:p>
    <w:p w14:paraId="13A19EDC" w14:textId="77777777" w:rsidR="00362E0F" w:rsidRPr="008B250B" w:rsidRDefault="00000000">
      <w:pPr>
        <w:jc w:val="both"/>
        <w:rPr>
          <w:sz w:val="20"/>
          <w:szCs w:val="20"/>
          <w:lang w:val="en-US"/>
        </w:rPr>
      </w:pPr>
      <w:r w:rsidRPr="008B250B">
        <w:rPr>
          <w:sz w:val="20"/>
          <w:szCs w:val="20"/>
          <w:lang w:val="en-US"/>
        </w:rPr>
        <w:tab/>
      </w:r>
    </w:p>
    <w:p w14:paraId="3A58239B" w14:textId="1FEE4E85" w:rsidR="00362E0F" w:rsidRPr="008B250B" w:rsidRDefault="00000000">
      <w:pPr>
        <w:jc w:val="both"/>
        <w:rPr>
          <w:sz w:val="20"/>
          <w:szCs w:val="20"/>
          <w:lang w:val="en-US"/>
        </w:rPr>
      </w:pPr>
      <w:r w:rsidRPr="008B250B">
        <w:rPr>
          <w:sz w:val="20"/>
          <w:szCs w:val="20"/>
          <w:lang w:val="en-US"/>
        </w:rPr>
        <w:t xml:space="preserve">The Parameter-elevation Relationships on Independent Slopes Model (PRISM) dataset from Oregon State University provides high-resolution (4 km) 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and maximum vapor pressure deficit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from 1981 - to near present (</w:t>
      </w:r>
      <w:r w:rsidR="000F000E" w:rsidRPr="008B250B">
        <w:rPr>
          <w:sz w:val="20"/>
          <w:szCs w:val="20"/>
          <w:lang w:val="en-US"/>
        </w:rPr>
        <w:t>2</w:t>
      </w:r>
      <w:r w:rsidRPr="008B250B">
        <w:rPr>
          <w:sz w:val="20"/>
          <w:szCs w:val="20"/>
          <w:lang w:val="en-US"/>
        </w:rPr>
        <w:t>). As described in (</w:t>
      </w:r>
      <w:r w:rsidR="000F000E" w:rsidRPr="008B250B">
        <w:rPr>
          <w:sz w:val="20"/>
          <w:szCs w:val="20"/>
          <w:lang w:val="en-US"/>
        </w:rPr>
        <w:t>3-5</w:t>
      </w:r>
      <w:r w:rsidRPr="008B250B">
        <w:rPr>
          <w:sz w:val="20"/>
          <w:szCs w:val="20"/>
          <w:lang w:val="en-US"/>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B250B">
        <w:rPr>
          <w:sz w:val="20"/>
          <w:szCs w:val="20"/>
          <w:lang w:val="en-US"/>
        </w:rPr>
        <w:t>5</w:t>
      </w:r>
      <w:r w:rsidRPr="008B250B">
        <w:rPr>
          <w:sz w:val="20"/>
          <w:szCs w:val="20"/>
          <w:lang w:val="en-US"/>
        </w:rPr>
        <w:t>). The 4-km dataset is freely available.</w:t>
      </w:r>
    </w:p>
    <w:p w14:paraId="625AC84C" w14:textId="77777777" w:rsidR="00362E0F" w:rsidRPr="008B250B" w:rsidRDefault="00362E0F">
      <w:pPr>
        <w:jc w:val="both"/>
        <w:rPr>
          <w:sz w:val="20"/>
          <w:szCs w:val="20"/>
          <w:lang w:val="en-US"/>
        </w:rPr>
      </w:pPr>
    </w:p>
    <w:p w14:paraId="4FC30764" w14:textId="77777777" w:rsidR="00362E0F" w:rsidRPr="008B250B" w:rsidRDefault="00000000">
      <w:pPr>
        <w:jc w:val="both"/>
        <w:rPr>
          <w:i/>
          <w:sz w:val="20"/>
          <w:szCs w:val="20"/>
          <w:lang w:val="en-US"/>
        </w:rPr>
      </w:pPr>
      <w:r w:rsidRPr="008B250B">
        <w:rPr>
          <w:i/>
          <w:sz w:val="20"/>
          <w:szCs w:val="20"/>
          <w:lang w:val="en-US"/>
        </w:rPr>
        <w:t xml:space="preserve">Daily </w:t>
      </w:r>
      <w:proofErr w:type="spellStart"/>
      <w:r w:rsidRPr="008B250B">
        <w:rPr>
          <w:i/>
          <w:sz w:val="20"/>
          <w:szCs w:val="20"/>
          <w:lang w:val="en-US"/>
        </w:rPr>
        <w:t>WBGT</w:t>
      </w:r>
      <w:r w:rsidRPr="008B250B">
        <w:rPr>
          <w:i/>
          <w:sz w:val="20"/>
          <w:szCs w:val="20"/>
          <w:vertAlign w:val="subscript"/>
          <w:lang w:val="en-US"/>
        </w:rPr>
        <w:t>max</w:t>
      </w:r>
      <w:proofErr w:type="spellEnd"/>
      <w:r w:rsidRPr="008B250B">
        <w:rPr>
          <w:i/>
          <w:sz w:val="20"/>
          <w:szCs w:val="20"/>
          <w:lang w:val="en-US"/>
        </w:rPr>
        <w:t xml:space="preserve"> Estimates.</w:t>
      </w:r>
    </w:p>
    <w:p w14:paraId="07FF63DE" w14:textId="77777777" w:rsidR="00362E0F" w:rsidRPr="008B250B" w:rsidRDefault="00362E0F">
      <w:pPr>
        <w:jc w:val="both"/>
        <w:rPr>
          <w:sz w:val="20"/>
          <w:szCs w:val="20"/>
          <w:lang w:val="en-US"/>
        </w:rPr>
      </w:pPr>
    </w:p>
    <w:p w14:paraId="6BA6FBA3" w14:textId="1447140B" w:rsidR="00362E0F" w:rsidRPr="008B250B" w:rsidRDefault="00000000">
      <w:pPr>
        <w:jc w:val="both"/>
        <w:rPr>
          <w:sz w:val="20"/>
          <w:szCs w:val="20"/>
          <w:highlight w:val="white"/>
          <w:lang w:val="en-US"/>
        </w:rPr>
      </w:pPr>
      <w:r w:rsidRPr="008B250B">
        <w:rPr>
          <w:sz w:val="20"/>
          <w:szCs w:val="20"/>
          <w:lang w:val="en-US"/>
        </w:rPr>
        <w:t xml:space="preserve">Daily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vertAlign w:val="subscript"/>
          <w:lang w:val="en-US"/>
        </w:rPr>
        <w:t xml:space="preserve"> </w:t>
      </w:r>
      <w:r w:rsidRPr="008B250B">
        <w:rPr>
          <w:sz w:val="20"/>
          <w:szCs w:val="20"/>
          <w:lang w:val="en-US"/>
        </w:rPr>
        <w:t xml:space="preserve">mean fields were converted to approximated indoor or shaded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following the procedure described in (</w:t>
      </w:r>
      <w:r w:rsidR="000F000E" w:rsidRPr="008B250B">
        <w:rPr>
          <w:sz w:val="20"/>
          <w:szCs w:val="20"/>
          <w:lang w:val="en-US"/>
        </w:rPr>
        <w:t>6,7</w:t>
      </w:r>
      <w:r w:rsidRPr="008B250B">
        <w:rPr>
          <w:sz w:val="20"/>
          <w:szCs w:val="20"/>
          <w:lang w:val="en-US"/>
        </w:rPr>
        <w:t xml:space="preserve">). First, </w:t>
      </w:r>
      <w:proofErr w:type="spellStart"/>
      <w:r w:rsidRPr="008B250B">
        <w:rPr>
          <w:sz w:val="20"/>
          <w:szCs w:val="20"/>
          <w:lang w:val="en-US"/>
        </w:rPr>
        <w:t>VPD</w:t>
      </w:r>
      <w:r w:rsidRPr="008B250B">
        <w:rPr>
          <w:sz w:val="20"/>
          <w:szCs w:val="20"/>
          <w:vertAlign w:val="subscript"/>
          <w:lang w:val="en-US"/>
        </w:rPr>
        <w:t>max</w:t>
      </w:r>
      <w:proofErr w:type="spellEnd"/>
      <w:r w:rsidRPr="008B250B">
        <w:rPr>
          <w:sz w:val="20"/>
          <w:szCs w:val="20"/>
          <w:lang w:val="en-US"/>
        </w:rPr>
        <w:t xml:space="preserve"> are converted to daily minimum relative humidity fields described in (</w:t>
      </w:r>
      <w:r w:rsidR="000F000E" w:rsidRPr="008B250B">
        <w:rPr>
          <w:sz w:val="20"/>
          <w:szCs w:val="20"/>
          <w:lang w:val="en-US"/>
        </w:rPr>
        <w:t>5</w:t>
      </w:r>
      <w:r w:rsidRPr="008B250B">
        <w:rPr>
          <w:sz w:val="20"/>
          <w:szCs w:val="20"/>
          <w:lang w:val="en-US"/>
        </w:rPr>
        <w:t>)</w:t>
      </w:r>
      <w:r w:rsidRPr="008B250B">
        <w:rPr>
          <w:sz w:val="20"/>
          <w:szCs w:val="20"/>
          <w:highlight w:val="white"/>
          <w:lang w:val="en-US"/>
        </w:rPr>
        <w:t xml:space="preserve">. Next, we combine </w:t>
      </w:r>
      <w:proofErr w:type="spellStart"/>
      <w:r w:rsidRPr="008B250B">
        <w:rPr>
          <w:sz w:val="20"/>
          <w:szCs w:val="20"/>
          <w:lang w:val="en-US"/>
        </w:rPr>
        <w:t>T</w:t>
      </w:r>
      <w:r w:rsidRPr="008B250B">
        <w:rPr>
          <w:sz w:val="20"/>
          <w:szCs w:val="20"/>
          <w:vertAlign w:val="subscript"/>
          <w:lang w:val="en-US"/>
        </w:rPr>
        <w:t>max</w:t>
      </w:r>
      <w:proofErr w:type="spellEnd"/>
      <w:r w:rsidRPr="008B250B">
        <w:rPr>
          <w:sz w:val="20"/>
          <w:szCs w:val="20"/>
          <w:lang w:val="en-US"/>
        </w:rPr>
        <w:t xml:space="preserve"> and </w:t>
      </w:r>
      <w:proofErr w:type="spellStart"/>
      <w:r w:rsidRPr="008B250B">
        <w:rPr>
          <w:sz w:val="20"/>
          <w:szCs w:val="20"/>
          <w:highlight w:val="white"/>
          <w:lang w:val="en-US"/>
        </w:rPr>
        <w:t>RH</w:t>
      </w:r>
      <w:r w:rsidRPr="008B250B">
        <w:rPr>
          <w:sz w:val="20"/>
          <w:szCs w:val="20"/>
          <w:highlight w:val="white"/>
          <w:vertAlign w:val="subscript"/>
          <w:lang w:val="en-US"/>
        </w:rPr>
        <w:t>min</w:t>
      </w:r>
      <w:proofErr w:type="spellEnd"/>
      <w:r w:rsidRPr="008B250B">
        <w:rPr>
          <w:sz w:val="20"/>
          <w:szCs w:val="20"/>
          <w:highlight w:val="white"/>
          <w:vertAlign w:val="subscript"/>
          <w:lang w:val="en-US"/>
        </w:rPr>
        <w:t xml:space="preserve"> </w:t>
      </w:r>
      <w:r w:rsidRPr="008B250B">
        <w:rPr>
          <w:sz w:val="20"/>
          <w:szCs w:val="20"/>
          <w:highlight w:val="white"/>
          <w:lang w:val="en-US"/>
        </w:rPr>
        <w:t>to create daily maximum heat index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mean fields following the U.S. National Weather Service’s procedure </w:t>
      </w:r>
      <w:r w:rsidRPr="008B250B">
        <w:rPr>
          <w:sz w:val="20"/>
          <w:szCs w:val="20"/>
          <w:lang w:val="en-US"/>
        </w:rPr>
        <w:t>(</w:t>
      </w:r>
      <w:r w:rsidR="000F000E" w:rsidRPr="008B250B">
        <w:rPr>
          <w:sz w:val="20"/>
          <w:szCs w:val="20"/>
          <w:lang w:val="en-US"/>
        </w:rPr>
        <w:t>8</w:t>
      </w:r>
      <w:r w:rsidRPr="008B250B">
        <w:rPr>
          <w:sz w:val="20"/>
          <w:szCs w:val="20"/>
          <w:lang w:val="en-US"/>
        </w:rPr>
        <w:t>)</w:t>
      </w:r>
      <w:r w:rsidRPr="008B250B">
        <w:rPr>
          <w:sz w:val="20"/>
          <w:szCs w:val="20"/>
          <w:highlight w:val="white"/>
          <w:lang w:val="en-US"/>
        </w:rPr>
        <w:t>. The full heat index equation is provided in our code (</w:t>
      </w:r>
      <w:r w:rsidRPr="008B250B">
        <w:rPr>
          <w:sz w:val="20"/>
          <w:szCs w:val="20"/>
          <w:lang w:val="en-US"/>
        </w:rPr>
        <w:t>Data, Materials, and Software Availability</w:t>
      </w:r>
      <w:r w:rsidRPr="008B250B">
        <w:rPr>
          <w:sz w:val="20"/>
          <w:szCs w:val="20"/>
          <w:highlight w:val="white"/>
          <w:lang w:val="en-US"/>
        </w:rPr>
        <w:t xml:space="preserve">). We use the quadratic relationship identified by </w:t>
      </w:r>
      <w:r w:rsidRPr="008B250B">
        <w:rPr>
          <w:sz w:val="20"/>
          <w:szCs w:val="20"/>
          <w:lang w:val="en-US"/>
        </w:rPr>
        <w:t>(</w:t>
      </w:r>
      <w:r w:rsidR="000F000E" w:rsidRPr="008B250B">
        <w:rPr>
          <w:sz w:val="20"/>
          <w:szCs w:val="20"/>
          <w:lang w:val="en-US"/>
        </w:rPr>
        <w:t>9</w:t>
      </w:r>
      <w:r w:rsidRPr="008B250B">
        <w:rPr>
          <w:sz w:val="20"/>
          <w:szCs w:val="20"/>
          <w:lang w:val="en-US"/>
        </w:rPr>
        <w:t>)</w:t>
      </w:r>
      <w:r w:rsidRPr="008B250B">
        <w:rPr>
          <w:sz w:val="20"/>
          <w:szCs w:val="20"/>
          <w:highlight w:val="white"/>
          <w:lang w:val="en-US"/>
        </w:rPr>
        <w:t xml:space="preserve"> between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and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(eq x) to convert </w:t>
      </w:r>
      <w:proofErr w:type="spellStart"/>
      <w:r w:rsidRPr="008B250B">
        <w:rPr>
          <w:sz w:val="20"/>
          <w:szCs w:val="20"/>
          <w:highlight w:val="white"/>
          <w:lang w:val="en-US"/>
        </w:rPr>
        <w:t>HI</w:t>
      </w:r>
      <w:r w:rsidRPr="008B250B">
        <w:rPr>
          <w:sz w:val="20"/>
          <w:szCs w:val="20"/>
          <w:highlight w:val="white"/>
          <w:vertAlign w:val="subscript"/>
          <w:lang w:val="en-US"/>
        </w:rPr>
        <w:t>max</w:t>
      </w:r>
      <w:proofErr w:type="spellEnd"/>
      <w:r w:rsidRPr="008B250B">
        <w:rPr>
          <w:sz w:val="20"/>
          <w:szCs w:val="20"/>
          <w:highlight w:val="white"/>
          <w:lang w:val="en-US"/>
        </w:rPr>
        <w:t xml:space="preserve"> values to an approximated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lang w:val="en-US"/>
        </w:rPr>
        <w:t xml:space="preserve"> (eq. 1).</w:t>
      </w:r>
    </w:p>
    <w:p w14:paraId="00107AB4" w14:textId="77777777" w:rsidR="00362E0F" w:rsidRPr="008B250B" w:rsidRDefault="00362E0F">
      <w:pPr>
        <w:jc w:val="both"/>
        <w:rPr>
          <w:sz w:val="20"/>
          <w:szCs w:val="20"/>
          <w:highlight w:val="white"/>
          <w:lang w:val="en-US"/>
        </w:rPr>
      </w:pPr>
    </w:p>
    <w:p w14:paraId="134000D1" w14:textId="77777777" w:rsidR="00362E0F" w:rsidRPr="008B250B" w:rsidRDefault="00000000">
      <w:pPr>
        <w:jc w:val="both"/>
        <w:rPr>
          <w:sz w:val="20"/>
          <w:szCs w:val="20"/>
          <w:highlight w:val="white"/>
          <w:lang w:val="en-US"/>
        </w:rPr>
      </w:pPr>
      <w:r w:rsidRPr="008B250B">
        <w:rPr>
          <w:sz w:val="20"/>
          <w:szCs w:val="20"/>
          <w:highlight w:val="white"/>
          <w:lang w:val="en-US"/>
        </w:rPr>
        <w:t>WBGT (°C) = -0.0034HI</w:t>
      </w:r>
      <w:r w:rsidRPr="008B250B">
        <w:rPr>
          <w:sz w:val="20"/>
          <w:szCs w:val="20"/>
          <w:highlight w:val="white"/>
          <w:vertAlign w:val="superscript"/>
          <w:lang w:val="en-US"/>
        </w:rPr>
        <w:t>2</w:t>
      </w:r>
      <w:r w:rsidRPr="008B250B">
        <w:rPr>
          <w:sz w:val="20"/>
          <w:szCs w:val="20"/>
          <w:highlight w:val="white"/>
          <w:lang w:val="en-US"/>
        </w:rPr>
        <w:t xml:space="preserve"> + 0.96HI - 34 (°F) (eq. 1)</w:t>
      </w:r>
    </w:p>
    <w:p w14:paraId="196C18F6" w14:textId="77777777" w:rsidR="00362E0F" w:rsidRPr="008B250B" w:rsidRDefault="00362E0F">
      <w:pPr>
        <w:jc w:val="both"/>
        <w:rPr>
          <w:sz w:val="20"/>
          <w:szCs w:val="20"/>
          <w:highlight w:val="white"/>
          <w:lang w:val="en-US"/>
        </w:rPr>
      </w:pPr>
    </w:p>
    <w:p w14:paraId="63065DFD" w14:textId="59512F08" w:rsidR="00362E0F" w:rsidRPr="008B250B" w:rsidRDefault="000F000E">
      <w:pPr>
        <w:jc w:val="both"/>
        <w:rPr>
          <w:sz w:val="20"/>
          <w:szCs w:val="20"/>
          <w:highlight w:val="white"/>
          <w:lang w:val="en-US"/>
        </w:rPr>
      </w:pPr>
      <w:r w:rsidRPr="008B250B">
        <w:rPr>
          <w:sz w:val="20"/>
          <w:szCs w:val="20"/>
          <w:highlight w:val="white"/>
          <w:lang w:val="en-US"/>
        </w:rPr>
        <w:t>Outdoor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is a linear combination of wet bulb temperature (T</w:t>
      </w:r>
      <w:r w:rsidRPr="008B250B">
        <w:rPr>
          <w:sz w:val="20"/>
          <w:szCs w:val="20"/>
          <w:highlight w:val="white"/>
          <w:vertAlign w:val="subscript"/>
          <w:lang w:val="en-US"/>
        </w:rPr>
        <w:t>w</w:t>
      </w:r>
      <w:r w:rsidRPr="008B250B">
        <w:rPr>
          <w:sz w:val="20"/>
          <w:szCs w:val="20"/>
          <w:highlight w:val="white"/>
          <w:lang w:val="en-US"/>
        </w:rPr>
        <w:t>), black globe temperature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and dry bulb temperature (T</w:t>
      </w:r>
      <w:r w:rsidRPr="008B250B">
        <w:rPr>
          <w:sz w:val="20"/>
          <w:szCs w:val="20"/>
          <w:highlight w:val="white"/>
          <w:vertAlign w:val="subscript"/>
          <w:lang w:val="en-US"/>
        </w:rPr>
        <w:t>d</w:t>
      </w:r>
      <w:r w:rsidRPr="008B250B">
        <w:rPr>
          <w:sz w:val="20"/>
          <w:szCs w:val="20"/>
          <w:highlight w:val="white"/>
          <w:lang w:val="en-US"/>
        </w:rPr>
        <w:t>) (eq 2), whereas indoor wet bulb globe temperature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combines only T</w:t>
      </w:r>
      <w:r w:rsidRPr="008B250B">
        <w:rPr>
          <w:sz w:val="20"/>
          <w:szCs w:val="20"/>
          <w:highlight w:val="white"/>
          <w:vertAlign w:val="subscript"/>
          <w:lang w:val="en-US"/>
        </w:rPr>
        <w:t>w</w:t>
      </w:r>
      <w:r w:rsidRPr="008B250B">
        <w:rPr>
          <w:sz w:val="20"/>
          <w:szCs w:val="20"/>
          <w:highlight w:val="white"/>
          <w:lang w:val="en-US"/>
        </w:rPr>
        <w:t xml:space="preserve"> and </w:t>
      </w:r>
      <w:proofErr w:type="spellStart"/>
      <w:r w:rsidRPr="008B250B">
        <w:rPr>
          <w:sz w:val="20"/>
          <w:szCs w:val="20"/>
          <w:highlight w:val="white"/>
          <w:lang w:val="en-US"/>
        </w:rPr>
        <w:t>T</w:t>
      </w:r>
      <w:r w:rsidRPr="008B250B">
        <w:rPr>
          <w:sz w:val="20"/>
          <w:szCs w:val="20"/>
          <w:highlight w:val="white"/>
          <w:vertAlign w:val="subscript"/>
          <w:lang w:val="en-US"/>
        </w:rPr>
        <w:t>g</w:t>
      </w:r>
      <w:proofErr w:type="spellEnd"/>
      <w:r w:rsidRPr="008B250B">
        <w:rPr>
          <w:sz w:val="20"/>
          <w:szCs w:val="20"/>
          <w:highlight w:val="white"/>
          <w:lang w:val="en-US"/>
        </w:rPr>
        <w:t xml:space="preserve"> (eq 3) </w:t>
      </w:r>
      <w:r w:rsidRPr="008B250B">
        <w:rPr>
          <w:sz w:val="20"/>
          <w:szCs w:val="20"/>
          <w:lang w:val="en-US"/>
        </w:rPr>
        <w:t>(21)</w:t>
      </w:r>
      <w:r w:rsidRPr="008B250B">
        <w:rPr>
          <w:sz w:val="20"/>
          <w:szCs w:val="20"/>
          <w:highlight w:val="white"/>
          <w:lang w:val="en-US"/>
        </w:rPr>
        <w:t xml:space="preserve">. Both require in-situ field instruments to correctly measure </w:t>
      </w:r>
      <w:r w:rsidRPr="008B250B">
        <w:rPr>
          <w:sz w:val="20"/>
          <w:szCs w:val="20"/>
          <w:lang w:val="en-US"/>
        </w:rPr>
        <w:t>(21, 22)</w:t>
      </w:r>
      <w:r w:rsidRPr="008B250B">
        <w:rPr>
          <w:sz w:val="20"/>
          <w:szCs w:val="20"/>
          <w:highlight w:val="white"/>
          <w:lang w:val="en-US"/>
        </w:rPr>
        <w:t xml:space="preserve">, though several methods exist to approximate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xml:space="preserve"> from meteorological data </w:t>
      </w:r>
      <w:r w:rsidRPr="008B250B">
        <w:rPr>
          <w:sz w:val="20"/>
          <w:szCs w:val="20"/>
          <w:lang w:val="en-US"/>
        </w:rPr>
        <w:t>(22)</w:t>
      </w:r>
      <w:r w:rsidRPr="008B250B">
        <w:rPr>
          <w:sz w:val="20"/>
          <w:szCs w:val="20"/>
          <w:highlight w:val="white"/>
          <w:lang w:val="en-US"/>
        </w:rPr>
        <w:t xml:space="preserve">. </w:t>
      </w:r>
    </w:p>
    <w:p w14:paraId="0650ABA4" w14:textId="77777777" w:rsidR="00362E0F" w:rsidRPr="008B250B" w:rsidRDefault="00362E0F">
      <w:pPr>
        <w:jc w:val="both"/>
        <w:rPr>
          <w:sz w:val="20"/>
          <w:szCs w:val="20"/>
          <w:lang w:val="en-US"/>
        </w:rPr>
      </w:pPr>
    </w:p>
    <w:p w14:paraId="5FD57616" w14:textId="77777777"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out</w:t>
      </w:r>
      <w:proofErr w:type="spellEnd"/>
      <w:r w:rsidRPr="008B250B">
        <w:rPr>
          <w:sz w:val="20"/>
          <w:szCs w:val="20"/>
          <w:lang w:val="en-US"/>
        </w:rPr>
        <w:t xml:space="preserve"> = 0.7Tw + 0.2Tg + 0.1Ta (eq. 2)</w:t>
      </w:r>
    </w:p>
    <w:p w14:paraId="1B201D16" w14:textId="05D8A7AA" w:rsidR="00362E0F" w:rsidRPr="008B250B" w:rsidRDefault="00000000">
      <w:pPr>
        <w:jc w:val="both"/>
        <w:rPr>
          <w:sz w:val="20"/>
          <w:szCs w:val="20"/>
          <w:lang w:val="en-US"/>
        </w:rPr>
      </w:pPr>
      <w:proofErr w:type="spellStart"/>
      <w:r w:rsidRPr="008B250B">
        <w:rPr>
          <w:sz w:val="20"/>
          <w:szCs w:val="20"/>
          <w:lang w:val="en-US"/>
        </w:rPr>
        <w:t>WBGT</w:t>
      </w:r>
      <w:r w:rsidRPr="008B250B">
        <w:rPr>
          <w:sz w:val="20"/>
          <w:szCs w:val="20"/>
          <w:vertAlign w:val="subscript"/>
          <w:lang w:val="en-US"/>
        </w:rPr>
        <w:t>in</w:t>
      </w:r>
      <w:proofErr w:type="spellEnd"/>
      <w:r w:rsidRPr="008B250B">
        <w:rPr>
          <w:sz w:val="20"/>
          <w:szCs w:val="20"/>
          <w:lang w:val="en-US"/>
        </w:rPr>
        <w:t xml:space="preserve"> = 0.7Tw + 0.3Tg (eq. 3)</w:t>
      </w:r>
    </w:p>
    <w:p w14:paraId="3A088878" w14:textId="77777777" w:rsidR="00362E0F" w:rsidRPr="008B250B" w:rsidRDefault="00362E0F">
      <w:pPr>
        <w:jc w:val="both"/>
        <w:rPr>
          <w:sz w:val="20"/>
          <w:szCs w:val="20"/>
          <w:highlight w:val="white"/>
          <w:lang w:val="en-US"/>
        </w:rPr>
      </w:pPr>
    </w:p>
    <w:p w14:paraId="74683543" w14:textId="77777777" w:rsidR="00362E0F" w:rsidRPr="008B250B" w:rsidRDefault="00000000">
      <w:pPr>
        <w:jc w:val="both"/>
        <w:rPr>
          <w:sz w:val="20"/>
          <w:szCs w:val="20"/>
          <w:highlight w:val="white"/>
          <w:lang w:val="en-US"/>
        </w:rPr>
      </w:pPr>
      <w:r w:rsidRPr="008B250B">
        <w:rPr>
          <w:sz w:val="20"/>
          <w:szCs w:val="20"/>
          <w:highlight w:val="white"/>
          <w:lang w:val="en-US"/>
        </w:rPr>
        <w:t xml:space="preserve">We recognize that our </w:t>
      </w:r>
      <w:proofErr w:type="spellStart"/>
      <w:r w:rsidRPr="008B250B">
        <w:rPr>
          <w:sz w:val="20"/>
          <w:szCs w:val="20"/>
          <w:highlight w:val="white"/>
          <w:lang w:val="en-US"/>
        </w:rPr>
        <w:t>WBGT</w:t>
      </w:r>
      <w:r w:rsidRPr="008B250B">
        <w:rPr>
          <w:sz w:val="20"/>
          <w:szCs w:val="20"/>
          <w:highlight w:val="white"/>
          <w:vertAlign w:val="subscript"/>
          <w:lang w:val="en-US"/>
        </w:rPr>
        <w:t>max</w:t>
      </w:r>
      <w:proofErr w:type="spellEnd"/>
      <w:r w:rsidRPr="008B250B">
        <w:rPr>
          <w:sz w:val="20"/>
          <w:szCs w:val="20"/>
          <w:highlight w:val="white"/>
          <w:vertAlign w:val="subscript"/>
          <w:lang w:val="en-US"/>
        </w:rPr>
        <w:t xml:space="preserve"> </w:t>
      </w:r>
      <w:r w:rsidRPr="008B250B">
        <w:rPr>
          <w:sz w:val="20"/>
          <w:szCs w:val="20"/>
          <w:highlight w:val="white"/>
          <w:lang w:val="en-US"/>
        </w:rPr>
        <w:t>approximation assumes fixed wind speeds (</w:t>
      </w:r>
      <w:r w:rsidRPr="008B250B">
        <w:rPr>
          <w:sz w:val="20"/>
          <w:szCs w:val="20"/>
          <w:lang w:val="en-US"/>
        </w:rPr>
        <w:t>0.5 m s</w:t>
      </w:r>
      <w:r w:rsidRPr="008B250B">
        <w:rPr>
          <w:sz w:val="20"/>
          <w:szCs w:val="20"/>
          <w:vertAlign w:val="superscript"/>
          <w:lang w:val="en-US"/>
        </w:rPr>
        <w:t>-1</w:t>
      </w:r>
      <w:r w:rsidRPr="008B250B">
        <w:rPr>
          <w:sz w:val="20"/>
          <w:szCs w:val="20"/>
          <w:highlight w:val="white"/>
          <w:lang w:val="en-US"/>
        </w:rPr>
        <w:t xml:space="preserve">) and neglects radiated heat of </w:t>
      </w:r>
      <w:proofErr w:type="spellStart"/>
      <w:r w:rsidRPr="008B250B">
        <w:rPr>
          <w:sz w:val="20"/>
          <w:szCs w:val="20"/>
          <w:highlight w:val="white"/>
          <w:lang w:val="en-US"/>
        </w:rPr>
        <w:t>WBGT</w:t>
      </w:r>
      <w:r w:rsidRPr="008B250B">
        <w:rPr>
          <w:sz w:val="20"/>
          <w:szCs w:val="20"/>
          <w:highlight w:val="white"/>
          <w:vertAlign w:val="subscript"/>
          <w:lang w:val="en-US"/>
        </w:rPr>
        <w:t>out</w:t>
      </w:r>
      <w:proofErr w:type="spellEnd"/>
      <w:r w:rsidRPr="008B250B">
        <w:rPr>
          <w:sz w:val="20"/>
          <w:szCs w:val="20"/>
          <w:highlight w:val="white"/>
          <w:lang w:val="en-US"/>
        </w:rPr>
        <w:t xml:space="preserve">. But given that incarcerated Americans spend the preponderance of their time indoors </w:t>
      </w:r>
    </w:p>
    <w:p w14:paraId="5CD04B17" w14:textId="77777777" w:rsidR="00362E0F" w:rsidRPr="008B250B" w:rsidRDefault="00362E0F">
      <w:pPr>
        <w:jc w:val="both"/>
        <w:rPr>
          <w:sz w:val="20"/>
          <w:szCs w:val="20"/>
          <w:highlight w:val="white"/>
          <w:lang w:val="en-US"/>
        </w:rPr>
      </w:pPr>
    </w:p>
    <w:p w14:paraId="3DDDA605" w14:textId="48D9C702" w:rsidR="00362E0F" w:rsidRPr="008B250B" w:rsidRDefault="00000000">
      <w:pPr>
        <w:jc w:val="both"/>
        <w:rPr>
          <w:sz w:val="20"/>
          <w:szCs w:val="20"/>
          <w:highlight w:val="white"/>
          <w:lang w:val="en-US"/>
        </w:rPr>
      </w:pPr>
      <w:r w:rsidRPr="008B250B">
        <w:rPr>
          <w:sz w:val="20"/>
          <w:szCs w:val="20"/>
          <w:highlight w:val="white"/>
          <w:lang w:val="en-US"/>
        </w:rPr>
        <w:lastRenderedPageBreak/>
        <w:t>and that most incarceration facilities lack AC</w:t>
      </w:r>
      <w:r w:rsidRPr="008B250B">
        <w:rPr>
          <w:sz w:val="20"/>
          <w:szCs w:val="20"/>
          <w:lang w:val="en-US"/>
        </w:rPr>
        <w:t xml:space="preserve"> (7, 8)</w:t>
      </w:r>
      <w:r w:rsidRPr="008B250B">
        <w:rPr>
          <w:sz w:val="20"/>
          <w:szCs w:val="20"/>
          <w:highlight w:val="white"/>
          <w:lang w:val="en-US"/>
        </w:rPr>
        <w:t xml:space="preserve">, </w:t>
      </w:r>
      <w:proofErr w:type="spellStart"/>
      <w:r w:rsidRPr="008B250B">
        <w:rPr>
          <w:sz w:val="20"/>
          <w:szCs w:val="20"/>
          <w:highlight w:val="white"/>
          <w:lang w:val="en-US"/>
        </w:rPr>
        <w:t>WBGT</w:t>
      </w:r>
      <w:r w:rsidRPr="008B250B">
        <w:rPr>
          <w:sz w:val="20"/>
          <w:szCs w:val="20"/>
          <w:highlight w:val="white"/>
          <w:vertAlign w:val="subscript"/>
          <w:lang w:val="en-US"/>
        </w:rPr>
        <w:t>in</w:t>
      </w:r>
      <w:proofErr w:type="spellEnd"/>
      <w:r w:rsidRPr="008B250B">
        <w:rPr>
          <w:sz w:val="20"/>
          <w:szCs w:val="20"/>
          <w:highlight w:val="white"/>
          <w:lang w:val="en-US"/>
        </w:rPr>
        <w:t xml:space="preserve"> is appropriate to measure how humid</w:t>
      </w:r>
      <w:r w:rsidR="00796125" w:rsidRPr="008B250B">
        <w:rPr>
          <w:sz w:val="20"/>
          <w:szCs w:val="20"/>
          <w:highlight w:val="white"/>
          <w:lang w:val="en-US"/>
        </w:rPr>
        <w:t xml:space="preserve"> </w:t>
      </w:r>
      <w:r w:rsidRPr="008B250B">
        <w:rPr>
          <w:sz w:val="20"/>
          <w:szCs w:val="20"/>
          <w:highlight w:val="white"/>
          <w:lang w:val="en-US"/>
        </w:rPr>
        <w:t>h</w:t>
      </w:r>
      <w:r w:rsidR="00796125" w:rsidRPr="008B250B">
        <w:rPr>
          <w:sz w:val="20"/>
          <w:szCs w:val="20"/>
          <w:highlight w:val="white"/>
          <w:lang w:val="en-US"/>
        </w:rPr>
        <w:t>ea</w:t>
      </w:r>
      <w:r w:rsidRPr="008B250B">
        <w:rPr>
          <w:sz w:val="20"/>
          <w:szCs w:val="20"/>
          <w:highlight w:val="white"/>
          <w:lang w:val="en-US"/>
        </w:rPr>
        <w:t xml:space="preserve">t </w:t>
      </w:r>
      <w:proofErr w:type="spellStart"/>
      <w:r w:rsidRPr="008B250B">
        <w:rPr>
          <w:sz w:val="20"/>
          <w:szCs w:val="20"/>
          <w:highlight w:val="white"/>
          <w:lang w:val="en-US"/>
        </w:rPr>
        <w:t>heat</w:t>
      </w:r>
      <w:proofErr w:type="spellEnd"/>
      <w:r w:rsidRPr="008B250B">
        <w:rPr>
          <w:sz w:val="20"/>
          <w:szCs w:val="20"/>
          <w:highlight w:val="white"/>
          <w:lang w:val="en-US"/>
        </w:rPr>
        <w:t xml:space="preserve"> has changed across all CONUS prisons and jails. Further, WBGT thresholds are used by multiple organizations, including ISO and the US National Institute for Occupational Safety &amp; Health (NIOSH) to identify occupational risks related to heat stress </w:t>
      </w:r>
      <w:r w:rsidRPr="008B250B">
        <w:rPr>
          <w:sz w:val="20"/>
          <w:szCs w:val="20"/>
          <w:lang w:val="en-US"/>
        </w:rPr>
        <w:t>(12)</w:t>
      </w:r>
      <w:r w:rsidRPr="008B250B">
        <w:rPr>
          <w:sz w:val="20"/>
          <w:szCs w:val="20"/>
          <w:highlight w:val="white"/>
          <w:lang w:val="en-US"/>
        </w:rPr>
        <w:t>.</w:t>
      </w:r>
    </w:p>
    <w:p w14:paraId="7B36E089" w14:textId="77777777" w:rsidR="00362E0F" w:rsidRPr="008B250B" w:rsidRDefault="00362E0F">
      <w:pPr>
        <w:jc w:val="both"/>
        <w:rPr>
          <w:sz w:val="20"/>
          <w:szCs w:val="20"/>
          <w:highlight w:val="white"/>
          <w:lang w:val="en-US"/>
        </w:rPr>
      </w:pPr>
    </w:p>
    <w:p w14:paraId="0350D5FE" w14:textId="569AF7AA" w:rsidR="00362E0F" w:rsidRPr="008B250B" w:rsidRDefault="00000000">
      <w:pPr>
        <w:jc w:val="both"/>
        <w:rPr>
          <w:i/>
          <w:sz w:val="20"/>
          <w:szCs w:val="20"/>
          <w:highlight w:val="white"/>
          <w:lang w:val="en-US"/>
        </w:rPr>
      </w:pPr>
      <w:r w:rsidRPr="008B250B">
        <w:rPr>
          <w:i/>
          <w:sz w:val="20"/>
          <w:szCs w:val="20"/>
          <w:highlight w:val="white"/>
          <w:lang w:val="en-US"/>
        </w:rPr>
        <w:t>Calculating humid</w:t>
      </w:r>
      <w:r w:rsidR="00796125" w:rsidRPr="008B250B">
        <w:rPr>
          <w:i/>
          <w:sz w:val="20"/>
          <w:szCs w:val="20"/>
          <w:highlight w:val="white"/>
          <w:lang w:val="en-US"/>
        </w:rPr>
        <w:t xml:space="preserve"> </w:t>
      </w:r>
      <w:r w:rsidRPr="008B250B">
        <w:rPr>
          <w:i/>
          <w:sz w:val="20"/>
          <w:szCs w:val="20"/>
          <w:highlight w:val="white"/>
          <w:lang w:val="en-US"/>
        </w:rPr>
        <w:t>h</w:t>
      </w:r>
      <w:r w:rsidR="00796125" w:rsidRPr="008B250B">
        <w:rPr>
          <w:i/>
          <w:sz w:val="20"/>
          <w:szCs w:val="20"/>
          <w:highlight w:val="white"/>
          <w:lang w:val="en-US"/>
        </w:rPr>
        <w:t>ea</w:t>
      </w:r>
      <w:r w:rsidRPr="008B250B">
        <w:rPr>
          <w:i/>
          <w:sz w:val="20"/>
          <w:szCs w:val="20"/>
          <w:highlight w:val="white"/>
          <w:lang w:val="en-US"/>
        </w:rPr>
        <w:t>t exposure and trajectories of change metrics</w:t>
      </w:r>
    </w:p>
    <w:p w14:paraId="4F2E2C3E" w14:textId="031AB16B" w:rsidR="00362E0F" w:rsidRPr="008B250B" w:rsidRDefault="00000000">
      <w:pPr>
        <w:jc w:val="both"/>
        <w:rPr>
          <w:sz w:val="20"/>
          <w:szCs w:val="20"/>
          <w:lang w:val="en-US"/>
        </w:rPr>
      </w:pPr>
      <w:r w:rsidRPr="008B250B">
        <w:rPr>
          <w:sz w:val="20"/>
          <w:szCs w:val="20"/>
          <w:lang w:val="en-US"/>
        </w:rPr>
        <w:t xml:space="preserve">For each prison or jail, we calculated the number of days in each year during 1982-2020 that were greater than 28°C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We first </w:t>
      </w:r>
      <w:r w:rsidR="003C4D2F">
        <w:rPr>
          <w:sz w:val="20"/>
          <w:szCs w:val="20"/>
          <w:lang w:val="en-US"/>
        </w:rPr>
        <w:t>assigned</w:t>
      </w:r>
      <w:r w:rsidR="003C4D2F" w:rsidRPr="008B250B">
        <w:rPr>
          <w:sz w:val="20"/>
          <w:szCs w:val="20"/>
          <w:lang w:val="en-US"/>
        </w:rPr>
        <w:t xml:space="preserve"> </w:t>
      </w:r>
      <w:r w:rsidRPr="008B250B">
        <w:rPr>
          <w:sz w:val="20"/>
          <w:szCs w:val="20"/>
          <w:lang w:val="en-US"/>
        </w:rPr>
        <w:t xml:space="preserve">the average number of days per year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Then, we measure</w:t>
      </w:r>
      <w:r w:rsidR="009A24E1">
        <w:rPr>
          <w:sz w:val="20"/>
          <w:szCs w:val="20"/>
          <w:lang w:val="en-US"/>
        </w:rPr>
        <w:t>d</w:t>
      </w:r>
      <w:r w:rsidRPr="008B250B">
        <w:rPr>
          <w:sz w:val="20"/>
          <w:szCs w:val="20"/>
          <w:lang w:val="en-US"/>
        </w:rPr>
        <w:t xml:space="preserve"> exposure </w:t>
      </w:r>
      <w:r w:rsidR="009527A0">
        <w:rPr>
          <w:sz w:val="20"/>
          <w:szCs w:val="20"/>
          <w:lang w:val="en-US"/>
        </w:rPr>
        <w:t>during</w:t>
      </w:r>
      <w:r w:rsidR="009527A0" w:rsidRPr="008B250B">
        <w:rPr>
          <w:sz w:val="20"/>
          <w:szCs w:val="20"/>
          <w:lang w:val="en-US"/>
        </w:rPr>
        <w:t xml:space="preserve"> </w:t>
      </w:r>
      <w:r w:rsidRPr="008B250B">
        <w:rPr>
          <w:sz w:val="20"/>
          <w:szCs w:val="20"/>
          <w:lang w:val="en-US"/>
        </w:rPr>
        <w:t xml:space="preserve">2016 - 2020 by multiplying the number of incarcerated people housed at each carceral facility in 2018 by the average number of days </w:t>
      </w:r>
      <w:proofErr w:type="spellStart"/>
      <w:r w:rsidRPr="008B250B">
        <w:rPr>
          <w:sz w:val="20"/>
          <w:szCs w:val="20"/>
          <w:lang w:val="en-US"/>
        </w:rPr>
        <w:t>WBGT</w:t>
      </w:r>
      <w:r w:rsidRPr="008B250B">
        <w:rPr>
          <w:sz w:val="20"/>
          <w:szCs w:val="20"/>
          <w:vertAlign w:val="subscript"/>
          <w:lang w:val="en-US"/>
        </w:rPr>
        <w:t>max</w:t>
      </w:r>
      <w:proofErr w:type="spellEnd"/>
      <w:r w:rsidRPr="008B250B">
        <w:rPr>
          <w:sz w:val="20"/>
          <w:szCs w:val="20"/>
          <w:lang w:val="en-US"/>
        </w:rPr>
        <w:t xml:space="preserve"> exceeded 28°C from 2016 - 2020. </w:t>
      </w:r>
    </w:p>
    <w:p w14:paraId="39641E7E" w14:textId="77777777" w:rsidR="00362E0F" w:rsidRPr="008B250B" w:rsidRDefault="00362E0F">
      <w:pPr>
        <w:jc w:val="both"/>
        <w:rPr>
          <w:sz w:val="20"/>
          <w:szCs w:val="20"/>
          <w:lang w:val="en-US"/>
        </w:rPr>
      </w:pPr>
    </w:p>
    <w:p w14:paraId="50F29BB1" w14:textId="23CC59A9" w:rsidR="00362E0F" w:rsidRPr="008B250B" w:rsidRDefault="00000000">
      <w:pPr>
        <w:jc w:val="both"/>
        <w:rPr>
          <w:sz w:val="20"/>
          <w:szCs w:val="20"/>
          <w:highlight w:val="white"/>
          <w:lang w:val="en-US"/>
        </w:rPr>
      </w:pPr>
      <w:r w:rsidRPr="008B250B">
        <w:rPr>
          <w:sz w:val="20"/>
          <w:szCs w:val="20"/>
          <w:lang w:val="en-US"/>
        </w:rPr>
        <w:t xml:space="preserve">To calculate the disparities between prisons and jails with the rest of the state, we first calculated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for each county in the United States for each year during our study period. We then calculated state-level estimates for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by aggregating across counties in each state in each year using population weights derived from </w:t>
      </w:r>
      <w:proofErr w:type="spellStart"/>
      <w:r w:rsidRPr="008B250B">
        <w:rPr>
          <w:sz w:val="20"/>
          <w:szCs w:val="20"/>
          <w:lang w:val="en-US"/>
        </w:rPr>
        <w:t>from</w:t>
      </w:r>
      <w:proofErr w:type="spellEnd"/>
      <w:r w:rsidRPr="008B250B">
        <w:rPr>
          <w:sz w:val="20"/>
          <w:szCs w:val="20"/>
          <w:lang w:val="en-US"/>
        </w:rPr>
        <w:t xml:space="preserve"> the NCHS Vintage 2020 bridged-race dataset (though no analysis by race was carried out) </w:t>
      </w:r>
      <w:r w:rsidR="00D86A54">
        <w:rPr>
          <w:sz w:val="20"/>
          <w:szCs w:val="20"/>
          <w:lang w:val="en-US"/>
        </w:rPr>
        <w:t>during</w:t>
      </w:r>
      <w:r w:rsidR="00D86A54" w:rsidRPr="008B250B">
        <w:rPr>
          <w:sz w:val="20"/>
          <w:szCs w:val="20"/>
          <w:lang w:val="en-US"/>
        </w:rPr>
        <w:t xml:space="preserve"> </w:t>
      </w:r>
      <w:r w:rsidRPr="008B250B">
        <w:rPr>
          <w:sz w:val="20"/>
          <w:szCs w:val="20"/>
          <w:lang w:val="en-US"/>
        </w:rPr>
        <w:t xml:space="preserve">1990 </w:t>
      </w:r>
      <w:r w:rsidR="00D86A54">
        <w:rPr>
          <w:sz w:val="20"/>
          <w:szCs w:val="20"/>
          <w:lang w:val="en-US"/>
        </w:rPr>
        <w:t>-</w:t>
      </w:r>
      <w:r w:rsidRPr="008B250B">
        <w:rPr>
          <w:sz w:val="20"/>
          <w:szCs w:val="20"/>
          <w:lang w:val="en-US"/>
        </w:rPr>
        <w:t xml:space="preserve"> 2019 (</w:t>
      </w:r>
      <w:r w:rsidR="00445DB2" w:rsidRPr="008B250B">
        <w:rPr>
          <w:sz w:val="20"/>
          <w:szCs w:val="20"/>
          <w:lang w:val="en-US"/>
        </w:rPr>
        <w:t>11</w:t>
      </w:r>
      <w:r w:rsidRPr="008B250B">
        <w:rPr>
          <w:sz w:val="20"/>
          <w:szCs w:val="20"/>
          <w:lang w:val="en-US"/>
        </w:rPr>
        <w:t>) and from the US Census Bureau prior to 1990 (</w:t>
      </w:r>
      <w:r w:rsidR="00445DB2" w:rsidRPr="008B250B">
        <w:rPr>
          <w:sz w:val="20"/>
          <w:szCs w:val="20"/>
          <w:lang w:val="en-US"/>
        </w:rPr>
        <w:t>12</w:t>
      </w:r>
      <w:r w:rsidRPr="008B250B">
        <w:rPr>
          <w:sz w:val="20"/>
          <w:szCs w:val="20"/>
          <w:lang w:val="en-US"/>
        </w:rPr>
        <w:t xml:space="preserve">). We then made a population-weighted estimate of the state-level prison value for </w:t>
      </w:r>
      <w:proofErr w:type="spellStart"/>
      <w:r w:rsidRPr="008B250B">
        <w:rPr>
          <w:sz w:val="20"/>
          <w:szCs w:val="20"/>
          <w:lang w:val="en-US"/>
        </w:rPr>
        <w:t>n_days</w:t>
      </w:r>
      <w:r w:rsidRPr="008B250B">
        <w:rPr>
          <w:sz w:val="20"/>
          <w:szCs w:val="20"/>
          <w:vertAlign w:val="subscript"/>
          <w:lang w:val="en-US"/>
        </w:rPr>
        <w:t>yea</w:t>
      </w:r>
      <w:proofErr w:type="spellEnd"/>
      <w:r w:rsidRPr="008B250B">
        <w:rPr>
          <w:sz w:val="20"/>
          <w:szCs w:val="20"/>
          <w:vertAlign w:val="subscript"/>
          <w:lang w:val="en-US"/>
        </w:rPr>
        <w:t xml:space="preserve"> </w:t>
      </w:r>
      <w:r w:rsidRPr="008B250B">
        <w:rPr>
          <w:sz w:val="20"/>
          <w:szCs w:val="20"/>
          <w:highlight w:val="white"/>
          <w:lang w:val="en-US"/>
        </w:rPr>
        <w:t xml:space="preserve">and subtracted the estimate calculated for the entire state to obtain the annual estimated disparity in exposure to humid </w:t>
      </w:r>
      <w:r w:rsidR="00796125" w:rsidRPr="008B250B">
        <w:rPr>
          <w:sz w:val="20"/>
          <w:szCs w:val="20"/>
          <w:highlight w:val="white"/>
          <w:lang w:val="en-US"/>
        </w:rPr>
        <w:t xml:space="preserve">heat </w:t>
      </w:r>
      <w:r w:rsidRPr="008B250B">
        <w:rPr>
          <w:sz w:val="20"/>
          <w:szCs w:val="20"/>
          <w:highlight w:val="white"/>
          <w:lang w:val="en-US"/>
        </w:rPr>
        <w:t xml:space="preserve">days in each year of study in each state. </w:t>
      </w:r>
    </w:p>
    <w:p w14:paraId="064BBFED" w14:textId="77777777" w:rsidR="00362E0F" w:rsidRPr="008B250B" w:rsidRDefault="00362E0F">
      <w:pPr>
        <w:jc w:val="both"/>
        <w:rPr>
          <w:sz w:val="20"/>
          <w:szCs w:val="20"/>
          <w:lang w:val="en-US"/>
        </w:rPr>
      </w:pPr>
    </w:p>
    <w:p w14:paraId="230EACC8" w14:textId="5E604223" w:rsidR="00362E0F" w:rsidRPr="008B250B" w:rsidRDefault="00000000">
      <w:pPr>
        <w:jc w:val="both"/>
        <w:rPr>
          <w:sz w:val="20"/>
          <w:szCs w:val="20"/>
          <w:lang w:val="en-US"/>
        </w:rPr>
      </w:pPr>
      <w:r w:rsidRPr="008B250B">
        <w:rPr>
          <w:sz w:val="20"/>
          <w:szCs w:val="20"/>
          <w:lang w:val="en-US"/>
        </w:rPr>
        <w:t>To estimate trajectories of change in dangerous humid</w:t>
      </w:r>
      <w:r w:rsidR="00665D8A" w:rsidRPr="008B250B">
        <w:rPr>
          <w:sz w:val="20"/>
          <w:szCs w:val="20"/>
          <w:lang w:val="en-US"/>
        </w:rPr>
        <w:t xml:space="preserve"> </w:t>
      </w:r>
      <w:r w:rsidRPr="008B250B">
        <w:rPr>
          <w:sz w:val="20"/>
          <w:szCs w:val="20"/>
          <w:lang w:val="en-US"/>
        </w:rPr>
        <w:t xml:space="preserve">heat, we performed a linear regression of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vertAlign w:val="subscript"/>
          <w:lang w:val="en-US"/>
        </w:rPr>
        <w:t xml:space="preserve"> </w:t>
      </w:r>
      <w:r w:rsidRPr="008B250B">
        <w:rPr>
          <w:sz w:val="20"/>
          <w:szCs w:val="20"/>
          <w:lang w:val="en-US"/>
        </w:rPr>
        <w:t xml:space="preserve">~ year to estimate the change in </w:t>
      </w:r>
      <w:proofErr w:type="spellStart"/>
      <w:r w:rsidRPr="008B250B">
        <w:rPr>
          <w:sz w:val="20"/>
          <w:szCs w:val="20"/>
          <w:lang w:val="en-US"/>
        </w:rPr>
        <w:t>n_days</w:t>
      </w:r>
      <w:r w:rsidRPr="008B250B">
        <w:rPr>
          <w:sz w:val="20"/>
          <w:szCs w:val="20"/>
          <w:vertAlign w:val="subscript"/>
          <w:lang w:val="en-US"/>
        </w:rPr>
        <w:t>year</w:t>
      </w:r>
      <w:proofErr w:type="spellEnd"/>
      <w:r w:rsidRPr="008B250B">
        <w:rPr>
          <w:sz w:val="20"/>
          <w:szCs w:val="20"/>
          <w:lang w:val="en-US"/>
        </w:rPr>
        <w:t xml:space="preserve"> per year from 1982 - 2020. Using this fitted linear regression for each prison or jail, we then used the estimated parameter (β) multiplied by the number of years between 1982-2020 (37 years) to estimate the fitted change in number of humi</w:t>
      </w:r>
      <w:r w:rsidR="00665D8A" w:rsidRPr="008B250B">
        <w:rPr>
          <w:sz w:val="20"/>
          <w:szCs w:val="20"/>
          <w:lang w:val="en-US"/>
        </w:rPr>
        <w:t xml:space="preserve">d </w:t>
      </w:r>
      <w:r w:rsidRPr="008B250B">
        <w:rPr>
          <w:sz w:val="20"/>
          <w:szCs w:val="20"/>
          <w:lang w:val="en-US"/>
        </w:rPr>
        <w:t>h</w:t>
      </w:r>
      <w:r w:rsidR="00665D8A" w:rsidRPr="008B250B">
        <w:rPr>
          <w:sz w:val="20"/>
          <w:szCs w:val="20"/>
          <w:lang w:val="en-US"/>
        </w:rPr>
        <w:t>ea</w:t>
      </w:r>
      <w:r w:rsidRPr="008B250B">
        <w:rPr>
          <w:sz w:val="20"/>
          <w:szCs w:val="20"/>
          <w:lang w:val="en-US"/>
        </w:rPr>
        <w:t>t</w:t>
      </w:r>
      <w:r w:rsidR="005340CA" w:rsidRPr="008B250B">
        <w:rPr>
          <w:sz w:val="20"/>
          <w:szCs w:val="20"/>
          <w:lang w:val="en-US"/>
        </w:rPr>
        <w:t xml:space="preserve"> days</w:t>
      </w:r>
      <w:r w:rsidRPr="008B250B">
        <w:rPr>
          <w:sz w:val="20"/>
          <w:szCs w:val="20"/>
          <w:lang w:val="en-US"/>
        </w:rPr>
        <w:t>.</w:t>
      </w:r>
    </w:p>
    <w:p w14:paraId="05074BA7" w14:textId="77777777" w:rsidR="00362E0F" w:rsidRPr="008B250B" w:rsidRDefault="00362E0F">
      <w:pPr>
        <w:jc w:val="both"/>
        <w:rPr>
          <w:sz w:val="20"/>
          <w:szCs w:val="20"/>
          <w:highlight w:val="white"/>
          <w:lang w:val="en-US"/>
        </w:rPr>
      </w:pPr>
    </w:p>
    <w:p w14:paraId="2D666730" w14:textId="6017001C" w:rsidR="005340CA" w:rsidRPr="008B250B" w:rsidRDefault="00EA1F61" w:rsidP="005340CA">
      <w:pPr>
        <w:jc w:val="both"/>
        <w:rPr>
          <w:b/>
          <w:sz w:val="20"/>
          <w:szCs w:val="20"/>
          <w:lang w:val="en-US"/>
        </w:rPr>
      </w:pPr>
      <w:r w:rsidRPr="008B250B">
        <w:rPr>
          <w:b/>
          <w:sz w:val="20"/>
          <w:szCs w:val="20"/>
          <w:lang w:val="en-US"/>
        </w:rPr>
        <w:t xml:space="preserve">Supporting Information </w:t>
      </w:r>
      <w:r w:rsidR="005340CA" w:rsidRPr="008B250B">
        <w:rPr>
          <w:b/>
          <w:sz w:val="20"/>
          <w:szCs w:val="20"/>
          <w:lang w:val="en-US"/>
        </w:rPr>
        <w:t>References</w:t>
      </w:r>
    </w:p>
    <w:p w14:paraId="3C96B82B" w14:textId="77777777" w:rsidR="000F000E" w:rsidRPr="008B250B" w:rsidRDefault="000F000E" w:rsidP="005340CA">
      <w:pPr>
        <w:jc w:val="both"/>
        <w:rPr>
          <w:b/>
          <w:sz w:val="20"/>
          <w:szCs w:val="20"/>
          <w:lang w:val="en-US"/>
        </w:rPr>
      </w:pPr>
    </w:p>
    <w:p w14:paraId="7047DB76" w14:textId="77777777" w:rsidR="000F000E" w:rsidRPr="008B250B" w:rsidRDefault="000F000E" w:rsidP="000F000E">
      <w:pPr>
        <w:jc w:val="both"/>
        <w:rPr>
          <w:b/>
          <w:sz w:val="20"/>
          <w:szCs w:val="20"/>
          <w:lang w:val="en-US"/>
        </w:rPr>
      </w:pPr>
    </w:p>
    <w:p w14:paraId="273F13D2" w14:textId="77777777" w:rsidR="000F000E" w:rsidRPr="008B250B" w:rsidRDefault="000F000E" w:rsidP="000F000E">
      <w:pPr>
        <w:pStyle w:val="ListParagraph"/>
        <w:numPr>
          <w:ilvl w:val="0"/>
          <w:numId w:val="1"/>
        </w:numPr>
        <w:ind w:hanging="720"/>
        <w:rPr>
          <w:b/>
          <w:sz w:val="20"/>
          <w:szCs w:val="20"/>
          <w:lang w:val="en-US"/>
        </w:rPr>
      </w:pPr>
      <w:r w:rsidRPr="008B250B">
        <w:rPr>
          <w:bCs/>
          <w:sz w:val="20"/>
          <w:szCs w:val="20"/>
          <w:lang w:val="en-US"/>
        </w:rPr>
        <w:t>U.S. Department of Homeland Security, HIFLD Open Data, https://hifld-geoplatform.opendata.arcgis.com, Accessed July 10, 2023.</w:t>
      </w:r>
    </w:p>
    <w:p w14:paraId="1B7A48F5" w14:textId="77777777" w:rsidR="000F000E" w:rsidRPr="008B250B" w:rsidRDefault="000F000E" w:rsidP="000F000E">
      <w:pPr>
        <w:pStyle w:val="ListParagraph"/>
        <w:rPr>
          <w:b/>
          <w:sz w:val="20"/>
          <w:szCs w:val="20"/>
          <w:lang w:val="en-US"/>
        </w:rPr>
      </w:pPr>
    </w:p>
    <w:p w14:paraId="399B0591" w14:textId="4994438E" w:rsidR="000F000E" w:rsidRPr="008B250B" w:rsidRDefault="000F000E" w:rsidP="000F000E">
      <w:pPr>
        <w:pStyle w:val="ListParagraph"/>
        <w:numPr>
          <w:ilvl w:val="0"/>
          <w:numId w:val="1"/>
        </w:numPr>
        <w:ind w:hanging="720"/>
        <w:rPr>
          <w:b/>
          <w:sz w:val="20"/>
          <w:szCs w:val="20"/>
          <w:lang w:val="en-US"/>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B250B" w:rsidRDefault="000F000E" w:rsidP="000F000E">
      <w:pPr>
        <w:rPr>
          <w:b/>
          <w:sz w:val="20"/>
          <w:szCs w:val="20"/>
          <w:lang w:val="en-US"/>
        </w:rPr>
      </w:pPr>
    </w:p>
    <w:p w14:paraId="6854D7AE" w14:textId="77777777"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C. Daly, J. I. Smith, K. V. Olson, Mapping Atmospheric Moisture </w:t>
      </w:r>
      <w:proofErr w:type="spellStart"/>
      <w:r w:rsidRPr="008B250B">
        <w:rPr>
          <w:sz w:val="20"/>
          <w:szCs w:val="20"/>
          <w:lang w:val="en-US"/>
        </w:rPr>
        <w:t>Climatologies</w:t>
      </w:r>
      <w:proofErr w:type="spellEnd"/>
      <w:r w:rsidRPr="008B250B">
        <w:rPr>
          <w:sz w:val="20"/>
          <w:szCs w:val="20"/>
          <w:lang w:val="en-US"/>
        </w:rPr>
        <w:t xml:space="preserve"> across the Conterminous United States. </w:t>
      </w:r>
      <w:r w:rsidRPr="008B250B">
        <w:rPr>
          <w:i/>
          <w:sz w:val="20"/>
          <w:szCs w:val="20"/>
          <w:lang w:val="en-US"/>
        </w:rPr>
        <w:t xml:space="preserve">PLOS ONE </w:t>
      </w:r>
      <w:r w:rsidRPr="008B250B">
        <w:rPr>
          <w:b/>
          <w:sz w:val="20"/>
          <w:szCs w:val="20"/>
          <w:lang w:val="en-US"/>
        </w:rPr>
        <w:t>10</w:t>
      </w:r>
      <w:r w:rsidRPr="008B250B">
        <w:rPr>
          <w:sz w:val="20"/>
          <w:szCs w:val="20"/>
          <w:lang w:val="en-US"/>
        </w:rPr>
        <w:t>, e0141140 (2015).</w:t>
      </w:r>
    </w:p>
    <w:p w14:paraId="19E3189D" w14:textId="77777777" w:rsidR="000F000E" w:rsidRPr="008B250B" w:rsidRDefault="000F000E" w:rsidP="000F000E">
      <w:pPr>
        <w:pStyle w:val="ListParagraph"/>
        <w:rPr>
          <w:sz w:val="20"/>
          <w:szCs w:val="20"/>
          <w:lang w:val="en-US"/>
        </w:rPr>
      </w:pPr>
    </w:p>
    <w:p w14:paraId="5E88A4CA" w14:textId="07A280CF"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Daly, C., </w:t>
      </w:r>
      <w:proofErr w:type="spellStart"/>
      <w:r w:rsidRPr="008B250B">
        <w:rPr>
          <w:sz w:val="20"/>
          <w:szCs w:val="20"/>
          <w:lang w:val="en-US"/>
        </w:rPr>
        <w:t>Halbleib</w:t>
      </w:r>
      <w:proofErr w:type="spellEnd"/>
      <w:r w:rsidRPr="008B250B">
        <w:rPr>
          <w:sz w:val="20"/>
          <w:szCs w:val="20"/>
          <w:lang w:val="en-US"/>
        </w:rPr>
        <w:t xml:space="preserve">, M., Smith, J. I., Gibson, W. P., Doggett, M. K., Taylor, G. H., ... &amp; </w:t>
      </w:r>
      <w:proofErr w:type="spellStart"/>
      <w:r w:rsidRPr="008B250B">
        <w:rPr>
          <w:sz w:val="20"/>
          <w:szCs w:val="20"/>
          <w:lang w:val="en-US"/>
        </w:rPr>
        <w:t>Pasteris</w:t>
      </w:r>
      <w:proofErr w:type="spellEnd"/>
      <w:r w:rsidRPr="008B250B">
        <w:rPr>
          <w:sz w:val="20"/>
          <w:szCs w:val="20"/>
          <w:lang w:val="en-US"/>
        </w:rPr>
        <w:t xml:space="preserve">, P. P. (2008). </w:t>
      </w:r>
      <w:proofErr w:type="spellStart"/>
      <w:r w:rsidRPr="008B250B">
        <w:rPr>
          <w:sz w:val="20"/>
          <w:szCs w:val="20"/>
          <w:lang w:val="en-US"/>
        </w:rPr>
        <w:t>Physiographically</w:t>
      </w:r>
      <w:proofErr w:type="spellEnd"/>
      <w:r w:rsidRPr="008B250B">
        <w:rPr>
          <w:sz w:val="20"/>
          <w:szCs w:val="20"/>
          <w:lang w:val="en-US"/>
        </w:rPr>
        <w:t xml:space="preserve"> sensitive mapping of climatological temperature and precipitation across the conterminous United States. International Journal of Climatology: a Journal of the Royal Meteorological Society, 28(15), 2031-2064.</w:t>
      </w:r>
    </w:p>
    <w:p w14:paraId="01F473C5" w14:textId="77777777" w:rsidR="000F000E" w:rsidRPr="008B250B" w:rsidRDefault="000F000E" w:rsidP="000F000E">
      <w:pPr>
        <w:pStyle w:val="ListParagraph"/>
        <w:rPr>
          <w:b/>
          <w:sz w:val="20"/>
          <w:szCs w:val="20"/>
          <w:lang w:val="en-US"/>
        </w:rPr>
      </w:pPr>
    </w:p>
    <w:p w14:paraId="31B4D8F8" w14:textId="3AD7DBE3"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 xml:space="preserve">Spangler, K. R., Weinberger, K. R., &amp; </w:t>
      </w:r>
      <w:proofErr w:type="spellStart"/>
      <w:r w:rsidRPr="008B250B">
        <w:rPr>
          <w:bCs/>
          <w:sz w:val="20"/>
          <w:szCs w:val="20"/>
          <w:lang w:val="en-US"/>
        </w:rPr>
        <w:t>Wellenius</w:t>
      </w:r>
      <w:proofErr w:type="spellEnd"/>
      <w:r w:rsidRPr="008B250B">
        <w:rPr>
          <w:bCs/>
          <w:sz w:val="20"/>
          <w:szCs w:val="20"/>
          <w:lang w:val="en-US"/>
        </w:rPr>
        <w:t>, G. A. (2019). Suitability of gridded climate datasets for use in environmental epidemiology. Journal of exposure science &amp; environmental epidemiology, 29(6), 777-789.</w:t>
      </w:r>
    </w:p>
    <w:p w14:paraId="2DEBBE88" w14:textId="77777777" w:rsidR="000F000E" w:rsidRPr="008B250B" w:rsidRDefault="000F000E" w:rsidP="000F000E">
      <w:pPr>
        <w:pStyle w:val="ListParagraph"/>
        <w:rPr>
          <w:bCs/>
          <w:sz w:val="20"/>
          <w:szCs w:val="20"/>
          <w:lang w:val="en-US"/>
        </w:rPr>
      </w:pPr>
    </w:p>
    <w:p w14:paraId="3B26B4B9" w14:textId="6874BEE3" w:rsidR="000F000E" w:rsidRPr="008B250B" w:rsidRDefault="000F000E" w:rsidP="000F000E">
      <w:pPr>
        <w:pStyle w:val="ListParagraph"/>
        <w:numPr>
          <w:ilvl w:val="0"/>
          <w:numId w:val="1"/>
        </w:numPr>
        <w:ind w:hanging="720"/>
        <w:rPr>
          <w:bCs/>
          <w:sz w:val="20"/>
          <w:szCs w:val="20"/>
          <w:lang w:val="en-US"/>
        </w:rPr>
      </w:pPr>
      <w:proofErr w:type="spellStart"/>
      <w:r w:rsidRPr="008B250B">
        <w:rPr>
          <w:bCs/>
          <w:sz w:val="20"/>
          <w:szCs w:val="20"/>
          <w:lang w:val="en-US"/>
        </w:rPr>
        <w:lastRenderedPageBreak/>
        <w:t>Tuholske</w:t>
      </w:r>
      <w:proofErr w:type="spellEnd"/>
      <w:r w:rsidRPr="008B250B">
        <w:rPr>
          <w:bCs/>
          <w:sz w:val="20"/>
          <w:szCs w:val="20"/>
          <w:lang w:val="en-US"/>
        </w:rPr>
        <w:t>, C., Caylor, K., Funk, C., Verdin, A., Sweeney, S., Grace, K., ... &amp; Evans, T. (2021). Global urban population exposure to extreme heat. Proceedings of the National Academy of Sciences, 118(41), e2024792118.</w:t>
      </w:r>
    </w:p>
    <w:p w14:paraId="24178F2A" w14:textId="77777777" w:rsidR="000F000E" w:rsidRPr="008B250B" w:rsidRDefault="000F000E" w:rsidP="000F000E">
      <w:pPr>
        <w:pStyle w:val="ListParagraph"/>
        <w:rPr>
          <w:bCs/>
          <w:sz w:val="20"/>
          <w:szCs w:val="20"/>
          <w:lang w:val="en-US"/>
        </w:rPr>
      </w:pPr>
    </w:p>
    <w:p w14:paraId="664FF284" w14:textId="189138C9"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B250B" w:rsidRDefault="000F000E" w:rsidP="000F000E">
      <w:pPr>
        <w:pStyle w:val="ListParagraph"/>
        <w:rPr>
          <w:bCs/>
          <w:sz w:val="20"/>
          <w:szCs w:val="20"/>
          <w:lang w:val="en-US"/>
        </w:rPr>
      </w:pPr>
    </w:p>
    <w:p w14:paraId="4EDDE5F9" w14:textId="67AA5CC1"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National Weather Service, Heat Index Equation, https://www.wpc.ncep.noaa.gov/html/heatindex_equation.shtml </w:t>
      </w:r>
      <w:proofErr w:type="spellStart"/>
      <w:r w:rsidRPr="008B250B">
        <w:rPr>
          <w:lang w:val="en-US"/>
        </w:rPr>
        <w:t>Accesssed</w:t>
      </w:r>
      <w:proofErr w:type="spellEnd"/>
      <w:r w:rsidRPr="008B250B">
        <w:rPr>
          <w:lang w:val="en-US"/>
        </w:rPr>
        <w:t xml:space="preserve"> July 10, 2023).</w:t>
      </w:r>
    </w:p>
    <w:p w14:paraId="1A52DEDD" w14:textId="77777777" w:rsidR="00445DB2" w:rsidRPr="008B250B" w:rsidRDefault="00445DB2" w:rsidP="00445DB2">
      <w:pPr>
        <w:pStyle w:val="ListParagraph"/>
        <w:rPr>
          <w:bCs/>
          <w:sz w:val="20"/>
          <w:szCs w:val="20"/>
          <w:lang w:val="en-US"/>
        </w:rPr>
      </w:pPr>
    </w:p>
    <w:p w14:paraId="00755287" w14:textId="77777777" w:rsidR="00445DB2" w:rsidRPr="008B250B" w:rsidRDefault="00445DB2" w:rsidP="00445DB2">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B250B" w:rsidRDefault="00445DB2" w:rsidP="00445DB2">
      <w:pPr>
        <w:pStyle w:val="ListParagraph"/>
        <w:rPr>
          <w:lang w:val="en-US"/>
        </w:rPr>
      </w:pPr>
    </w:p>
    <w:p w14:paraId="4E89F2B1" w14:textId="77777777"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Q. Kong, M. Huber, Explicit Calculations of Wet-Bulb Globe Temperature Compared With Approximations and Why It Matters for Labor Productivity. </w:t>
      </w:r>
      <w:r w:rsidRPr="008B250B">
        <w:rPr>
          <w:i/>
          <w:lang w:val="en-US"/>
        </w:rPr>
        <w:t xml:space="preserve">Earths Future </w:t>
      </w:r>
      <w:r w:rsidRPr="008B250B">
        <w:rPr>
          <w:b/>
          <w:lang w:val="en-US"/>
        </w:rPr>
        <w:t>10</w:t>
      </w:r>
      <w:r w:rsidRPr="008B250B">
        <w:rPr>
          <w:lang w:val="en-US"/>
        </w:rPr>
        <w:t>, e2021EF002334 (2022).</w:t>
      </w:r>
    </w:p>
    <w:p w14:paraId="1D3058C1" w14:textId="77777777" w:rsidR="00445DB2" w:rsidRPr="008B250B" w:rsidRDefault="00445DB2" w:rsidP="00445DB2">
      <w:pPr>
        <w:pStyle w:val="ListParagraph"/>
        <w:rPr>
          <w:lang w:val="en-US"/>
        </w:rPr>
      </w:pPr>
    </w:p>
    <w:p w14:paraId="1507B85A" w14:textId="1B5AB9F1" w:rsidR="00445DB2"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U.S. Census Populations With Bridged Race Categories (2022)</w:t>
      </w:r>
      <w:r w:rsidRPr="008B250B">
        <w:rPr>
          <w:lang w:val="en-US"/>
        </w:rPr>
        <w:t>, Accessed, https://www.cdc.gov/nchs/nvss/bridged_race.htm</w:t>
      </w:r>
      <w:r w:rsidR="000F000E" w:rsidRPr="008B250B">
        <w:rPr>
          <w:lang w:val="en-US"/>
        </w:rPr>
        <w:t xml:space="preserve"> </w:t>
      </w:r>
      <w:r w:rsidRPr="008B250B">
        <w:rPr>
          <w:lang w:val="en-US"/>
        </w:rPr>
        <w:t xml:space="preserve">Accessed </w:t>
      </w:r>
      <w:r w:rsidR="000F000E" w:rsidRPr="008B250B">
        <w:rPr>
          <w:lang w:val="en-US"/>
        </w:rPr>
        <w:t>July 17, 2023.</w:t>
      </w:r>
    </w:p>
    <w:p w14:paraId="6438058C" w14:textId="77777777" w:rsidR="00445DB2" w:rsidRPr="008B250B" w:rsidRDefault="00445DB2" w:rsidP="00445DB2">
      <w:pPr>
        <w:pStyle w:val="ListParagraph"/>
        <w:rPr>
          <w:lang w:val="en-US"/>
        </w:rPr>
      </w:pPr>
    </w:p>
    <w:p w14:paraId="6FD76325" w14:textId="736945BB" w:rsidR="000F000E"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w:t>
      </w:r>
      <w:r w:rsidRPr="008B250B">
        <w:rPr>
          <w:lang w:val="en-US"/>
        </w:rPr>
        <w:t>S</w:t>
      </w:r>
      <w:r w:rsidR="000F000E" w:rsidRPr="008B250B">
        <w:rPr>
          <w:lang w:val="en-US"/>
        </w:rPr>
        <w:t xml:space="preserve">. Bureau, County Intercensal Tables 1980-1990. </w:t>
      </w:r>
      <w:r w:rsidRPr="008B250B">
        <w:rPr>
          <w:iCs/>
          <w:lang w:val="en-US"/>
        </w:rPr>
        <w:t>https://www.census.gov/data/tables/time-series/demo/popest/1980s-county.html</w:t>
      </w:r>
      <w:r w:rsidRPr="008B250B">
        <w:rPr>
          <w:i/>
          <w:lang w:val="en-US"/>
        </w:rPr>
        <w:t xml:space="preserve"> </w:t>
      </w:r>
      <w:r w:rsidRPr="008B250B">
        <w:rPr>
          <w:lang w:val="en-US"/>
        </w:rPr>
        <w:t xml:space="preserve">Accessed </w:t>
      </w:r>
      <w:r w:rsidR="000F000E" w:rsidRPr="008B250B">
        <w:rPr>
          <w:lang w:val="en-US"/>
        </w:rPr>
        <w:t>July 17, 2023).</w:t>
      </w:r>
    </w:p>
    <w:p w14:paraId="21D68532" w14:textId="77777777" w:rsidR="00445DB2" w:rsidRPr="008B250B" w:rsidRDefault="00445DB2" w:rsidP="00445DB2">
      <w:pPr>
        <w:rPr>
          <w:bCs/>
          <w:sz w:val="20"/>
          <w:szCs w:val="20"/>
          <w:lang w:val="en-US"/>
        </w:rPr>
      </w:pPr>
    </w:p>
    <w:p w14:paraId="2C5FB6B3"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6EF0B390"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2325808B"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70C11741" w14:textId="77777777" w:rsidR="00362E0F" w:rsidRPr="008B250B"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
      </w:pPr>
    </w:p>
    <w:p w14:paraId="3AA612BF" w14:textId="77777777" w:rsidR="00362E0F" w:rsidRPr="008B250B" w:rsidRDefault="00362E0F">
      <w:pPr>
        <w:widowControl w:val="0"/>
        <w:pBdr>
          <w:top w:val="nil"/>
          <w:left w:val="nil"/>
          <w:bottom w:val="nil"/>
          <w:right w:val="nil"/>
          <w:between w:val="nil"/>
        </w:pBdr>
        <w:jc w:val="both"/>
        <w:rPr>
          <w:rFonts w:ascii="Times New Roman" w:eastAsia="Times New Roman" w:hAnsi="Times New Roman" w:cs="Times New Roman"/>
          <w:lang w:val="en-US"/>
        </w:rPr>
      </w:pPr>
    </w:p>
    <w:sectPr w:rsidR="00362E0F" w:rsidRPr="008B250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211C" w14:textId="77777777" w:rsidR="008664F2" w:rsidRDefault="008664F2">
      <w:pPr>
        <w:spacing w:line="240" w:lineRule="auto"/>
      </w:pPr>
      <w:r>
        <w:separator/>
      </w:r>
    </w:p>
  </w:endnote>
  <w:endnote w:type="continuationSeparator" w:id="0">
    <w:p w14:paraId="0C9A4C7F" w14:textId="77777777" w:rsidR="008664F2" w:rsidRDefault="00866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6783" w14:textId="77777777" w:rsidR="008664F2" w:rsidRDefault="008664F2">
      <w:pPr>
        <w:spacing w:line="240" w:lineRule="auto"/>
      </w:pPr>
      <w:r>
        <w:separator/>
      </w:r>
    </w:p>
  </w:footnote>
  <w:footnote w:type="continuationSeparator" w:id="0">
    <w:p w14:paraId="26FA572B" w14:textId="77777777" w:rsidR="008664F2" w:rsidRDefault="00866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12BCB"/>
    <w:rsid w:val="00040058"/>
    <w:rsid w:val="00075FBC"/>
    <w:rsid w:val="000A3F63"/>
    <w:rsid w:val="000F000E"/>
    <w:rsid w:val="001254F6"/>
    <w:rsid w:val="0014388C"/>
    <w:rsid w:val="00152E01"/>
    <w:rsid w:val="001802DA"/>
    <w:rsid w:val="001D4A88"/>
    <w:rsid w:val="001F2073"/>
    <w:rsid w:val="00225B77"/>
    <w:rsid w:val="00232094"/>
    <w:rsid w:val="002953FC"/>
    <w:rsid w:val="00316766"/>
    <w:rsid w:val="00323342"/>
    <w:rsid w:val="00362E0F"/>
    <w:rsid w:val="00366460"/>
    <w:rsid w:val="003B709B"/>
    <w:rsid w:val="003C4D2F"/>
    <w:rsid w:val="003C6891"/>
    <w:rsid w:val="00401952"/>
    <w:rsid w:val="00437195"/>
    <w:rsid w:val="00445DB2"/>
    <w:rsid w:val="00455A3F"/>
    <w:rsid w:val="00474C19"/>
    <w:rsid w:val="004909B1"/>
    <w:rsid w:val="00497615"/>
    <w:rsid w:val="004B729E"/>
    <w:rsid w:val="005119C5"/>
    <w:rsid w:val="00530519"/>
    <w:rsid w:val="005340CA"/>
    <w:rsid w:val="00627622"/>
    <w:rsid w:val="0062767A"/>
    <w:rsid w:val="00640F39"/>
    <w:rsid w:val="006503D2"/>
    <w:rsid w:val="00651AA0"/>
    <w:rsid w:val="00665D8A"/>
    <w:rsid w:val="006A54DD"/>
    <w:rsid w:val="006C24B8"/>
    <w:rsid w:val="006C51F4"/>
    <w:rsid w:val="006E4542"/>
    <w:rsid w:val="007170D5"/>
    <w:rsid w:val="0074244A"/>
    <w:rsid w:val="00753108"/>
    <w:rsid w:val="00755821"/>
    <w:rsid w:val="0079461D"/>
    <w:rsid w:val="00796125"/>
    <w:rsid w:val="007C23C1"/>
    <w:rsid w:val="007C7359"/>
    <w:rsid w:val="007D1DC9"/>
    <w:rsid w:val="00807250"/>
    <w:rsid w:val="00814AF5"/>
    <w:rsid w:val="008224A3"/>
    <w:rsid w:val="00842E0B"/>
    <w:rsid w:val="008546E5"/>
    <w:rsid w:val="00861658"/>
    <w:rsid w:val="008664F2"/>
    <w:rsid w:val="00884AEC"/>
    <w:rsid w:val="008B250B"/>
    <w:rsid w:val="008C1A45"/>
    <w:rsid w:val="008C3BB0"/>
    <w:rsid w:val="008C538C"/>
    <w:rsid w:val="0090332A"/>
    <w:rsid w:val="009226A0"/>
    <w:rsid w:val="00930D92"/>
    <w:rsid w:val="009527A0"/>
    <w:rsid w:val="009846A1"/>
    <w:rsid w:val="00992113"/>
    <w:rsid w:val="009A24E1"/>
    <w:rsid w:val="009B7824"/>
    <w:rsid w:val="00A3453F"/>
    <w:rsid w:val="00A41F3C"/>
    <w:rsid w:val="00A44586"/>
    <w:rsid w:val="00A71671"/>
    <w:rsid w:val="00A77CB6"/>
    <w:rsid w:val="00AC132F"/>
    <w:rsid w:val="00B62655"/>
    <w:rsid w:val="00BD5014"/>
    <w:rsid w:val="00BF5A50"/>
    <w:rsid w:val="00BF739C"/>
    <w:rsid w:val="00C03800"/>
    <w:rsid w:val="00C0466E"/>
    <w:rsid w:val="00C10048"/>
    <w:rsid w:val="00C11953"/>
    <w:rsid w:val="00C204B8"/>
    <w:rsid w:val="00C44C14"/>
    <w:rsid w:val="00C9442C"/>
    <w:rsid w:val="00CF61B5"/>
    <w:rsid w:val="00D02093"/>
    <w:rsid w:val="00D3549A"/>
    <w:rsid w:val="00D56286"/>
    <w:rsid w:val="00D86A54"/>
    <w:rsid w:val="00D90267"/>
    <w:rsid w:val="00DB2E7B"/>
    <w:rsid w:val="00E20B88"/>
    <w:rsid w:val="00E36D78"/>
    <w:rsid w:val="00E43193"/>
    <w:rsid w:val="00EA0D67"/>
    <w:rsid w:val="00EA1F61"/>
    <w:rsid w:val="00ED18C1"/>
    <w:rsid w:val="00EF702D"/>
    <w:rsid w:val="00F6001F"/>
    <w:rsid w:val="00FC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js.ojp.gov/sites/g/files/xyckuh236/files/media/document/p21s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21</cp:revision>
  <dcterms:created xsi:type="dcterms:W3CDTF">2023-07-18T22:29:00Z</dcterms:created>
  <dcterms:modified xsi:type="dcterms:W3CDTF">2023-07-18T23:46:00Z</dcterms:modified>
</cp:coreProperties>
</file>