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60D"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43DDD71" w14:textId="77777777" w:rsidR="00C32A57" w:rsidRDefault="00C32A57">
      <w:pPr>
        <w:rPr>
          <w:rFonts w:ascii="Times New Roman" w:eastAsia="Times New Roman" w:hAnsi="Times New Roman" w:cs="Times New Roman"/>
        </w:rPr>
      </w:pPr>
    </w:p>
    <w:p w14:paraId="27A52463" w14:textId="51530874"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Pr="00165451">
        <w:rPr>
          <w:rFonts w:ascii="Times New Roman" w:eastAsia="Times New Roman" w:hAnsi="Times New Roman" w:cs="Times New Roman"/>
          <w:noProof/>
        </w:rPr>
        <w:t>July 20, 2023</w:t>
      </w:r>
      <w:r w:rsidRPr="00165451">
        <w:rPr>
          <w:rFonts w:ascii="Times New Roman" w:eastAsia="Times New Roman" w:hAnsi="Times New Roman" w:cs="Times New Roman"/>
        </w:rPr>
        <w:fldChar w:fldCharType="end"/>
      </w:r>
    </w:p>
    <w:p w14:paraId="0571A384"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 xml:space="preserve">Dear </w:t>
      </w:r>
      <w:proofErr w:type="gramStart"/>
      <w:r>
        <w:rPr>
          <w:rFonts w:ascii="Times New Roman" w:eastAsia="Times New Roman" w:hAnsi="Times New Roman" w:cs="Times New Roman"/>
        </w:rPr>
        <w:t>Professor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Berenbaum</w:t>
      </w:r>
      <w:proofErr w:type="spellEnd"/>
      <w:r>
        <w:rPr>
          <w:rFonts w:ascii="Times New Roman" w:eastAsia="Times New Roman" w:hAnsi="Times New Roman" w:cs="Times New Roman"/>
        </w:rPr>
        <w:t xml:space="preserve">, Editor-in-Chief and </w:t>
      </w:r>
      <w:r>
        <w:rPr>
          <w:rFonts w:ascii="Times New Roman" w:eastAsia="Times New Roman" w:hAnsi="Times New Roman" w:cs="Times New Roman"/>
          <w:i/>
        </w:rPr>
        <w:t>PNAS</w:t>
      </w:r>
      <w:r>
        <w:rPr>
          <w:rFonts w:ascii="Times New Roman" w:eastAsia="Times New Roman" w:hAnsi="Times New Roman" w:cs="Times New Roman"/>
        </w:rPr>
        <w:t xml:space="preserve"> Editorial Board:</w:t>
      </w:r>
    </w:p>
    <w:p w14:paraId="739A9F3F" w14:textId="77777777" w:rsidR="00C32A57" w:rsidRDefault="00C32A57">
      <w:pPr>
        <w:rPr>
          <w:rFonts w:ascii="Times New Roman" w:eastAsia="Times New Roman" w:hAnsi="Times New Roman" w:cs="Times New Roman"/>
        </w:rPr>
      </w:pPr>
    </w:p>
    <w:p w14:paraId="112609B0" w14:textId="6FBF89CB" w:rsidR="00CE796C" w:rsidRDefault="00C0606E" w:rsidP="00C0606E">
      <w:pPr>
        <w:jc w:val="both"/>
        <w:rPr>
          <w:ins w:id="0" w:author="Parks, Robbie M" w:date="2023-07-20T18:44:00Z"/>
          <w:rFonts w:ascii="Times New Roman" w:eastAsia="Times New Roman" w:hAnsi="Times New Roman" w:cs="Times New Roman"/>
        </w:rPr>
      </w:pPr>
      <w:r>
        <w:rPr>
          <w:rFonts w:ascii="Times New Roman" w:eastAsia="Times New Roman" w:hAnsi="Times New Roman" w:cs="Times New Roman"/>
        </w:rPr>
        <w:t xml:space="preserve">The summer of 2023 is </w:t>
      </w:r>
      <w:del w:id="1" w:author="Parks, Robbie M" w:date="2023-07-20T18:45:00Z">
        <w:r w:rsidDel="000C3447">
          <w:rPr>
            <w:rFonts w:ascii="Times New Roman" w:eastAsia="Times New Roman" w:hAnsi="Times New Roman" w:cs="Times New Roman"/>
          </w:rPr>
          <w:delText>proving to be among the hottest on record</w:delText>
        </w:r>
      </w:del>
      <w:ins w:id="2" w:author="Parks, Robbie M" w:date="2023-07-20T18:45:00Z">
        <w:r w:rsidR="000C3447">
          <w:rPr>
            <w:rFonts w:ascii="Times New Roman" w:eastAsia="Times New Roman" w:hAnsi="Times New Roman" w:cs="Times New Roman"/>
          </w:rPr>
          <w:t>manifesting a</w:t>
        </w:r>
      </w:ins>
      <w:ins w:id="3" w:author="Parks, Robbie M" w:date="2023-07-20T18:46:00Z">
        <w:r w:rsidR="00914C30">
          <w:rPr>
            <w:rFonts w:ascii="Times New Roman" w:eastAsia="Times New Roman" w:hAnsi="Times New Roman" w:cs="Times New Roman"/>
          </w:rPr>
          <w:t xml:space="preserve">n </w:t>
        </w:r>
      </w:ins>
      <w:ins w:id="4" w:author="Parks, Robbie M" w:date="2023-07-20T18:45:00Z">
        <w:r w:rsidR="000C3447">
          <w:rPr>
            <w:rFonts w:ascii="Times New Roman" w:eastAsia="Times New Roman" w:hAnsi="Times New Roman" w:cs="Times New Roman"/>
          </w:rPr>
          <w:t>unbearable and dangerous</w:t>
        </w:r>
      </w:ins>
      <w:r w:rsidR="007B5DC8">
        <w:rPr>
          <w:rFonts w:ascii="Times New Roman" w:eastAsia="Times New Roman" w:hAnsi="Times New Roman" w:cs="Times New Roman"/>
        </w:rPr>
        <w:t xml:space="preserve"> </w:t>
      </w:r>
      <w:ins w:id="5" w:author="Parks, Robbie M" w:date="2023-07-20T18:45:00Z">
        <w:r w:rsidR="000C3447">
          <w:rPr>
            <w:rFonts w:ascii="Times New Roman" w:eastAsia="Times New Roman" w:hAnsi="Times New Roman" w:cs="Times New Roman"/>
          </w:rPr>
          <w:t xml:space="preserve">normal </w:t>
        </w:r>
      </w:ins>
      <w:r w:rsidR="007B5DC8">
        <w:rPr>
          <w:rFonts w:ascii="Times New Roman" w:eastAsia="Times New Roman" w:hAnsi="Times New Roman" w:cs="Times New Roman"/>
        </w:rPr>
        <w:t>for</w:t>
      </w:r>
      <w:r>
        <w:rPr>
          <w:rFonts w:ascii="Times New Roman" w:eastAsia="Times New Roman" w:hAnsi="Times New Roman" w:cs="Times New Roman"/>
        </w:rPr>
        <w:t xml:space="preserve"> </w:t>
      </w:r>
      <w:ins w:id="6" w:author="Parks, Robbie M" w:date="2023-07-20T18:46:00Z">
        <w:r w:rsidR="000C3447">
          <w:rPr>
            <w:rFonts w:ascii="Times New Roman" w:eastAsia="Times New Roman" w:hAnsi="Times New Roman" w:cs="Times New Roman"/>
          </w:rPr>
          <w:t xml:space="preserve">temperatures in </w:t>
        </w:r>
      </w:ins>
      <w:r>
        <w:rPr>
          <w:rFonts w:ascii="Times New Roman" w:eastAsia="Times New Roman" w:hAnsi="Times New Roman" w:cs="Times New Roman"/>
        </w:rPr>
        <w:t>the United States</w:t>
      </w:r>
      <w:ins w:id="7" w:author="Parks, Robbie M" w:date="2023-07-20T18:41:00Z">
        <w:r w:rsidR="00300AD1">
          <w:rPr>
            <w:rFonts w:ascii="Times New Roman" w:eastAsia="Times New Roman" w:hAnsi="Times New Roman" w:cs="Times New Roman"/>
          </w:rPr>
          <w:t>, with</w:t>
        </w:r>
      </w:ins>
      <w:del w:id="8" w:author="Parks, Robbie M" w:date="2023-07-20T18:41:00Z">
        <w:r w:rsidR="007B5DC8" w:rsidDel="00300AD1">
          <w:rPr>
            <w:rFonts w:ascii="Times New Roman" w:eastAsia="Times New Roman" w:hAnsi="Times New Roman" w:cs="Times New Roman"/>
          </w:rPr>
          <w:delText xml:space="preserve">. </w:delText>
        </w:r>
      </w:del>
      <w:ins w:id="9" w:author="Parks, Robbie M" w:date="2023-07-20T18:41:00Z">
        <w:r w:rsidR="00300AD1">
          <w:rPr>
            <w:rFonts w:ascii="Times New Roman" w:eastAsia="Times New Roman" w:hAnsi="Times New Roman" w:cs="Times New Roman"/>
          </w:rPr>
          <w:t xml:space="preserve"> o</w:t>
        </w:r>
      </w:ins>
      <w:del w:id="10" w:author="Parks, Robbie M" w:date="2023-07-20T18:41:00Z">
        <w:r w:rsidR="007B5DC8" w:rsidDel="00300AD1">
          <w:rPr>
            <w:rFonts w:ascii="Times New Roman" w:eastAsia="Times New Roman" w:hAnsi="Times New Roman" w:cs="Times New Roman"/>
          </w:rPr>
          <w:delText>O</w:delText>
        </w:r>
      </w:del>
      <w:r w:rsidR="007B5DC8">
        <w:rPr>
          <w:rFonts w:ascii="Times New Roman" w:eastAsia="Times New Roman" w:hAnsi="Times New Roman" w:cs="Times New Roman"/>
        </w:rPr>
        <w:t xml:space="preserve">ver 100 million people </w:t>
      </w:r>
      <w:del w:id="11" w:author="Parks, Robbie M" w:date="2023-07-20T18:41:00Z">
        <w:r w:rsidR="007B5DC8" w:rsidDel="00CC187C">
          <w:rPr>
            <w:rFonts w:ascii="Times New Roman" w:eastAsia="Times New Roman" w:hAnsi="Times New Roman" w:cs="Times New Roman"/>
          </w:rPr>
          <w:delText>have been</w:delText>
        </w:r>
      </w:del>
      <w:ins w:id="12" w:author="Parks, Robbie M" w:date="2023-07-20T18:41:00Z">
        <w:r w:rsidR="00CC187C">
          <w:rPr>
            <w:rFonts w:ascii="Times New Roman" w:eastAsia="Times New Roman" w:hAnsi="Times New Roman" w:cs="Times New Roman"/>
          </w:rPr>
          <w:t>already</w:t>
        </w:r>
      </w:ins>
      <w:r w:rsidR="007B5DC8">
        <w:rPr>
          <w:rFonts w:ascii="Times New Roman" w:eastAsia="Times New Roman" w:hAnsi="Times New Roman" w:cs="Times New Roman"/>
        </w:rPr>
        <w:t xml:space="preserve"> exposed to dangerous heat</w:t>
      </w:r>
      <w:del w:id="13" w:author="Parks, Robbie M" w:date="2023-07-20T18:41:00Z">
        <w:r w:rsidR="007B5DC8" w:rsidDel="003D17CC">
          <w:rPr>
            <w:rFonts w:ascii="Times New Roman" w:eastAsia="Times New Roman" w:hAnsi="Times New Roman" w:cs="Times New Roman"/>
          </w:rPr>
          <w:delText xml:space="preserve"> since June</w:delText>
        </w:r>
      </w:del>
      <w:r w:rsidR="007B5DC8">
        <w:rPr>
          <w:rFonts w:ascii="Times New Roman" w:eastAsia="Times New Roman" w:hAnsi="Times New Roman" w:cs="Times New Roman"/>
        </w:rPr>
        <w:t xml:space="preserve">. </w:t>
      </w:r>
      <w:r>
        <w:rPr>
          <w:rFonts w:ascii="Times New Roman" w:eastAsia="Times New Roman" w:hAnsi="Times New Roman" w:cs="Times New Roman"/>
        </w:rPr>
        <w:t xml:space="preserve">Among the 2 million </w:t>
      </w:r>
      <w:ins w:id="14" w:author="Parks, Robbie M" w:date="2023-07-20T18:41:00Z">
        <w:r w:rsidR="00BF3297">
          <w:rPr>
            <w:rFonts w:ascii="Times New Roman" w:eastAsia="Times New Roman" w:hAnsi="Times New Roman" w:cs="Times New Roman"/>
          </w:rPr>
          <w:t xml:space="preserve">currently </w:t>
        </w:r>
      </w:ins>
      <w:r>
        <w:rPr>
          <w:rFonts w:ascii="Times New Roman" w:eastAsia="Times New Roman" w:hAnsi="Times New Roman" w:cs="Times New Roman"/>
        </w:rPr>
        <w:t xml:space="preserve">incarcerated people, concerning reports have recently surfaced of heat-related </w:t>
      </w:r>
      <w:del w:id="15" w:author="Parks, Robbie M" w:date="2023-07-20T18:42:00Z">
        <w:r w:rsidDel="00E37E67">
          <w:rPr>
            <w:rFonts w:ascii="Times New Roman" w:eastAsia="Times New Roman" w:hAnsi="Times New Roman" w:cs="Times New Roman"/>
          </w:rPr>
          <w:delText>mortality</w:delText>
        </w:r>
      </w:del>
      <w:ins w:id="16" w:author="Parks, Robbie M" w:date="2023-07-20T18:42:00Z">
        <w:r w:rsidR="00E37E67">
          <w:rPr>
            <w:rFonts w:ascii="Times New Roman" w:eastAsia="Times New Roman" w:hAnsi="Times New Roman" w:cs="Times New Roman"/>
          </w:rPr>
          <w:t>illness</w:t>
        </w:r>
      </w:ins>
      <w:ins w:id="17" w:author="Parks, Robbie M" w:date="2023-07-20T18:43:00Z">
        <w:r w:rsidR="00E37E67">
          <w:rPr>
            <w:rFonts w:ascii="Times New Roman" w:eastAsia="Times New Roman" w:hAnsi="Times New Roman" w:cs="Times New Roman"/>
          </w:rPr>
          <w:t xml:space="preserve"> and death</w:t>
        </w:r>
      </w:ins>
      <w:r>
        <w:rPr>
          <w:rFonts w:ascii="Times New Roman" w:eastAsia="Times New Roman" w:hAnsi="Times New Roman" w:cs="Times New Roman"/>
        </w:rPr>
        <w:t xml:space="preserve">. This is </w:t>
      </w:r>
      <w:del w:id="18" w:author="Parks, Robbie M" w:date="2023-07-20T18:42:00Z">
        <w:r w:rsidDel="005A4CE9">
          <w:rPr>
            <w:rFonts w:ascii="Times New Roman" w:eastAsia="Times New Roman" w:hAnsi="Times New Roman" w:cs="Times New Roman"/>
          </w:rPr>
          <w:delText xml:space="preserve">not </w:delText>
        </w:r>
      </w:del>
      <w:ins w:id="19" w:author="Parks, Robbie M" w:date="2023-07-20T18:42:00Z">
        <w:r w:rsidR="005A4CE9">
          <w:rPr>
            <w:rFonts w:ascii="Times New Roman" w:eastAsia="Times New Roman" w:hAnsi="Times New Roman" w:cs="Times New Roman"/>
          </w:rPr>
          <w:t>hardly</w:t>
        </w:r>
        <w:r w:rsidR="005A4CE9">
          <w:rPr>
            <w:rFonts w:ascii="Times New Roman" w:eastAsia="Times New Roman" w:hAnsi="Times New Roman" w:cs="Times New Roman"/>
          </w:rPr>
          <w:t xml:space="preserve"> </w:t>
        </w:r>
      </w:ins>
      <w:r>
        <w:rPr>
          <w:rFonts w:ascii="Times New Roman" w:eastAsia="Times New Roman" w:hAnsi="Times New Roman" w:cs="Times New Roman"/>
        </w:rPr>
        <w:t xml:space="preserve">surprising – </w:t>
      </w:r>
      <w:del w:id="20" w:author="Parks, Robbie M" w:date="2023-07-20T18:42:00Z">
        <w:r w:rsidDel="00A36526">
          <w:rPr>
            <w:rFonts w:ascii="Times New Roman" w:eastAsia="Times New Roman" w:hAnsi="Times New Roman" w:cs="Times New Roman"/>
          </w:rPr>
          <w:delText xml:space="preserve">they </w:delText>
        </w:r>
      </w:del>
      <w:ins w:id="21" w:author="Parks, Robbie M" w:date="2023-07-20T18:42:00Z">
        <w:r w:rsidR="00A36526">
          <w:rPr>
            <w:rFonts w:ascii="Times New Roman" w:eastAsia="Times New Roman" w:hAnsi="Times New Roman" w:cs="Times New Roman"/>
          </w:rPr>
          <w:t>incarcerated people</w:t>
        </w:r>
        <w:r w:rsidR="00A36526">
          <w:rPr>
            <w:rFonts w:ascii="Times New Roman" w:eastAsia="Times New Roman" w:hAnsi="Times New Roman" w:cs="Times New Roman"/>
          </w:rPr>
          <w:t xml:space="preserve"> </w:t>
        </w:r>
      </w:ins>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del w:id="22" w:author="Parks, Robbie M" w:date="2023-07-20T18:46:00Z">
        <w:r w:rsidDel="004C60B2">
          <w:rPr>
            <w:rFonts w:ascii="Times New Roman" w:eastAsia="Times New Roman" w:hAnsi="Times New Roman" w:cs="Times New Roman"/>
          </w:rPr>
          <w:delText xml:space="preserve">because </w:delText>
        </w:r>
      </w:del>
      <w:ins w:id="23" w:author="Parks, Robbie M" w:date="2023-07-20T18:46:00Z">
        <w:r w:rsidR="004C60B2">
          <w:rPr>
            <w:rFonts w:ascii="Times New Roman" w:eastAsia="Times New Roman" w:hAnsi="Times New Roman" w:cs="Times New Roman"/>
          </w:rPr>
          <w:t>in large part because</w:t>
        </w:r>
        <w:r w:rsidR="004C60B2">
          <w:rPr>
            <w:rFonts w:ascii="Times New Roman" w:eastAsia="Times New Roman" w:hAnsi="Times New Roman" w:cs="Times New Roman"/>
          </w:rPr>
          <w:t xml:space="preserve"> </w:t>
        </w:r>
      </w:ins>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ins w:id="24" w:author="Parks, Robbie M" w:date="2023-07-20T18:43:00Z">
        <w:r w:rsidR="00C460FB">
          <w:rPr>
            <w:rFonts w:ascii="Times New Roman" w:eastAsia="Times New Roman" w:hAnsi="Times New Roman" w:cs="Times New Roman"/>
          </w:rPr>
          <w:t>ly</w:t>
        </w:r>
      </w:ins>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ins w:id="25" w:author="Parks, Robbie M" w:date="2023-07-20T18:43:00Z">
        <w:r w:rsidR="00CC2B72">
          <w:rPr>
            <w:rFonts w:ascii="Times New Roman" w:eastAsia="Times New Roman" w:hAnsi="Times New Roman" w:cs="Times New Roman"/>
          </w:rPr>
          <w:t>ly</w:t>
        </w:r>
      </w:ins>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ins w:id="26" w:author="Parks, Robbie M" w:date="2023-07-20T18:46:00Z">
        <w:r w:rsidR="0025595D">
          <w:rPr>
            <w:rFonts w:ascii="Times New Roman" w:eastAsia="Times New Roman" w:hAnsi="Times New Roman" w:cs="Times New Roman"/>
          </w:rPr>
          <w:t xml:space="preserve">and </w:t>
        </w:r>
      </w:ins>
      <w:del w:id="27" w:author="Parks, Robbie M" w:date="2023-07-20T18:43:00Z">
        <w:r w:rsidRPr="00C0606E" w:rsidDel="00C50611">
          <w:rPr>
            <w:rFonts w:ascii="Times New Roman" w:eastAsia="Times New Roman" w:hAnsi="Times New Roman" w:cs="Times New Roman"/>
          </w:rPr>
          <w:delText>and</w:delText>
        </w:r>
        <w:r w:rsidDel="00C50611">
          <w:rPr>
            <w:rFonts w:ascii="Times New Roman" w:eastAsia="Times New Roman" w:hAnsi="Times New Roman" w:cs="Times New Roman"/>
          </w:rPr>
          <w:delText xml:space="preserve"> they</w:delText>
        </w:r>
        <w:r w:rsidRPr="00C0606E" w:rsidDel="00C50611">
          <w:rPr>
            <w:rFonts w:ascii="Times New Roman" w:eastAsia="Times New Roman" w:hAnsi="Times New Roman" w:cs="Times New Roman"/>
          </w:rPr>
          <w:delText xml:space="preserve"> </w:delText>
        </w:r>
        <w:r w:rsidRPr="0053549C" w:rsidDel="00C50611">
          <w:rPr>
            <w:rFonts w:ascii="Times New Roman" w:eastAsia="Times New Roman" w:hAnsi="Times New Roman" w:cs="Times New Roman"/>
          </w:rPr>
          <w:delText>have</w:delText>
        </w:r>
      </w:del>
      <w:ins w:id="28" w:author="Parks, Robbie M" w:date="2023-07-20T18:43:00Z">
        <w:r w:rsidR="00C50611">
          <w:rPr>
            <w:rFonts w:ascii="Times New Roman" w:eastAsia="Times New Roman" w:hAnsi="Times New Roman" w:cs="Times New Roman"/>
          </w:rPr>
          <w:t>with high</w:t>
        </w:r>
      </w:ins>
      <w:r w:rsidRPr="0053549C">
        <w:rPr>
          <w:rFonts w:ascii="Times New Roman" w:eastAsia="Times New Roman" w:hAnsi="Times New Roman" w:cs="Times New Roman"/>
        </w:rPr>
        <w:t xml:space="preserve"> rates of chronic mental and physical illnesses</w:t>
      </w:r>
      <w:del w:id="29" w:author="Parks, Robbie M" w:date="2023-07-20T18:42:00Z">
        <w:r w:rsidRPr="0053549C" w:rsidDel="007E0192">
          <w:rPr>
            <w:rFonts w:ascii="Times New Roman" w:eastAsia="Times New Roman" w:hAnsi="Times New Roman" w:cs="Times New Roman"/>
          </w:rPr>
          <w:delText xml:space="preserve"> (4)</w:delText>
        </w:r>
      </w:del>
      <w:r w:rsidRPr="0053549C">
        <w:rPr>
          <w:rFonts w:ascii="Times New Roman" w:eastAsia="Times New Roman" w:hAnsi="Times New Roman" w:cs="Times New Roman"/>
        </w:rPr>
        <w:t xml:space="preserve">. Unlike most of the </w:t>
      </w:r>
      <w:del w:id="30" w:author="Parks, Robbie M" w:date="2023-07-20T18:43:00Z">
        <w:r w:rsidRPr="0053549C" w:rsidDel="009F5085">
          <w:rPr>
            <w:rFonts w:ascii="Times New Roman" w:eastAsia="Times New Roman" w:hAnsi="Times New Roman" w:cs="Times New Roman"/>
          </w:rPr>
          <w:delText xml:space="preserve">US </w:delText>
        </w:r>
      </w:del>
      <w:r w:rsidRPr="0053549C">
        <w:rPr>
          <w:rFonts w:ascii="Times New Roman" w:eastAsia="Times New Roman" w:hAnsi="Times New Roman" w:cs="Times New Roman"/>
        </w:rPr>
        <w:t>population</w:t>
      </w:r>
      <w:ins w:id="31" w:author="Parks, Robbie M" w:date="2023-07-20T18:43:00Z">
        <w:r w:rsidR="009F5085">
          <w:rPr>
            <w:rFonts w:ascii="Times New Roman" w:eastAsia="Times New Roman" w:hAnsi="Times New Roman" w:cs="Times New Roman"/>
          </w:rPr>
          <w:t xml:space="preserve"> in the United States</w:t>
        </w:r>
      </w:ins>
      <w:r w:rsidRPr="0053549C">
        <w:rPr>
          <w:rFonts w:ascii="Times New Roman" w:eastAsia="Times New Roman" w:hAnsi="Times New Roman" w:cs="Times New Roman"/>
        </w:rPr>
        <w:t xml:space="preserve">, </w:t>
      </w:r>
      <w:del w:id="32" w:author="Parks, Robbie M" w:date="2023-07-20T18:43:00Z">
        <w:r w:rsidRPr="0053549C" w:rsidDel="00793CE6">
          <w:rPr>
            <w:rFonts w:ascii="Times New Roman" w:eastAsia="Times New Roman" w:hAnsi="Times New Roman" w:cs="Times New Roman"/>
          </w:rPr>
          <w:delText xml:space="preserve">most </w:delText>
        </w:r>
      </w:del>
      <w:r w:rsidRPr="0053549C">
        <w:rPr>
          <w:rFonts w:ascii="Times New Roman" w:eastAsia="Times New Roman" w:hAnsi="Times New Roman" w:cs="Times New Roman"/>
        </w:rPr>
        <w:t xml:space="preserve">incarcerated people </w:t>
      </w:r>
      <w:ins w:id="33" w:author="Parks, Robbie M" w:date="2023-07-20T18:43:00Z">
        <w:r w:rsidR="00135428">
          <w:rPr>
            <w:rFonts w:ascii="Times New Roman" w:eastAsia="Times New Roman" w:hAnsi="Times New Roman" w:cs="Times New Roman"/>
          </w:rPr>
          <w:t xml:space="preserve">are </w:t>
        </w:r>
      </w:ins>
      <w:del w:id="34" w:author="Parks, Robbie M" w:date="2023-07-20T18:43:00Z">
        <w:r w:rsidRPr="0053549C" w:rsidDel="00465C28">
          <w:rPr>
            <w:rFonts w:ascii="Times New Roman" w:eastAsia="Times New Roman" w:hAnsi="Times New Roman" w:cs="Times New Roman"/>
          </w:rPr>
          <w:delText xml:space="preserve">live </w:delText>
        </w:r>
      </w:del>
      <w:ins w:id="35" w:author="Parks, Robbie M" w:date="2023-07-20T18:43:00Z">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ins>
      <w:ins w:id="36" w:author="Parks, Robbie M" w:date="2023-07-20T18:47:00Z">
        <w:r w:rsidR="00C439F3">
          <w:rPr>
            <w:rFonts w:ascii="Times New Roman" w:eastAsia="Times New Roman" w:hAnsi="Times New Roman" w:cs="Times New Roman"/>
          </w:rPr>
          <w:t xml:space="preserve">without </w:t>
        </w:r>
      </w:ins>
      <w:del w:id="37" w:author="Parks, Robbie M" w:date="2023-07-20T18:47:00Z">
        <w:r w:rsidRPr="0053549C" w:rsidDel="00805D8B">
          <w:rPr>
            <w:rFonts w:ascii="Times New Roman" w:eastAsia="Times New Roman" w:hAnsi="Times New Roman" w:cs="Times New Roman"/>
          </w:rPr>
          <w:delText>in the 44 states</w:delText>
        </w:r>
        <w:r w:rsidRPr="0053549C" w:rsidDel="009332AF">
          <w:rPr>
            <w:rFonts w:ascii="Times New Roman" w:eastAsia="Times New Roman" w:hAnsi="Times New Roman" w:cs="Times New Roman"/>
          </w:rPr>
          <w:delText xml:space="preserve"> that do not provide universal </w:delText>
        </w:r>
      </w:del>
      <w:r w:rsidRPr="0053549C">
        <w:rPr>
          <w:rFonts w:ascii="Times New Roman" w:eastAsia="Times New Roman" w:hAnsi="Times New Roman" w:cs="Times New Roman"/>
        </w:rPr>
        <w:t>air conditioning</w:t>
      </w:r>
      <w:del w:id="38" w:author="Parks, Robbie M" w:date="2023-07-20T18:44:00Z">
        <w:r w:rsidRPr="0053549C" w:rsidDel="008C42E1">
          <w:rPr>
            <w:rFonts w:ascii="Times New Roman" w:eastAsia="Times New Roman" w:hAnsi="Times New Roman" w:cs="Times New Roman"/>
          </w:rPr>
          <w:delText xml:space="preserve"> in</w:delText>
        </w:r>
        <w:r w:rsidRPr="0053549C" w:rsidDel="006443AF">
          <w:rPr>
            <w:rFonts w:ascii="Times New Roman" w:eastAsia="Times New Roman" w:hAnsi="Times New Roman" w:cs="Times New Roman"/>
          </w:rPr>
          <w:delText xml:space="preserve"> carceral facilities</w:delText>
        </w:r>
      </w:del>
      <w:r w:rsidRPr="0053549C">
        <w:rPr>
          <w:rFonts w:ascii="Times New Roman" w:eastAsia="Times New Roman" w:hAnsi="Times New Roman" w:cs="Times New Roman"/>
        </w:rPr>
        <w:t>.</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ins w:id="39" w:author="Parks, Robbie M" w:date="2023-07-20T18:44:00Z"/>
          <w:rFonts w:ascii="Times New Roman" w:eastAsia="Times New Roman" w:hAnsi="Times New Roman" w:cs="Times New Roman"/>
        </w:rPr>
      </w:pPr>
    </w:p>
    <w:p w14:paraId="0C1489FA" w14:textId="41FCE3CD"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del w:id="40" w:author="Parks, Robbie M" w:date="2023-07-20T18:44:00Z">
        <w:r w:rsidRPr="0053549C" w:rsidDel="00C66EA6">
          <w:rPr>
            <w:rFonts w:ascii="Times New Roman" w:eastAsia="Times New Roman" w:hAnsi="Times New Roman" w:cs="Times New Roman"/>
          </w:rPr>
          <w:delText xml:space="preserve">quantify </w:delText>
        </w:r>
      </w:del>
      <w:ins w:id="41" w:author="Parks, Robbie M" w:date="2023-07-20T18:44:00Z">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ins>
      <w:r w:rsidRPr="0053549C">
        <w:rPr>
          <w:rFonts w:ascii="Times New Roman" w:eastAsia="Times New Roman" w:hAnsi="Times New Roman" w:cs="Times New Roman"/>
        </w:rPr>
        <w:t xml:space="preserve">how dangerous heat is impacting incarnated people, </w:t>
      </w:r>
      <w:ins w:id="42" w:author="Parks, Robbie M" w:date="2023-07-20T18:44:00Z">
        <w:r w:rsidR="00D551D9">
          <w:rPr>
            <w:rFonts w:ascii="Times New Roman" w:eastAsia="Times New Roman" w:hAnsi="Times New Roman" w:cs="Times New Roman"/>
          </w:rPr>
          <w:t xml:space="preserve">this has largely been through case studies; </w:t>
        </w:r>
      </w:ins>
      <w:r w:rsidRPr="0053549C">
        <w:rPr>
          <w:rFonts w:ascii="Times New Roman" w:eastAsia="Times New Roman" w:hAnsi="Times New Roman" w:cs="Times New Roman"/>
        </w:rPr>
        <w:t xml:space="preserve">researchers and policymakers </w:t>
      </w:r>
      <w:del w:id="43" w:author="Parks, Robbie M" w:date="2023-07-20T18:44:00Z">
        <w:r w:rsidRPr="0053549C" w:rsidDel="00F2053F">
          <w:rPr>
            <w:rFonts w:ascii="Times New Roman" w:eastAsia="Times New Roman" w:hAnsi="Times New Roman" w:cs="Times New Roman"/>
          </w:rPr>
          <w:delText>have largely</w:delText>
        </w:r>
      </w:del>
      <w:ins w:id="44" w:author="Parks, Robbie M" w:date="2023-07-20T18:44:00Z">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ins>
      <w:ins w:id="45" w:author="Parks, Robbie M" w:date="2023-07-20T18:47:00Z">
        <w:r w:rsidR="007E462E">
          <w:rPr>
            <w:rFonts w:ascii="Times New Roman" w:eastAsia="Times New Roman" w:hAnsi="Times New Roman" w:cs="Times New Roman"/>
          </w:rPr>
          <w:t>the</w:t>
        </w:r>
      </w:ins>
      <w:ins w:id="46" w:author="Parks, Robbie M" w:date="2023-07-20T18:44:00Z">
        <w:r w:rsidR="008B531B">
          <w:rPr>
            <w:rFonts w:ascii="Times New Roman" w:eastAsia="Times New Roman" w:hAnsi="Times New Roman" w:cs="Times New Roman"/>
          </w:rPr>
          <w:t xml:space="preserve"> </w:t>
        </w:r>
        <w:r w:rsidR="008B531B" w:rsidRPr="00DA11EA">
          <w:rPr>
            <w:rFonts w:ascii="Times New Roman" w:eastAsia="Times New Roman" w:hAnsi="Times New Roman" w:cs="Times New Roman"/>
            <w:u w:val="single"/>
            <w:rPrChange w:id="47" w:author="Parks, Robbie M" w:date="2023-07-20T18:44:00Z">
              <w:rPr>
                <w:rFonts w:ascii="Times New Roman" w:eastAsia="Times New Roman" w:hAnsi="Times New Roman" w:cs="Times New Roman"/>
              </w:rPr>
            </w:rPrChange>
          </w:rPr>
          <w:t xml:space="preserve">critical </w:t>
        </w:r>
      </w:ins>
      <w:ins w:id="48" w:author="Parks, Robbie M" w:date="2023-07-20T18:48:00Z">
        <w:r w:rsidR="00867D5A">
          <w:rPr>
            <w:rFonts w:ascii="Times New Roman" w:eastAsia="Times New Roman" w:hAnsi="Times New Roman" w:cs="Times New Roman"/>
            <w:u w:val="single"/>
          </w:rPr>
          <w:t>knowledge</w:t>
        </w:r>
      </w:ins>
      <w:ins w:id="49" w:author="Parks, Robbie M" w:date="2023-07-20T18:44:00Z">
        <w:r w:rsidR="008B531B" w:rsidRPr="00DA11EA">
          <w:rPr>
            <w:rFonts w:ascii="Times New Roman" w:eastAsia="Times New Roman" w:hAnsi="Times New Roman" w:cs="Times New Roman"/>
            <w:u w:val="single"/>
            <w:rPrChange w:id="50" w:author="Parks, Robbie M" w:date="2023-07-20T18:44:00Z">
              <w:rPr>
                <w:rFonts w:ascii="Times New Roman" w:eastAsia="Times New Roman" w:hAnsi="Times New Roman" w:cs="Times New Roman"/>
              </w:rPr>
            </w:rPrChange>
          </w:rPr>
          <w:t xml:space="preserve"> gap</w:t>
        </w:r>
      </w:ins>
      <w:ins w:id="51" w:author="Parks, Robbie M" w:date="2023-07-20T18:47:00Z">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at carceral facil</w:t>
        </w:r>
      </w:ins>
      <w:ins w:id="52" w:author="Parks, Robbie M" w:date="2023-07-20T18:48:00Z">
        <w:r w:rsidR="00AC7355">
          <w:rPr>
            <w:rFonts w:ascii="Times New Roman" w:eastAsia="Times New Roman" w:hAnsi="Times New Roman" w:cs="Times New Roman"/>
            <w:u w:val="single"/>
          </w:rPr>
          <w:t xml:space="preserve">ities </w:t>
        </w:r>
      </w:ins>
      <w:ins w:id="53" w:author="Parks, Robbie M" w:date="2023-07-20T18:47:00Z">
        <w:r w:rsidR="009F37DF">
          <w:rPr>
            <w:rFonts w:ascii="Times New Roman" w:eastAsia="Times New Roman" w:hAnsi="Times New Roman" w:cs="Times New Roman"/>
            <w:u w:val="single"/>
          </w:rPr>
          <w:t>at a national level over  many decades</w:t>
        </w:r>
      </w:ins>
      <w:del w:id="54" w:author="Parks, Robbie M" w:date="2023-07-20T18:45:00Z">
        <w:r w:rsidRPr="0053549C" w:rsidDel="00DA11EA">
          <w:rPr>
            <w:rFonts w:ascii="Times New Roman" w:eastAsia="Times New Roman" w:hAnsi="Times New Roman" w:cs="Times New Roman"/>
          </w:rPr>
          <w:delText xml:space="preserve"> </w:delText>
        </w:r>
      </w:del>
      <w:del w:id="55" w:author="Parks, Robbie M" w:date="2023-07-20T18:44:00Z">
        <w:r w:rsidRPr="0053549C" w:rsidDel="008B531B">
          <w:rPr>
            <w:rFonts w:ascii="Times New Roman" w:eastAsia="Times New Roman" w:hAnsi="Times New Roman" w:cs="Times New Roman"/>
          </w:rPr>
          <w:delText>ignored this issue</w:delText>
        </w:r>
      </w:del>
      <w:r w:rsidRPr="0053549C">
        <w:rPr>
          <w:rFonts w:ascii="Times New Roman" w:eastAsia="Times New Roman" w:hAnsi="Times New Roman" w:cs="Times New Roman"/>
        </w:rPr>
        <w:t>. As the impacts of climate change accelerate, impacting where incarcerated people are e</w:t>
      </w:r>
      <w:ins w:id="56" w:author="Parks, Robbie M" w:date="2023-07-20T18:45:00Z">
        <w:r w:rsidR="009D7220">
          <w:rPr>
            <w:rFonts w:ascii="Times New Roman" w:eastAsia="Times New Roman" w:hAnsi="Times New Roman" w:cs="Times New Roman"/>
          </w:rPr>
          <w:t>x</w:t>
        </w:r>
      </w:ins>
      <w:del w:id="57" w:author="Parks, Robbie M" w:date="2023-07-20T18:45:00Z">
        <w:r w:rsidRPr="0053549C" w:rsidDel="009D7220">
          <w:rPr>
            <w:rFonts w:ascii="Times New Roman" w:eastAsia="Times New Roman" w:hAnsi="Times New Roman" w:cs="Times New Roman"/>
          </w:rPr>
          <w:delText>s</w:delText>
        </w:r>
      </w:del>
      <w:r w:rsidRPr="0053549C">
        <w:rPr>
          <w:rFonts w:ascii="Times New Roman" w:eastAsia="Times New Roman" w:hAnsi="Times New Roman" w:cs="Times New Roman"/>
        </w:rPr>
        <w:t>po</w:t>
      </w:r>
      <w:del w:id="58" w:author="Parks, Robbie M" w:date="2023-07-20T18:48:00Z">
        <w:r w:rsidRPr="0053549C" w:rsidDel="004E7A85">
          <w:rPr>
            <w:rFonts w:ascii="Times New Roman" w:eastAsia="Times New Roman" w:hAnsi="Times New Roman" w:cs="Times New Roman"/>
          </w:rPr>
          <w:delText>u</w:delText>
        </w:r>
      </w:del>
      <w:r w:rsidRPr="0053549C">
        <w:rPr>
          <w:rFonts w:ascii="Times New Roman" w:eastAsia="Times New Roman" w:hAnsi="Times New Roman" w:cs="Times New Roman"/>
        </w:rPr>
        <w:t xml:space="preserve">sed to dangerous heat in the </w:t>
      </w:r>
      <w:del w:id="59" w:author="Parks, Robbie M" w:date="2023-07-20T18:48:00Z">
        <w:r w:rsidRPr="0053549C" w:rsidDel="00FB5769">
          <w:rPr>
            <w:rFonts w:ascii="Times New Roman" w:eastAsia="Times New Roman" w:hAnsi="Times New Roman" w:cs="Times New Roman"/>
          </w:rPr>
          <w:delText xml:space="preserve">US </w:delText>
        </w:r>
      </w:del>
      <w:ins w:id="60" w:author="Parks, Robbie M" w:date="2023-07-20T18:48:00Z">
        <w:r w:rsidR="00FB5769">
          <w:rPr>
            <w:rFonts w:ascii="Times New Roman" w:eastAsia="Times New Roman" w:hAnsi="Times New Roman" w:cs="Times New Roman"/>
          </w:rPr>
          <w:t>United States</w:t>
        </w:r>
        <w:r w:rsidR="00FB5769" w:rsidRPr="0053549C">
          <w:rPr>
            <w:rFonts w:ascii="Times New Roman" w:eastAsia="Times New Roman" w:hAnsi="Times New Roman" w:cs="Times New Roman"/>
          </w:rPr>
          <w:t xml:space="preserve"> </w:t>
        </w:r>
      </w:ins>
      <w:r w:rsidRPr="0053549C">
        <w:rPr>
          <w:rFonts w:ascii="Times New Roman" w:eastAsia="Times New Roman" w:hAnsi="Times New Roman" w:cs="Times New Roman"/>
        </w:rPr>
        <w:t xml:space="preserve">is imperative to advancing environmental justice for perhaps </w:t>
      </w:r>
      <w:proofErr w:type="spellStart"/>
      <w:ins w:id="61" w:author="Parks, Robbie M" w:date="2023-07-20T18:48:00Z">
        <w:r w:rsidR="000561C1">
          <w:rPr>
            <w:rFonts w:ascii="Times New Roman" w:eastAsia="Times New Roman" w:hAnsi="Times New Roman" w:cs="Times New Roman"/>
          </w:rPr>
          <w:t>on</w:t>
        </w:r>
        <w:proofErr w:type="spellEnd"/>
        <w:r w:rsidR="000561C1">
          <w:rPr>
            <w:rFonts w:ascii="Times New Roman" w:eastAsia="Times New Roman" w:hAnsi="Times New Roman" w:cs="Times New Roman"/>
          </w:rPr>
          <w:t xml:space="preserve"> of </w:t>
        </w:r>
      </w:ins>
      <w:r w:rsidRPr="0053549C">
        <w:rPr>
          <w:rFonts w:ascii="Times New Roman" w:eastAsia="Times New Roman" w:hAnsi="Times New Roman" w:cs="Times New Roman"/>
        </w:rPr>
        <w:t xml:space="preserve">the most marginalized groups </w:t>
      </w:r>
      <w:ins w:id="62" w:author="Parks, Robbie M" w:date="2023-07-20T18:48:00Z">
        <w:r w:rsidR="00681AB6">
          <w:rPr>
            <w:rFonts w:ascii="Times New Roman" w:eastAsia="Times New Roman" w:hAnsi="Times New Roman" w:cs="Times New Roman"/>
          </w:rPr>
          <w:t>around.</w:t>
        </w:r>
      </w:ins>
      <w:del w:id="63" w:author="Parks, Robbie M" w:date="2023-07-20T18:48:00Z">
        <w:r w:rsidRPr="0053549C" w:rsidDel="00422B57">
          <w:rPr>
            <w:rFonts w:ascii="Times New Roman" w:eastAsia="Times New Roman" w:hAnsi="Times New Roman" w:cs="Times New Roman"/>
          </w:rPr>
          <w:delText>in the United States.</w:delText>
        </w:r>
      </w:del>
    </w:p>
    <w:p w14:paraId="3BEEFABE" w14:textId="77777777" w:rsidR="007B5DC8" w:rsidRPr="0053549C" w:rsidRDefault="007B5DC8" w:rsidP="00C0606E">
      <w:pPr>
        <w:jc w:val="both"/>
        <w:rPr>
          <w:rFonts w:ascii="Times New Roman" w:eastAsia="Times New Roman" w:hAnsi="Times New Roman" w:cs="Times New Roman"/>
        </w:rPr>
      </w:pPr>
    </w:p>
    <w:p w14:paraId="1D2F73DE" w14:textId="7E7C92A5"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In the accompanying manuscript, titled “Trends and Disparities of Dangerous Humid Heat Exposure Among Incarcerated People in the United States”, </w:t>
      </w:r>
      <w:ins w:id="64" w:author="Parks, Robbie M" w:date="2023-07-20T18:50:00Z">
        <w:r w:rsidR="00882ECA">
          <w:rPr>
            <w:rFonts w:ascii="Times New Roman" w:eastAsia="Times New Roman" w:hAnsi="Times New Roman" w:cs="Times New Roman"/>
            <w:u w:val="single"/>
          </w:rPr>
          <w:t>we</w:t>
        </w:r>
      </w:ins>
      <w:del w:id="65" w:author="Parks, Robbie M" w:date="2023-07-20T18:50:00Z">
        <w:r w:rsidRPr="00EF6D2F" w:rsidDel="00882ECA">
          <w:rPr>
            <w:rFonts w:ascii="Times New Roman" w:eastAsia="Times New Roman" w:hAnsi="Times New Roman" w:cs="Times New Roman"/>
            <w:u w:val="single"/>
            <w:rPrChange w:id="66" w:author="Parks, Robbie M" w:date="2023-07-20T18:48:00Z">
              <w:rPr>
                <w:rFonts w:ascii="Times New Roman" w:eastAsia="Times New Roman" w:hAnsi="Times New Roman" w:cs="Times New Roman"/>
              </w:rPr>
            </w:rPrChange>
          </w:rPr>
          <w:delText>my co-authors</w:delText>
        </w:r>
      </w:del>
      <w:r w:rsidRPr="00EF6D2F">
        <w:rPr>
          <w:rFonts w:ascii="Times New Roman" w:eastAsia="Times New Roman" w:hAnsi="Times New Roman" w:cs="Times New Roman"/>
          <w:u w:val="single"/>
          <w:rPrChange w:id="67" w:author="Parks, Robbie M" w:date="2023-07-20T18:48:00Z">
            <w:rPr>
              <w:rFonts w:ascii="Times New Roman" w:eastAsia="Times New Roman" w:hAnsi="Times New Roman" w:cs="Times New Roman"/>
            </w:rPr>
          </w:rPrChange>
        </w:rPr>
        <w:t xml:space="preserve"> </w:t>
      </w:r>
      <w:del w:id="68" w:author="Parks, Robbie M" w:date="2023-07-20T18:50:00Z">
        <w:r w:rsidRPr="00EF6D2F" w:rsidDel="00882ECA">
          <w:rPr>
            <w:rFonts w:ascii="Times New Roman" w:eastAsia="Times New Roman" w:hAnsi="Times New Roman" w:cs="Times New Roman"/>
            <w:u w:val="single"/>
            <w:rPrChange w:id="69" w:author="Parks, Robbie M" w:date="2023-07-20T18:48:00Z">
              <w:rPr>
                <w:rFonts w:ascii="Times New Roman" w:eastAsia="Times New Roman" w:hAnsi="Times New Roman" w:cs="Times New Roman"/>
              </w:rPr>
            </w:rPrChange>
          </w:rPr>
          <w:delText xml:space="preserve">and I </w:delText>
        </w:r>
        <w:r w:rsidRPr="00EF6D2F" w:rsidDel="00812C09">
          <w:rPr>
            <w:rFonts w:ascii="Times New Roman" w:eastAsia="Times New Roman" w:hAnsi="Times New Roman" w:cs="Times New Roman"/>
            <w:u w:val="single"/>
            <w:rPrChange w:id="70" w:author="Parks, Robbie M" w:date="2023-07-20T18:48:00Z">
              <w:rPr>
                <w:rFonts w:ascii="Times New Roman" w:eastAsia="Times New Roman" w:hAnsi="Times New Roman" w:cs="Times New Roman"/>
              </w:rPr>
            </w:rPrChange>
          </w:rPr>
          <w:delText>aim</w:delText>
        </w:r>
      </w:del>
      <w:del w:id="71" w:author="Parks, Robbie M" w:date="2023-07-20T18:48:00Z">
        <w:r w:rsidRPr="00EF6D2F" w:rsidDel="00EF6D2F">
          <w:rPr>
            <w:rFonts w:ascii="Times New Roman" w:eastAsia="Times New Roman" w:hAnsi="Times New Roman" w:cs="Times New Roman"/>
            <w:u w:val="single"/>
            <w:rPrChange w:id="72" w:author="Parks, Robbie M" w:date="2023-07-20T18:48:00Z">
              <w:rPr>
                <w:rFonts w:ascii="Times New Roman" w:eastAsia="Times New Roman" w:hAnsi="Times New Roman" w:cs="Times New Roman"/>
              </w:rPr>
            </w:rPrChange>
          </w:rPr>
          <w:delText xml:space="preserve"> to</w:delText>
        </w:r>
      </w:del>
      <w:del w:id="73" w:author="Parks, Robbie M" w:date="2023-07-20T18:50:00Z">
        <w:r w:rsidRPr="00EF6D2F" w:rsidDel="00812C09">
          <w:rPr>
            <w:rFonts w:ascii="Times New Roman" w:eastAsia="Times New Roman" w:hAnsi="Times New Roman" w:cs="Times New Roman"/>
            <w:u w:val="single"/>
            <w:rPrChange w:id="74" w:author="Parks, Robbie M" w:date="2023-07-20T18:48:00Z">
              <w:rPr>
                <w:rFonts w:ascii="Times New Roman" w:eastAsia="Times New Roman" w:hAnsi="Times New Roman" w:cs="Times New Roman"/>
              </w:rPr>
            </w:rPrChange>
          </w:rPr>
          <w:delText xml:space="preserve"> </w:delText>
        </w:r>
      </w:del>
      <w:r w:rsidRPr="00EF6D2F">
        <w:rPr>
          <w:rFonts w:ascii="Times New Roman" w:eastAsia="Times New Roman" w:hAnsi="Times New Roman" w:cs="Times New Roman"/>
          <w:u w:val="single"/>
          <w:rPrChange w:id="75" w:author="Parks, Robbie M" w:date="2023-07-20T18:48:00Z">
            <w:rPr>
              <w:rFonts w:ascii="Times New Roman" w:eastAsia="Times New Roman" w:hAnsi="Times New Roman" w:cs="Times New Roman"/>
            </w:rPr>
          </w:rPrChange>
        </w:rPr>
        <w:t xml:space="preserve">fill this </w:t>
      </w:r>
      <w:ins w:id="76" w:author="Parks, Robbie M" w:date="2023-07-20T18:50:00Z">
        <w:r w:rsidR="0030570F">
          <w:rPr>
            <w:rFonts w:ascii="Times New Roman" w:eastAsia="Times New Roman" w:hAnsi="Times New Roman" w:cs="Times New Roman"/>
            <w:u w:val="single"/>
          </w:rPr>
          <w:t xml:space="preserve">critical </w:t>
        </w:r>
      </w:ins>
      <w:r w:rsidRPr="00EF6D2F">
        <w:rPr>
          <w:rFonts w:ascii="Times New Roman" w:eastAsia="Times New Roman" w:hAnsi="Times New Roman" w:cs="Times New Roman"/>
          <w:u w:val="single"/>
          <w:rPrChange w:id="77" w:author="Parks, Robbie M" w:date="2023-07-20T18:48:00Z">
            <w:rPr>
              <w:rFonts w:ascii="Times New Roman" w:eastAsia="Times New Roman" w:hAnsi="Times New Roman" w:cs="Times New Roman"/>
            </w:rPr>
          </w:rPrChang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del w:id="78" w:author="Parks, Robbie M" w:date="2023-07-20T18:49:00Z">
        <w:r w:rsidRPr="0053549C" w:rsidDel="0066628D">
          <w:rPr>
            <w:rFonts w:ascii="Times New Roman" w:eastAsia="Times New Roman" w:hAnsi="Times New Roman" w:cs="Times New Roman"/>
          </w:rPr>
          <w:delText xml:space="preserve">from </w:delText>
        </w:r>
      </w:del>
      <w:ins w:id="79" w:author="Parks, Robbie M" w:date="2023-07-20T18:49:00Z">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ins>
      <w:commentRangeStart w:id="80"/>
      <w:r w:rsidRPr="0053549C">
        <w:rPr>
          <w:rFonts w:ascii="Times New Roman" w:eastAsia="Times New Roman" w:hAnsi="Times New Roman" w:cs="Times New Roman"/>
        </w:rPr>
        <w:t>1982 – 2020</w:t>
      </w:r>
      <w:commentRangeEnd w:id="80"/>
      <w:r w:rsidR="00334183">
        <w:rPr>
          <w:rStyle w:val="CommentReference"/>
        </w:rPr>
        <w:commentReference w:id="80"/>
      </w:r>
      <w:del w:id="81" w:author="Parks, Robbie M" w:date="2023-07-20T18:49:00Z">
        <w:r w:rsidRPr="0053549C" w:rsidDel="00D55C1B">
          <w:rPr>
            <w:rFonts w:ascii="Times New Roman" w:eastAsia="Times New Roman" w:hAnsi="Times New Roman" w:cs="Times New Roman"/>
          </w:rPr>
          <w:delText xml:space="preserve"> and recent exposure to dangerous heat from 2016 – 2020</w:delText>
        </w:r>
      </w:del>
      <w:r w:rsidRPr="0053549C">
        <w:rPr>
          <w:rFonts w:ascii="Times New Roman" w:eastAsia="Times New Roman" w:hAnsi="Times New Roman" w:cs="Times New Roman"/>
        </w:rPr>
        <w:t xml:space="preserve">. </w:t>
      </w:r>
      <w:r w:rsidR="0053549C" w:rsidRPr="0053549C">
        <w:rPr>
          <w:rFonts w:ascii="Times New Roman" w:eastAsia="Times New Roman" w:hAnsi="Times New Roman" w:cs="Times New Roman"/>
        </w:rPr>
        <w:t>We 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2F413234" w:rsidR="0053549C" w:rsidRP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1603A3">
        <w:rPr>
          <w:rFonts w:ascii="Times New Roman" w:eastAsia="Times New Roman" w:hAnsi="Times New Roman" w:cs="Times New Roman"/>
          <w:u w:val="single"/>
          <w:rPrChange w:id="82" w:author="Parks, Robbie M" w:date="2023-07-20T18:50:00Z">
            <w:rPr>
              <w:rFonts w:ascii="Times New Roman" w:eastAsia="Times New Roman" w:hAnsi="Times New Roman" w:cs="Times New Roman"/>
            </w:rPr>
          </w:rPrChange>
        </w:rPr>
        <w:t xml:space="preserve">new and pressing insights </w:t>
      </w:r>
      <w:r w:rsidRPr="0053549C">
        <w:rPr>
          <w:rFonts w:ascii="Times New Roman" w:eastAsia="Times New Roman" w:hAnsi="Times New Roman" w:cs="Times New Roman"/>
        </w:rPr>
        <w:t xml:space="preserve">about the dipartites incarcerated people in the </w:t>
      </w:r>
      <w:del w:id="83" w:author="Parks, Robbie M" w:date="2023-07-20T18:49:00Z">
        <w:r w:rsidRPr="0053549C" w:rsidDel="00334183">
          <w:rPr>
            <w:rFonts w:ascii="Times New Roman" w:eastAsia="Times New Roman" w:hAnsi="Times New Roman" w:cs="Times New Roman"/>
          </w:rPr>
          <w:delText xml:space="preserve">US </w:delText>
        </w:r>
      </w:del>
      <w:ins w:id="84" w:author="Parks, Robbie M" w:date="2023-07-20T18:49:00Z">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ins>
      <w:r w:rsidRPr="0053549C">
        <w:rPr>
          <w:rFonts w:ascii="Times New Roman" w:eastAsia="Times New Roman" w:hAnsi="Times New Roman" w:cs="Times New Roman"/>
        </w:rPr>
        <w:t>face when contending with dangerous humid heat. We find:</w:t>
      </w:r>
    </w:p>
    <w:p w14:paraId="3145FFFE" w14:textId="77777777" w:rsidR="0053549C" w:rsidRPr="0053549C" w:rsidRDefault="0053549C" w:rsidP="00C0606E">
      <w:pPr>
        <w:jc w:val="both"/>
        <w:rPr>
          <w:rFonts w:ascii="Times New Roman" w:eastAsia="Times New Roman" w:hAnsi="Times New Roman" w:cs="Times New Roman"/>
        </w:rPr>
      </w:pPr>
    </w:p>
    <w:p w14:paraId="2310A17F" w14:textId="2D196BFD"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ins w:id="85" w:author="Parks, Robbie M" w:date="2023-07-20T18:50:00Z">
        <w:r w:rsidR="00596043">
          <w:rPr>
            <w:rFonts w:ascii="Times New Roman" w:hAnsi="Times New Roman" w:cs="Times New Roman"/>
            <w:lang w:val="en-US"/>
          </w:rPr>
          <w:t>;</w:t>
        </w:r>
      </w:ins>
      <w:del w:id="86" w:author="Parks, Robbie M" w:date="2023-07-20T18:50:00Z">
        <w:r w:rsidRPr="0053549C" w:rsidDel="00596043">
          <w:rPr>
            <w:rFonts w:ascii="Times New Roman" w:hAnsi="Times New Roman" w:cs="Times New Roman"/>
            <w:lang w:val="en-US"/>
          </w:rPr>
          <w:delText>.</w:delText>
        </w:r>
      </w:del>
      <w:r w:rsidRPr="0053549C">
        <w:rPr>
          <w:rFonts w:ascii="Times New Roman" w:hAnsi="Times New Roman" w:cs="Times New Roman"/>
          <w:lang w:val="en-US"/>
        </w:rPr>
        <w:t xml:space="preserve"> </w:t>
      </w:r>
    </w:p>
    <w:p w14:paraId="20CFC900" w14:textId="3D3A66DF"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There was a consistent disparity during 1982 - 2020, with carceral facilities exposed to an average of 5.5 more dangerous humid heat days annually</w:t>
      </w:r>
      <w:ins w:id="87" w:author="Parks, Robbie M" w:date="2023-07-20T18:50:00Z">
        <w:r w:rsidR="006E2E55">
          <w:rPr>
            <w:rFonts w:ascii="Times New Roman" w:hAnsi="Times New Roman" w:cs="Times New Roman"/>
            <w:lang w:val="en-US"/>
          </w:rPr>
          <w:t>;</w:t>
        </w:r>
      </w:ins>
      <w:del w:id="88" w:author="Parks, Robbie M" w:date="2023-07-20T18:50:00Z">
        <w:r w:rsidRPr="0053549C" w:rsidDel="006E2E55">
          <w:rPr>
            <w:rFonts w:ascii="Times New Roman" w:hAnsi="Times New Roman" w:cs="Times New Roman"/>
            <w:lang w:val="en-US"/>
          </w:rPr>
          <w:delText>.</w:delText>
        </w:r>
      </w:del>
      <w:r w:rsidRPr="0053549C">
        <w:rPr>
          <w:rFonts w:ascii="Times New Roman" w:hAnsi="Times New Roman" w:cs="Times New Roman"/>
          <w:lang w:val="en-US"/>
        </w:rPr>
        <w:t xml:space="preserve"> </w:t>
      </w:r>
    </w:p>
    <w:p w14:paraId="192B3CB7" w14:textId="468E3D49"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 during 1982 – 2020</w:t>
      </w:r>
      <w:ins w:id="89" w:author="Parks, Robbie M" w:date="2023-07-20T18:50:00Z">
        <w:r w:rsidR="007A372A">
          <w:rPr>
            <w:rFonts w:ascii="Times New Roman" w:hAnsi="Times New Roman" w:cs="Times New Roman"/>
            <w:lang w:val="en-US"/>
          </w:rPr>
          <w:t>; and</w:t>
        </w:r>
      </w:ins>
      <w:del w:id="90" w:author="Parks, Robbie M" w:date="2023-07-20T18:50:00Z">
        <w:r w:rsidRPr="0053549C" w:rsidDel="007A372A">
          <w:rPr>
            <w:rFonts w:ascii="Times New Roman" w:hAnsi="Times New Roman" w:cs="Times New Roman"/>
            <w:lang w:val="en-US"/>
          </w:rPr>
          <w:delText xml:space="preserve">. </w:delText>
        </w:r>
      </w:del>
    </w:p>
    <w:p w14:paraId="4D402E08" w14:textId="6563C8D1" w:rsidR="0053549C" w:rsidRPr="0053549C" w:rsidRDefault="0053549C" w:rsidP="0053549C">
      <w:pPr>
        <w:pStyle w:val="ListParagraph"/>
        <w:numPr>
          <w:ilvl w:val="0"/>
          <w:numId w:val="2"/>
        </w:numPr>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del w:id="91" w:author="Parks, Robbie M" w:date="2023-07-20T18:50:00Z">
        <w:r w:rsidRPr="0053549C" w:rsidDel="006E3AC9">
          <w:rPr>
            <w:rFonts w:ascii="Times New Roman" w:hAnsi="Times New Roman" w:cs="Times New Roman"/>
            <w:lang w:val="en-US"/>
          </w:rPr>
          <w:delText xml:space="preserve">mandidate </w:delText>
        </w:r>
      </w:del>
      <w:ins w:id="92" w:author="Parks, Robbie M" w:date="2023-07-20T18:50:00Z">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ins>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0A24C4D6"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del w:id="93" w:author="Parks, Robbie M" w:date="2023-07-20T18:51:00Z">
        <w:r w:rsidRPr="0053549C" w:rsidDel="0060541B">
          <w:rPr>
            <w:rFonts w:ascii="Times New Roman" w:hAnsi="Times New Roman" w:cs="Times New Roman"/>
            <w:lang w:val="en-US"/>
          </w:rPr>
          <w:delText xml:space="preserve">populations </w:delText>
        </w:r>
      </w:del>
      <w:ins w:id="94" w:author="Parks, Robbie M" w:date="2023-07-20T18:51:00Z">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ins>
      <w:r w:rsidRPr="0053549C">
        <w:rPr>
          <w:rFonts w:ascii="Times New Roman" w:hAnsi="Times New Roman" w:cs="Times New Roman"/>
          <w:lang w:val="en-US"/>
        </w:rPr>
        <w:t xml:space="preserve">in the </w:t>
      </w:r>
      <w:del w:id="95" w:author="Parks, Robbie M" w:date="2023-07-20T18:51:00Z">
        <w:r w:rsidRPr="0053549C" w:rsidDel="00662E89">
          <w:rPr>
            <w:rFonts w:ascii="Times New Roman" w:hAnsi="Times New Roman" w:cs="Times New Roman"/>
            <w:lang w:val="en-US"/>
          </w:rPr>
          <w:delText xml:space="preserve">US </w:delText>
        </w:r>
      </w:del>
      <w:ins w:id="96" w:author="Parks, Robbie M" w:date="2023-07-20T18:51:00Z">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ins>
      <w:r w:rsidRPr="0053549C">
        <w:rPr>
          <w:rFonts w:ascii="Times New Roman" w:hAnsi="Times New Roman" w:cs="Times New Roman"/>
          <w:lang w:val="en-US"/>
        </w:rPr>
        <w:t xml:space="preserve">are systematically exposed to </w:t>
      </w:r>
      <w:ins w:id="97" w:author="Parks, Robbie M" w:date="2023-07-20T18:51:00Z">
        <w:r w:rsidR="005167D6">
          <w:rPr>
            <w:rFonts w:ascii="Times New Roman" w:hAnsi="Times New Roman" w:cs="Times New Roman"/>
            <w:lang w:val="en-US"/>
          </w:rPr>
          <w:t xml:space="preserve">greater levels of </w:t>
        </w:r>
      </w:ins>
      <w:r w:rsidRPr="0053549C">
        <w:rPr>
          <w:rFonts w:ascii="Times New Roman" w:hAnsi="Times New Roman" w:cs="Times New Roman"/>
          <w:lang w:val="en-US"/>
        </w:rPr>
        <w:t xml:space="preserve">dangerous humid heat </w:t>
      </w:r>
      <w:ins w:id="98" w:author="Parks, Robbie M" w:date="2023-07-20T18:51:00Z">
        <w:r w:rsidR="00771845">
          <w:rPr>
            <w:rFonts w:ascii="Times New Roman" w:hAnsi="Times New Roman" w:cs="Times New Roman"/>
            <w:lang w:val="en-US"/>
          </w:rPr>
          <w:t xml:space="preserve">than the rest of the United States population, </w:t>
        </w:r>
      </w:ins>
      <w:r w:rsidRPr="0053549C">
        <w:rPr>
          <w:rFonts w:ascii="Times New Roman" w:hAnsi="Times New Roman" w:cs="Times New Roman"/>
          <w:lang w:val="en-US"/>
        </w:rPr>
        <w:t xml:space="preserve">with the greatest exposure and rates of increase concentrated in state-run institutions. We expect our work can aid federal, state, and local laws that mandate safe temperature ranges, enhanced social infrastructure, and health system interventions could mitigate the effect of dangerous heat on this </w:t>
      </w:r>
      <w:del w:id="99" w:author="Parks, Robbie M" w:date="2023-07-20T18:52:00Z">
        <w:r w:rsidRPr="0053549C" w:rsidDel="000D25B9">
          <w:rPr>
            <w:rFonts w:ascii="Times New Roman" w:hAnsi="Times New Roman" w:cs="Times New Roman"/>
            <w:lang w:val="en-US"/>
          </w:rPr>
          <w:delText>underserved and overburdened</w:delText>
        </w:r>
      </w:del>
      <w:ins w:id="100" w:author="Parks, Robbie M" w:date="2023-07-20T18:52:00Z">
        <w:r w:rsidR="000D25B9">
          <w:rPr>
            <w:rFonts w:ascii="Times New Roman" w:hAnsi="Times New Roman" w:cs="Times New Roman"/>
            <w:lang w:val="en-US"/>
          </w:rPr>
          <w:t>marginalized</w:t>
        </w:r>
      </w:ins>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WBGT record for each facility in the </w:t>
      </w:r>
      <w:del w:id="101" w:author="Parks, Robbie M" w:date="2023-07-20T18:52:00Z">
        <w:r w:rsidDel="009A3EAB">
          <w:rPr>
            <w:rFonts w:ascii="Times New Roman" w:hAnsi="Times New Roman" w:cs="Times New Roman"/>
            <w:lang w:val="en-US"/>
          </w:rPr>
          <w:delText>US</w:delText>
        </w:r>
      </w:del>
      <w:ins w:id="102" w:author="Parks, Robbie M" w:date="2023-07-20T18:52:00Z">
        <w:r w:rsidR="009A3EAB">
          <w:rPr>
            <w:rFonts w:ascii="Times New Roman" w:hAnsi="Times New Roman" w:cs="Times New Roman"/>
            <w:lang w:val="en-US"/>
          </w:rPr>
          <w:t>United State</w:t>
        </w:r>
        <w:r w:rsidR="00194025">
          <w:rPr>
            <w:rFonts w:ascii="Times New Roman" w:hAnsi="Times New Roman" w:cs="Times New Roman"/>
            <w:lang w:val="en-US"/>
          </w:rPr>
          <w:t>s</w:t>
        </w:r>
      </w:ins>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77777777" w:rsidR="0053549C" w:rsidRDefault="0053549C" w:rsidP="00903B9B">
      <w:pPr>
        <w:jc w:val="both"/>
        <w:rPr>
          <w:rFonts w:ascii="Times New Roman" w:eastAsia="Times New Roman" w:hAnsi="Times New Roman" w:cs="Times New Roman"/>
        </w:rPr>
        <w:pPrChange w:id="103" w:author="Parks, Robbie M" w:date="2023-07-20T18:51:00Z">
          <w:pPr/>
        </w:pPrChange>
      </w:pPr>
      <w:r>
        <w:rPr>
          <w:rFonts w:ascii="Times New Roman" w:eastAsia="Times New Roman" w:hAnsi="Times New Roman" w:cs="Times New Roman"/>
        </w:rPr>
        <w:t xml:space="preserve">Because of the pressing and novel nature of our findings, we are submitting this manuscript for publication as a Research Brief to </w:t>
      </w:r>
      <w:r w:rsidRPr="0053549C">
        <w:rPr>
          <w:rFonts w:ascii="Times New Roman" w:eastAsia="Times New Roman" w:hAnsi="Times New Roman" w:cs="Times New Roman"/>
          <w:i/>
          <w:iCs/>
        </w:rPr>
        <w:t>PNAS</w:t>
      </w:r>
      <w:r>
        <w:rPr>
          <w:rFonts w:ascii="Times New Roman" w:eastAsia="Times New Roman" w:hAnsi="Times New Roman" w:cs="Times New Roman"/>
        </w:rPr>
        <w:t xml:space="preserve">. None of this material has been published or is under consideration elsewhere. We hope you find the paper worthy of peer-review. </w:t>
      </w:r>
    </w:p>
    <w:p w14:paraId="2B18B3B8" w14:textId="77777777" w:rsidR="0053549C" w:rsidRDefault="0053549C">
      <w:pPr>
        <w:rPr>
          <w:rFonts w:ascii="Times New Roman" w:eastAsia="Times New Roman" w:hAnsi="Times New Roman" w:cs="Times New Roman"/>
        </w:rPr>
      </w:pPr>
    </w:p>
    <w:p w14:paraId="44D37216" w14:textId="2D8D3FE2"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del w:id="104" w:author="Parks, Robbie M" w:date="2023-07-20T18:52:00Z">
        <w:r w:rsidDel="00A62E8B">
          <w:rPr>
            <w:rFonts w:ascii="Times New Roman" w:eastAsia="Times New Roman" w:hAnsi="Times New Roman" w:cs="Times New Roman"/>
          </w:rPr>
          <w:delText xml:space="preserve">myself and </w:delText>
        </w:r>
        <w:r w:rsidDel="001127A9">
          <w:rPr>
            <w:rFonts w:ascii="Times New Roman" w:eastAsia="Times New Roman" w:hAnsi="Times New Roman" w:cs="Times New Roman"/>
          </w:rPr>
          <w:delText xml:space="preserve">my </w:delText>
        </w:r>
      </w:del>
      <w:ins w:id="105" w:author="Parks, Robbie M" w:date="2023-07-20T18:52:00Z">
        <w:r w:rsidR="001127A9">
          <w:rPr>
            <w:rFonts w:ascii="Times New Roman" w:eastAsia="Times New Roman" w:hAnsi="Times New Roman" w:cs="Times New Roman"/>
          </w:rPr>
          <w:t>our</w:t>
        </w:r>
        <w:r w:rsidR="001127A9">
          <w:rPr>
            <w:rFonts w:ascii="Times New Roman" w:eastAsia="Times New Roman" w:hAnsi="Times New Roman" w:cs="Times New Roman"/>
          </w:rPr>
          <w:t xml:space="preserve"> </w:t>
        </w:r>
      </w:ins>
      <w:r>
        <w:rPr>
          <w:rFonts w:ascii="Times New Roman" w:eastAsia="Times New Roman" w:hAnsi="Times New Roman" w:cs="Times New Roman"/>
        </w:rPr>
        <w:t xml:space="preserve">co-authors, </w:t>
      </w:r>
      <w:ins w:id="106" w:author="Parks, Robbie M" w:date="2023-07-20T18:52:00Z">
        <w:r w:rsidR="00A62E8B">
          <w:rPr>
            <w:rFonts w:ascii="Times New Roman" w:eastAsia="Times New Roman" w:hAnsi="Times New Roman" w:cs="Times New Roman"/>
          </w:rPr>
          <w:t xml:space="preserve">we </w:t>
        </w:r>
      </w:ins>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0B76F05F"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125144F" w14:textId="584B59A5" w:rsidR="00C32A57" w:rsidRDefault="00C32A57">
      <w:pPr>
        <w:rPr>
          <w:rFonts w:ascii="Times New Roman" w:eastAsia="Times New Roman" w:hAnsi="Times New Roman" w:cs="Times New Roman"/>
        </w:rPr>
      </w:pPr>
    </w:p>
    <w:p w14:paraId="74C58E05" w14:textId="77777777" w:rsidR="0053549C" w:rsidRPr="0053549C" w:rsidRDefault="0053549C" w:rsidP="0053549C">
      <w:pPr>
        <w:rPr>
          <w:rFonts w:ascii="Times New Roman" w:eastAsia="Times New Roman" w:hAnsi="Times New Roman" w:cs="Times New Roman"/>
        </w:rPr>
      </w:pP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ins w:id="107" w:author="Parks, Robbie M" w:date="2023-07-20T18:40:00Z"/>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ins w:id="108" w:author="Parks, Robbie M" w:date="2023-07-20T18:40:00Z"/>
          <w:rFonts w:ascii="Times New Roman" w:eastAsia="Times New Roman" w:hAnsi="Times New Roman" w:cs="Times New Roman"/>
        </w:rPr>
      </w:pPr>
    </w:p>
    <w:p w14:paraId="5DB02A70" w14:textId="77777777" w:rsidR="005A6FE4" w:rsidRDefault="005A6FE4" w:rsidP="0053549C">
      <w:pPr>
        <w:rPr>
          <w:ins w:id="109" w:author="Parks, Robbie M" w:date="2023-07-20T18:41:00Z"/>
          <w:rFonts w:ascii="Times New Roman" w:eastAsia="Times New Roman" w:hAnsi="Times New Roman" w:cs="Times New Roman"/>
        </w:rPr>
      </w:pPr>
    </w:p>
    <w:p w14:paraId="7B23A90D" w14:textId="77777777" w:rsidR="005A6FE4" w:rsidRDefault="005A6FE4" w:rsidP="0053549C">
      <w:pPr>
        <w:rPr>
          <w:ins w:id="110" w:author="Parks, Robbie M" w:date="2023-07-20T18:41:00Z"/>
          <w:rFonts w:ascii="Times New Roman" w:eastAsia="Times New Roman" w:hAnsi="Times New Roman" w:cs="Times New Roman"/>
        </w:rPr>
      </w:pPr>
    </w:p>
    <w:p w14:paraId="0F1D0B4E" w14:textId="3CAE05DC" w:rsidR="00287EE6" w:rsidRDefault="00287EE6" w:rsidP="0053549C">
      <w:pPr>
        <w:rPr>
          <w:ins w:id="111" w:author="Parks, Robbie M" w:date="2023-07-20T18:40:00Z"/>
          <w:rFonts w:ascii="Times New Roman" w:eastAsia="Times New Roman" w:hAnsi="Times New Roman" w:cs="Times New Roman"/>
        </w:rPr>
      </w:pPr>
      <w:ins w:id="112" w:author="Parks, Robbie M" w:date="2023-07-20T18:40:00Z">
        <w:r>
          <w:rPr>
            <w:rFonts w:ascii="Times New Roman" w:eastAsia="Times New Roman" w:hAnsi="Times New Roman" w:cs="Times New Roman"/>
          </w:rPr>
          <w:t>Robbie M. Parks, PhD (he/his)</w:t>
        </w:r>
      </w:ins>
    </w:p>
    <w:p w14:paraId="23E6C8D5" w14:textId="629FBBF8" w:rsidR="00287EE6" w:rsidRDefault="006E1914" w:rsidP="0053549C">
      <w:pPr>
        <w:rPr>
          <w:ins w:id="113" w:author="Parks, Robbie M" w:date="2023-07-20T18:40:00Z"/>
          <w:rFonts w:ascii="Times New Roman" w:eastAsia="Times New Roman" w:hAnsi="Times New Roman" w:cs="Times New Roman"/>
        </w:rPr>
      </w:pPr>
      <w:ins w:id="114" w:author="Parks, Robbie M" w:date="2023-07-20T18:40:00Z">
        <w:r>
          <w:rPr>
            <w:rFonts w:ascii="Times New Roman" w:eastAsia="Times New Roman" w:hAnsi="Times New Roman" w:cs="Times New Roman"/>
          </w:rPr>
          <w:t>Asst. Professor of Environmental Health Sciences</w:t>
        </w:r>
      </w:ins>
    </w:p>
    <w:p w14:paraId="00EAFCE5" w14:textId="3E21483C" w:rsidR="001642FE" w:rsidRDefault="001642FE" w:rsidP="0053549C">
      <w:pPr>
        <w:rPr>
          <w:ins w:id="115" w:author="Parks, Robbie M" w:date="2023-07-20T18:40:00Z"/>
          <w:rFonts w:ascii="Times New Roman" w:eastAsia="Times New Roman" w:hAnsi="Times New Roman" w:cs="Times New Roman"/>
        </w:rPr>
      </w:pPr>
      <w:ins w:id="116" w:author="Parks, Robbie M" w:date="2023-07-20T18:40:00Z">
        <w:r>
          <w:rPr>
            <w:rFonts w:ascii="Times New Roman" w:eastAsia="Times New Roman" w:hAnsi="Times New Roman" w:cs="Times New Roman"/>
          </w:rPr>
          <w:t>Mailman School of Public Health</w:t>
        </w:r>
      </w:ins>
    </w:p>
    <w:p w14:paraId="7A7466D5" w14:textId="51F48F78" w:rsidR="006E1914" w:rsidRPr="0053549C" w:rsidRDefault="001642FE" w:rsidP="0053549C">
      <w:pPr>
        <w:rPr>
          <w:rFonts w:ascii="Times New Roman" w:eastAsia="Times New Roman" w:hAnsi="Times New Roman" w:cs="Times New Roman"/>
        </w:rPr>
      </w:pPr>
      <w:ins w:id="117" w:author="Parks, Robbie M" w:date="2023-07-20T18:40:00Z">
        <w:r>
          <w:rPr>
            <w:rFonts w:ascii="Times New Roman" w:eastAsia="Times New Roman" w:hAnsi="Times New Roman" w:cs="Times New Roman"/>
          </w:rPr>
          <w:t>Columbia University</w:t>
        </w:r>
      </w:ins>
    </w:p>
    <w:p w14:paraId="070175F3" w14:textId="7B46B57E" w:rsidR="00C32A57" w:rsidRDefault="00C32A57" w:rsidP="0053549C">
      <w:pPr>
        <w:rPr>
          <w:rFonts w:ascii="Times New Roman" w:eastAsia="Times New Roman" w:hAnsi="Times New Roman" w:cs="Times New Roman"/>
        </w:rPr>
      </w:pPr>
    </w:p>
    <w:sectPr w:rsidR="00C32A57">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Parks, Robbie M" w:date="2023-07-20T18:49:00Z" w:initials="RP">
    <w:p w14:paraId="4557CD61" w14:textId="77777777" w:rsidR="00334183" w:rsidRDefault="00334183" w:rsidP="00E32265">
      <w:r>
        <w:rPr>
          <w:rStyle w:val="CommentReference"/>
        </w:rPr>
        <w:annotationRef/>
      </w:r>
      <w:r>
        <w:rPr>
          <w:sz w:val="20"/>
          <w:szCs w:val="20"/>
        </w:rPr>
        <w:t>I think adding the other 5-year average dates here might confuse the editor.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7C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0042" w16cex:dateUtc="2023-07-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7CD61" w16cid:durableId="28640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F7CF6" w14:textId="77777777" w:rsidR="001F4516" w:rsidRDefault="001F4516">
      <w:pPr>
        <w:spacing w:line="240" w:lineRule="auto"/>
      </w:pPr>
      <w:r>
        <w:separator/>
      </w:r>
    </w:p>
  </w:endnote>
  <w:endnote w:type="continuationSeparator" w:id="0">
    <w:p w14:paraId="62F9FA50" w14:textId="77777777" w:rsidR="001F4516" w:rsidRDefault="001F4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1ACD" w14:textId="77777777" w:rsidR="001F4516" w:rsidRDefault="001F4516">
      <w:pPr>
        <w:spacing w:line="240" w:lineRule="auto"/>
      </w:pPr>
      <w:r>
        <w:separator/>
      </w:r>
    </w:p>
  </w:footnote>
  <w:footnote w:type="continuationSeparator" w:id="0">
    <w:p w14:paraId="765DCFAA" w14:textId="77777777" w:rsidR="001F4516" w:rsidRDefault="001F45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C81C" w14:textId="77777777" w:rsidR="00C32A57" w:rsidRDefault="00000000">
    <w:pPr>
      <w:jc w:val="right"/>
      <w:rPr>
        <w:rFonts w:ascii="Times New Roman" w:eastAsia="Times New Roman" w:hAnsi="Times New Roman" w:cs="Times New Roman"/>
        <w:color w:val="101939"/>
      </w:rPr>
    </w:pPr>
    <w:r>
      <w:rPr>
        <w:noProof/>
        <w:color w:val="101939"/>
      </w:rPr>
      <w:drawing>
        <wp:anchor distT="114300" distB="114300" distL="114300" distR="114300" simplePos="0" relativeHeight="251658240" behindDoc="0" locked="0" layoutInCell="1" hidden="0" allowOverlap="1" wp14:anchorId="2636A94A" wp14:editId="1A094DC8">
          <wp:simplePos x="0" y="0"/>
          <wp:positionH relativeFrom="page">
            <wp:posOffset>914400</wp:posOffset>
          </wp:positionH>
          <wp:positionV relativeFrom="page">
            <wp:posOffset>584788</wp:posOffset>
          </wp:positionV>
          <wp:extent cx="2614613" cy="65166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14613" cy="651666"/>
                  </a:xfrm>
                  <a:prstGeom prst="rect">
                    <a:avLst/>
                  </a:prstGeom>
                  <a:ln/>
                </pic:spPr>
              </pic:pic>
            </a:graphicData>
          </a:graphic>
        </wp:anchor>
      </w:drawing>
    </w:r>
    <w:r>
      <w:rPr>
        <w:rFonts w:ascii="Times New Roman" w:eastAsia="Times New Roman" w:hAnsi="Times New Roman" w:cs="Times New Roman"/>
        <w:color w:val="101939"/>
      </w:rPr>
      <w:t>Department of Earth Sciences</w:t>
    </w:r>
  </w:p>
  <w:p w14:paraId="3D89BCB4" w14:textId="5ECFA327"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 xml:space="preserve">109 </w:t>
    </w:r>
    <w:proofErr w:type="spellStart"/>
    <w:r>
      <w:rPr>
        <w:rFonts w:ascii="Times New Roman" w:eastAsia="Times New Roman" w:hAnsi="Times New Roman" w:cs="Times New Roman"/>
        <w:color w:val="101939"/>
      </w:rPr>
      <w:t>Traphagen</w:t>
    </w:r>
    <w:proofErr w:type="spellEnd"/>
    <w:r>
      <w:rPr>
        <w:rFonts w:ascii="Times New Roman" w:eastAsia="Times New Roman" w:hAnsi="Times New Roman" w:cs="Times New Roman"/>
        <w:color w:val="101939"/>
      </w:rPr>
      <w:t xml:space="preserve"> Hall</w:t>
    </w:r>
  </w:p>
  <w:p w14:paraId="681919C2"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Bozeman, Montana</w:t>
    </w:r>
  </w:p>
  <w:p w14:paraId="25FE158C"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59717-3480</w:t>
    </w:r>
  </w:p>
  <w:p w14:paraId="1F8D6F2F" w14:textId="5C10F75B"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cascade.tuholske1@montana.edu</w:t>
    </w:r>
  </w:p>
  <w:p w14:paraId="0FEF10F4" w14:textId="3C9749B1" w:rsidR="00C32A57" w:rsidRDefault="00000000">
    <w:pPr>
      <w:jc w:val="right"/>
      <w:rPr>
        <w:color w:val="101939"/>
      </w:rPr>
    </w:pPr>
    <w:r>
      <w:rPr>
        <w:rFonts w:ascii="Times New Roman" w:eastAsia="Times New Roman" w:hAnsi="Times New Roman" w:cs="Times New Roman"/>
        <w:color w:val="101939"/>
      </w:rPr>
      <w:t xml:space="preserve">Tel: </w:t>
    </w:r>
    <w:r w:rsidR="00C0606E">
      <w:rPr>
        <w:rFonts w:ascii="Times New Roman" w:eastAsia="Times New Roman" w:hAnsi="Times New Roman" w:cs="Times New Roman"/>
        <w:color w:val="101939"/>
      </w:rPr>
      <w:t>805-698-2364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1127A9"/>
    <w:rsid w:val="00135428"/>
    <w:rsid w:val="00137395"/>
    <w:rsid w:val="001603A3"/>
    <w:rsid w:val="001642FE"/>
    <w:rsid w:val="00165451"/>
    <w:rsid w:val="00174D61"/>
    <w:rsid w:val="00194025"/>
    <w:rsid w:val="001F4516"/>
    <w:rsid w:val="002071C7"/>
    <w:rsid w:val="0025595D"/>
    <w:rsid w:val="00283721"/>
    <w:rsid w:val="00287EE6"/>
    <w:rsid w:val="00300AD1"/>
    <w:rsid w:val="0030570F"/>
    <w:rsid w:val="00334183"/>
    <w:rsid w:val="0036483D"/>
    <w:rsid w:val="003D17CC"/>
    <w:rsid w:val="00422B57"/>
    <w:rsid w:val="00465C28"/>
    <w:rsid w:val="004C60B2"/>
    <w:rsid w:val="004E7A85"/>
    <w:rsid w:val="005167D6"/>
    <w:rsid w:val="0053549C"/>
    <w:rsid w:val="00596043"/>
    <w:rsid w:val="005A4CE9"/>
    <w:rsid w:val="005A6FE4"/>
    <w:rsid w:val="0060541B"/>
    <w:rsid w:val="006443AF"/>
    <w:rsid w:val="00662E89"/>
    <w:rsid w:val="0066628D"/>
    <w:rsid w:val="00681AB6"/>
    <w:rsid w:val="006E1914"/>
    <w:rsid w:val="006E2E55"/>
    <w:rsid w:val="006E3AC9"/>
    <w:rsid w:val="00771845"/>
    <w:rsid w:val="00793CE6"/>
    <w:rsid w:val="007A372A"/>
    <w:rsid w:val="007B138E"/>
    <w:rsid w:val="007B5DC8"/>
    <w:rsid w:val="007E0192"/>
    <w:rsid w:val="007E462E"/>
    <w:rsid w:val="00805D8B"/>
    <w:rsid w:val="00812C09"/>
    <w:rsid w:val="00867D5A"/>
    <w:rsid w:val="00882ECA"/>
    <w:rsid w:val="008B531B"/>
    <w:rsid w:val="008C42E1"/>
    <w:rsid w:val="00903B9B"/>
    <w:rsid w:val="00914C30"/>
    <w:rsid w:val="009332AF"/>
    <w:rsid w:val="009A3EAB"/>
    <w:rsid w:val="009D7220"/>
    <w:rsid w:val="009F37DF"/>
    <w:rsid w:val="009F5085"/>
    <w:rsid w:val="00A36526"/>
    <w:rsid w:val="00A62E8B"/>
    <w:rsid w:val="00AC7355"/>
    <w:rsid w:val="00BF3297"/>
    <w:rsid w:val="00C0606E"/>
    <w:rsid w:val="00C214C9"/>
    <w:rsid w:val="00C32A57"/>
    <w:rsid w:val="00C439F3"/>
    <w:rsid w:val="00C44FCE"/>
    <w:rsid w:val="00C460FB"/>
    <w:rsid w:val="00C50611"/>
    <w:rsid w:val="00C66EA6"/>
    <w:rsid w:val="00C85A7D"/>
    <w:rsid w:val="00CC187C"/>
    <w:rsid w:val="00CC2B72"/>
    <w:rsid w:val="00CC5B42"/>
    <w:rsid w:val="00CE796C"/>
    <w:rsid w:val="00D551D9"/>
    <w:rsid w:val="00D55C1B"/>
    <w:rsid w:val="00DA11EA"/>
    <w:rsid w:val="00E37E67"/>
    <w:rsid w:val="00EF6D2F"/>
    <w:rsid w:val="00F2053F"/>
    <w:rsid w:val="00FB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88</cp:revision>
  <dcterms:created xsi:type="dcterms:W3CDTF">2023-07-20T20:38:00Z</dcterms:created>
  <dcterms:modified xsi:type="dcterms:W3CDTF">2023-07-20T22:52:00Z</dcterms:modified>
</cp:coreProperties>
</file>